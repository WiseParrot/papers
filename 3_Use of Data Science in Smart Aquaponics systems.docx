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ustomXmlInsRangeStart w:id="0" w:author="Garai, Subrata" w:date="2017-08-08T15:52:00Z"/>
    <w:sdt>
      <w:sdtPr>
        <w:id w:val="-294440976"/>
        <w:docPartObj>
          <w:docPartGallery w:val="Cover Pages"/>
          <w:docPartUnique/>
        </w:docPartObj>
      </w:sdtPr>
      <w:sdtEndPr>
        <w:rPr>
          <w:rFonts w:asciiTheme="majorHAnsi" w:eastAsiaTheme="majorEastAsia" w:hAnsiTheme="majorHAnsi" w:cstheme="majorBidi"/>
          <w:sz w:val="76"/>
          <w:szCs w:val="72"/>
        </w:rPr>
      </w:sdtEndPr>
      <w:sdtContent>
        <w:customXmlInsRangeEnd w:id="0"/>
        <w:p w14:paraId="24EC9200" w14:textId="5D007FFA" w:rsidR="00953458" w:rsidRDefault="00953458">
          <w:pPr>
            <w:rPr>
              <w:ins w:id="1" w:author="Garai, Subrata" w:date="2017-08-08T15:52:00Z"/>
            </w:rPr>
          </w:pPr>
        </w:p>
        <w:p w14:paraId="22A9D11C" w14:textId="77777777" w:rsidR="00953458" w:rsidRDefault="00953458">
          <w:pPr>
            <w:rPr>
              <w:ins w:id="2" w:author="Garai, Subrata" w:date="2017-08-08T15:52:00Z"/>
            </w:rPr>
          </w:pPr>
          <w:ins w:id="3" w:author="Garai, Subrata" w:date="2017-08-08T15:52:00Z">
            <w:r>
              <w:rPr>
                <w:noProof/>
              </w:rPr>
              <mc:AlternateContent>
                <mc:Choice Requires="wpg">
                  <w:drawing>
                    <wp:anchor distT="0" distB="0" distL="114300" distR="114300" simplePos="0" relativeHeight="251659264" behindDoc="0" locked="0" layoutInCell="0" allowOverlap="1" wp14:anchorId="67C7E11B" wp14:editId="7A13C303">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21D9656D" w14:textId="59E2BD14" w:rsidR="0021285C" w:rsidRDefault="0021285C">
                                          <w:pPr>
                                            <w:pStyle w:val="NoSpacing"/>
                                            <w:rPr>
                                              <w:color w:val="FFFFFF" w:themeColor="background1"/>
                                              <w:sz w:val="80"/>
                                              <w:szCs w:val="80"/>
                                            </w:rPr>
                                          </w:pPr>
                                          <w:ins w:id="4" w:author="Garai, Subrata" w:date="2017-08-08T15:54:00Z">
                                            <w:r w:rsidRPr="00A23F81">
                                              <w:rPr>
                                                <w:color w:val="FFFFFF" w:themeColor="background1"/>
                                                <w:sz w:val="80"/>
                                                <w:szCs w:val="80"/>
                                              </w:rPr>
                                              <w:t>Data Analytics in Smart Aquaponics System</w:t>
                                            </w:r>
                                            <w:r>
                                              <w:rPr>
                                                <w:color w:val="FFFFFF" w:themeColor="background1"/>
                                                <w:sz w:val="80"/>
                                                <w:szCs w:val="80"/>
                                              </w:rPr>
                                              <w:t>s</w:t>
                                            </w:r>
                                          </w:ins>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14:paraId="2C14D2E1" w14:textId="5A2D3CB1" w:rsidR="0021285C" w:rsidRDefault="006371B7">
                                          <w:pPr>
                                            <w:pStyle w:val="NoSpacing"/>
                                            <w:rPr>
                                              <w:color w:val="FFFFFF" w:themeColor="background1"/>
                                              <w:sz w:val="40"/>
                                              <w:szCs w:val="40"/>
                                            </w:rPr>
                                          </w:pPr>
                                          <w:r>
                                            <w:rPr>
                                              <w:color w:val="FFFFFF" w:themeColor="background1"/>
                                              <w:sz w:val="40"/>
                                              <w:szCs w:val="40"/>
                                            </w:rPr>
                                            <w:t xml:space="preserve">     </w:t>
                                          </w:r>
                                        </w:p>
                                      </w:sdtContent>
                                    </w:sdt>
                                    <w:p w14:paraId="35EAC8C5" w14:textId="77777777" w:rsidR="0021285C" w:rsidRDefault="0021285C">
                                      <w:pPr>
                                        <w:pStyle w:val="NoSpacing"/>
                                        <w:rPr>
                                          <w:color w:val="FFFFFF" w:themeColor="background1"/>
                                        </w:rPr>
                                      </w:pPr>
                                    </w:p>
                                    <w:sdt>
                                      <w:sdtPr>
                                        <w:rPr>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EndPr/>
                                      <w:sdtContent>
                                        <w:p w14:paraId="0B250EE7" w14:textId="3AFAF0DA" w:rsidR="0021285C" w:rsidRDefault="0021285C" w:rsidP="00A23F81">
                                          <w:pPr>
                                            <w:pStyle w:val="NoSpacing"/>
                                            <w:rPr>
                                              <w:color w:val="FFFFFF" w:themeColor="background1"/>
                                              <w:rPrChange w:id="5" w:author="Garai, Subrata" w:date="2017-08-08T15:57:00Z">
                                                <w:rPr/>
                                              </w:rPrChange>
                                            </w:rPr>
                                          </w:pPr>
                                          <w:ins w:id="6" w:author="Garai, Subrata" w:date="2017-08-08T15:57:00Z">
                                            <w:r w:rsidRPr="00A23F81">
                                              <w:rPr>
                                                <w:color w:val="FFFFFF" w:themeColor="background1"/>
                                                <w:sz w:val="32"/>
                                                <w:szCs w:val="32"/>
                                                <w:rPrChange w:id="7" w:author="Garai, Subrata" w:date="2017-08-08T15:57:00Z">
                                                  <w:rPr>
                                                    <w:color w:val="FFFFFF" w:themeColor="background1"/>
                                                  </w:rPr>
                                                </w:rPrChange>
                                              </w:rPr>
                                              <w:t xml:space="preserve">Written by: </w:t>
                                            </w:r>
                                            <w:r>
                                              <w:rPr>
                                                <w:color w:val="FFFFFF" w:themeColor="background1"/>
                                                <w:sz w:val="32"/>
                                                <w:szCs w:val="32"/>
                                              </w:rPr>
                                              <w:t>Subrata Garai</w:t>
                                            </w:r>
                                          </w:ins>
                                        </w:p>
                                      </w:sdtContent>
                                    </w:sdt>
                                    <w:p w14:paraId="27B96586" w14:textId="77777777" w:rsidR="0021285C" w:rsidRDefault="0021285C">
                                      <w:pPr>
                                        <w:pStyle w:val="NoSpacing"/>
                                        <w:rPr>
                                          <w:color w:val="FFFFFF" w:themeColor="background1"/>
                                        </w:rPr>
                                      </w:pPr>
                                      <w:bookmarkStart w:id="8" w:name="_GoBack"/>
                                      <w:bookmarkEnd w:id="8"/>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7-08-08T00:00:00Z">
                                          <w:dateFormat w:val="yyyy"/>
                                          <w:lid w:val="en-US"/>
                                          <w:storeMappedDataAs w:val="dateTime"/>
                                          <w:calendar w:val="gregorian"/>
                                        </w:date>
                                      </w:sdtPr>
                                      <w:sdtEndPr/>
                                      <w:sdtContent>
                                        <w:p w14:paraId="4036F4E9" w14:textId="3217A870" w:rsidR="0021285C" w:rsidRDefault="0021285C">
                                          <w:pPr>
                                            <w:jc w:val="center"/>
                                            <w:rPr>
                                              <w:color w:val="FFFFFF" w:themeColor="background1"/>
                                              <w:sz w:val="48"/>
                                              <w:szCs w:val="52"/>
                                            </w:rPr>
                                          </w:pPr>
                                          <w:ins w:id="9" w:author="Garai, Subrata" w:date="2017-08-08T15:56:00Z">
                                            <w:r>
                                              <w:rPr>
                                                <w:color w:val="FFFFFF" w:themeColor="background1"/>
                                                <w:sz w:val="52"/>
                                                <w:szCs w:val="52"/>
                                              </w:rPr>
                                              <w:t>2017</w:t>
                                            </w:r>
                                          </w:ins>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customXmlDelRangeStart w:id="10" w:author="Garai, Subrata" w:date="2018-04-15T10:57:00Z"/>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customXmlDelRangeEnd w:id="10"/>
                                        <w:p w14:paraId="18B652EF" w14:textId="4B4C6E11" w:rsidR="0021285C" w:rsidRDefault="009E2BB4">
                                          <w:pPr>
                                            <w:pStyle w:val="NoSpacing"/>
                                            <w:jc w:val="right"/>
                                            <w:rPr>
                                              <w:color w:val="FFFFFF" w:themeColor="background1"/>
                                            </w:rPr>
                                          </w:pPr>
                                        </w:p>
                                        <w:customXmlDelRangeStart w:id="11" w:author="Garai, Subrata" w:date="2018-04-15T10:57:00Z"/>
                                      </w:sdtContent>
                                    </w:sdt>
                                    <w:customXmlDelRangeEnd w:id="11"/>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259850D9" w14:textId="04D32AC9" w:rsidR="0021285C" w:rsidRDefault="005E0A4C">
                                          <w:pPr>
                                            <w:pStyle w:val="NoSpacing"/>
                                            <w:jc w:val="right"/>
                                            <w:rPr>
                                              <w:color w:val="FFFFFF" w:themeColor="background1"/>
                                            </w:rPr>
                                          </w:pPr>
                                          <w:ins w:id="12" w:author="Garai, Subrata" w:date="2018-04-15T10:58:00Z">
                                            <w:r>
                                              <w:rPr>
                                                <w:color w:val="FFFFFF" w:themeColor="background1"/>
                                              </w:rPr>
                                              <w:t>TD</w:t>
                                            </w:r>
                                          </w:ins>
                                        </w:p>
                                      </w:sdtContent>
                                    </w:sdt>
                                    <w:customXmlDelRangeStart w:id="13" w:author="Garai, Subrata" w:date="2018-04-15T10:57:00Z"/>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7-08-08T00:00:00Z">
                                          <w:dateFormat w:val="M/d/yyyy"/>
                                          <w:lid w:val="en-US"/>
                                          <w:storeMappedDataAs w:val="dateTime"/>
                                          <w:calendar w:val="gregorian"/>
                                        </w:date>
                                      </w:sdtPr>
                                      <w:sdtContent>
                                        <w:customXmlDelRangeEnd w:id="13"/>
                                        <w:p w14:paraId="5F626D3F" w14:textId="56163E75" w:rsidR="0021285C" w:rsidRDefault="006371B7">
                                          <w:pPr>
                                            <w:pStyle w:val="NoSpacing"/>
                                            <w:jc w:val="right"/>
                                            <w:rPr>
                                              <w:color w:val="FFFFFF" w:themeColor="background1"/>
                                            </w:rPr>
                                          </w:pPr>
                                        </w:p>
                                        <w:customXmlDelRangeStart w:id="14" w:author="Garai, Subrata" w:date="2018-04-15T10:57:00Z"/>
                                      </w:sdtContent>
                                    </w:sdt>
                                    <w:customXmlDelRangeEnd w:id="14"/>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sj8MA&#10;AADbAAAADwAAAGRycy9kb3ducmV2LnhtbESPzWrDMBCE74G8g9hAbrGcQEJxo4QSSH/ABOr2AdbS&#10;1ja1VkZSY/fto0Chx2FmvmH2x8n24ko+dI4VrLMcBLF2puNGwefHefUAIkRkg71jUvBLAY6H+WyP&#10;hXEjv9O1io1IEA4FKmhjHAopg27JYsjcQJy8L+ctxiR9I43HMcFtLzd5vpMWO04LLQ50akl/Vz9W&#10;gZve8KJfeq5xfanL5632A5dKLRfT0yOISFP8D/+1X42CzQ7uX9IP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Ssj8MAAADbAAAADwAAAAAAAAAAAAAAAACYAgAAZHJzL2Rv&#10;d25yZXYueG1sUEsFBgAAAAAEAAQA9QAAAIgDAAAAAA==&#10;" fillcolor="#010101 [35]" strokecolor="white" strokeweight="1pt">
                          <v:fill color2="#928e8e [2019]" rotate="t" colors="0 #ebeaea;.5 #e4e3e3;1 #bcbbbb" focus="100%" type="gradient">
                            <o:fill v:ext="view" type="gradientUnscaled"/>
                          </v:fil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21D9656D" w14:textId="59E2BD14" w:rsidR="0021285C" w:rsidRDefault="0021285C">
                                    <w:pPr>
                                      <w:pStyle w:val="NoSpacing"/>
                                      <w:rPr>
                                        <w:color w:val="FFFFFF" w:themeColor="background1"/>
                                        <w:sz w:val="80"/>
                                        <w:szCs w:val="80"/>
                                      </w:rPr>
                                    </w:pPr>
                                    <w:ins w:id="15" w:author="Garai, Subrata" w:date="2017-08-08T15:54:00Z">
                                      <w:r w:rsidRPr="00A23F81">
                                        <w:rPr>
                                          <w:color w:val="FFFFFF" w:themeColor="background1"/>
                                          <w:sz w:val="80"/>
                                          <w:szCs w:val="80"/>
                                        </w:rPr>
                                        <w:t>Data Analytics in Smart Aquaponics System</w:t>
                                      </w:r>
                                      <w:r>
                                        <w:rPr>
                                          <w:color w:val="FFFFFF" w:themeColor="background1"/>
                                          <w:sz w:val="80"/>
                                          <w:szCs w:val="80"/>
                                        </w:rPr>
                                        <w:t>s</w:t>
                                      </w:r>
                                    </w:ins>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14:paraId="2C14D2E1" w14:textId="5A2D3CB1" w:rsidR="0021285C" w:rsidRDefault="006371B7">
                                    <w:pPr>
                                      <w:pStyle w:val="NoSpacing"/>
                                      <w:rPr>
                                        <w:color w:val="FFFFFF" w:themeColor="background1"/>
                                        <w:sz w:val="40"/>
                                        <w:szCs w:val="40"/>
                                      </w:rPr>
                                    </w:pPr>
                                    <w:r>
                                      <w:rPr>
                                        <w:color w:val="FFFFFF" w:themeColor="background1"/>
                                        <w:sz w:val="40"/>
                                        <w:szCs w:val="40"/>
                                      </w:rPr>
                                      <w:t xml:space="preserve">     </w:t>
                                    </w:r>
                                  </w:p>
                                </w:sdtContent>
                              </w:sdt>
                              <w:p w14:paraId="35EAC8C5" w14:textId="77777777" w:rsidR="0021285C" w:rsidRDefault="0021285C">
                                <w:pPr>
                                  <w:pStyle w:val="NoSpacing"/>
                                  <w:rPr>
                                    <w:color w:val="FFFFFF" w:themeColor="background1"/>
                                  </w:rPr>
                                </w:pPr>
                              </w:p>
                              <w:sdt>
                                <w:sdtPr>
                                  <w:rPr>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EndPr/>
                                <w:sdtContent>
                                  <w:p w14:paraId="0B250EE7" w14:textId="3AFAF0DA" w:rsidR="0021285C" w:rsidRDefault="0021285C" w:rsidP="00A23F81">
                                    <w:pPr>
                                      <w:pStyle w:val="NoSpacing"/>
                                      <w:rPr>
                                        <w:color w:val="FFFFFF" w:themeColor="background1"/>
                                        <w:rPrChange w:id="16" w:author="Garai, Subrata" w:date="2017-08-08T15:57:00Z">
                                          <w:rPr/>
                                        </w:rPrChange>
                                      </w:rPr>
                                    </w:pPr>
                                    <w:ins w:id="17" w:author="Garai, Subrata" w:date="2017-08-08T15:57:00Z">
                                      <w:r w:rsidRPr="00A23F81">
                                        <w:rPr>
                                          <w:color w:val="FFFFFF" w:themeColor="background1"/>
                                          <w:sz w:val="32"/>
                                          <w:szCs w:val="32"/>
                                          <w:rPrChange w:id="18" w:author="Garai, Subrata" w:date="2017-08-08T15:57:00Z">
                                            <w:rPr>
                                              <w:color w:val="FFFFFF" w:themeColor="background1"/>
                                            </w:rPr>
                                          </w:rPrChange>
                                        </w:rPr>
                                        <w:t xml:space="preserve">Written by: </w:t>
                                      </w:r>
                                      <w:r>
                                        <w:rPr>
                                          <w:color w:val="FFFFFF" w:themeColor="background1"/>
                                          <w:sz w:val="32"/>
                                          <w:szCs w:val="32"/>
                                        </w:rPr>
                                        <w:t>Subrata Garai</w:t>
                                      </w:r>
                                    </w:ins>
                                  </w:p>
                                </w:sdtContent>
                              </w:sdt>
                              <w:p w14:paraId="27B96586" w14:textId="77777777" w:rsidR="0021285C" w:rsidRDefault="0021285C">
                                <w:pPr>
                                  <w:pStyle w:val="NoSpacing"/>
                                  <w:rPr>
                                    <w:color w:val="FFFFFF" w:themeColor="background1"/>
                                  </w:rPr>
                                </w:pPr>
                                <w:bookmarkStart w:id="19" w:name="_GoBack"/>
                                <w:bookmarkEnd w:id="19"/>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8eaadb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4c6e7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8eaadb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4c6e7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4c6e7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4c6e7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ed7d31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7-08-08T00:00:00Z">
                                    <w:dateFormat w:val="yyyy"/>
                                    <w:lid w:val="en-US"/>
                                    <w:storeMappedDataAs w:val="dateTime"/>
                                    <w:calendar w:val="gregorian"/>
                                  </w:date>
                                </w:sdtPr>
                                <w:sdtEndPr/>
                                <w:sdtContent>
                                  <w:p w14:paraId="4036F4E9" w14:textId="3217A870" w:rsidR="0021285C" w:rsidRDefault="0021285C">
                                    <w:pPr>
                                      <w:jc w:val="center"/>
                                      <w:rPr>
                                        <w:color w:val="FFFFFF" w:themeColor="background1"/>
                                        <w:sz w:val="48"/>
                                        <w:szCs w:val="52"/>
                                      </w:rPr>
                                    </w:pPr>
                                    <w:ins w:id="20" w:author="Garai, Subrata" w:date="2017-08-08T15:56:00Z">
                                      <w:r>
                                        <w:rPr>
                                          <w:color w:val="FFFFFF" w:themeColor="background1"/>
                                          <w:sz w:val="52"/>
                                          <w:szCs w:val="52"/>
                                        </w:rPr>
                                        <w:t>2017</w:t>
                                      </w:r>
                                    </w:ins>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ed7d31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customXmlDelRangeStart w:id="21" w:author="Garai, Subrata" w:date="2018-04-15T10:57:00Z"/>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customXmlDelRangeEnd w:id="21"/>
                                  <w:p w14:paraId="18B652EF" w14:textId="4B4C6E11" w:rsidR="0021285C" w:rsidRDefault="009E2BB4">
                                    <w:pPr>
                                      <w:pStyle w:val="NoSpacing"/>
                                      <w:jc w:val="right"/>
                                      <w:rPr>
                                        <w:color w:val="FFFFFF" w:themeColor="background1"/>
                                      </w:rPr>
                                    </w:pPr>
                                  </w:p>
                                  <w:customXmlDelRangeStart w:id="22" w:author="Garai, Subrata" w:date="2018-04-15T10:57:00Z"/>
                                </w:sdtContent>
                              </w:sdt>
                              <w:customXmlDelRangeEnd w:id="22"/>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259850D9" w14:textId="04D32AC9" w:rsidR="0021285C" w:rsidRDefault="005E0A4C">
                                    <w:pPr>
                                      <w:pStyle w:val="NoSpacing"/>
                                      <w:jc w:val="right"/>
                                      <w:rPr>
                                        <w:color w:val="FFFFFF" w:themeColor="background1"/>
                                      </w:rPr>
                                    </w:pPr>
                                    <w:ins w:id="23" w:author="Garai, Subrata" w:date="2018-04-15T10:58:00Z">
                                      <w:r>
                                        <w:rPr>
                                          <w:color w:val="FFFFFF" w:themeColor="background1"/>
                                        </w:rPr>
                                        <w:t>TD</w:t>
                                      </w:r>
                                    </w:ins>
                                  </w:p>
                                </w:sdtContent>
                              </w:sdt>
                              <w:customXmlDelRangeStart w:id="24" w:author="Garai, Subrata" w:date="2018-04-15T10:57:00Z"/>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7-08-08T00:00:00Z">
                                    <w:dateFormat w:val="M/d/yyyy"/>
                                    <w:lid w:val="en-US"/>
                                    <w:storeMappedDataAs w:val="dateTime"/>
                                    <w:calendar w:val="gregorian"/>
                                  </w:date>
                                </w:sdtPr>
                                <w:sdtContent>
                                  <w:customXmlDelRangeEnd w:id="24"/>
                                  <w:p w14:paraId="5F626D3F" w14:textId="56163E75" w:rsidR="0021285C" w:rsidRDefault="006371B7">
                                    <w:pPr>
                                      <w:pStyle w:val="NoSpacing"/>
                                      <w:jc w:val="right"/>
                                      <w:rPr>
                                        <w:color w:val="FFFFFF" w:themeColor="background1"/>
                                      </w:rPr>
                                    </w:pPr>
                                  </w:p>
                                  <w:customXmlDelRangeStart w:id="25" w:author="Garai, Subrata" w:date="2018-04-15T10:57:00Z"/>
                                </w:sdtContent>
                              </w:sdt>
                              <w:customXmlDelRangeEnd w:id="25"/>
                            </w:txbxContent>
                          </v:textbox>
                        </v:rect>
                      </v:group>
                      <w10:wrap anchorx="page" anchory="page"/>
                    </v:group>
                  </w:pict>
                </mc:Fallback>
              </mc:AlternateContent>
            </w:r>
          </w:ins>
        </w:p>
        <w:p w14:paraId="0521F8A4" w14:textId="632D541B" w:rsidR="00953458" w:rsidRDefault="00953458">
          <w:pPr>
            <w:rPr>
              <w:ins w:id="26" w:author="Garai, Subrata" w:date="2017-08-08T15:52:00Z"/>
              <w:rFonts w:asciiTheme="majorHAnsi" w:eastAsiaTheme="majorEastAsia" w:hAnsiTheme="majorHAnsi" w:cstheme="majorBidi"/>
              <w:sz w:val="76"/>
              <w:szCs w:val="72"/>
            </w:rPr>
          </w:pPr>
          <w:ins w:id="27" w:author="Garai, Subrata" w:date="2017-08-08T15:52:00Z">
            <w:r>
              <w:rPr>
                <w:rFonts w:asciiTheme="majorHAnsi" w:eastAsiaTheme="majorEastAsia" w:hAnsiTheme="majorHAnsi" w:cstheme="majorBidi"/>
                <w:sz w:val="76"/>
                <w:szCs w:val="72"/>
              </w:rPr>
              <w:br w:type="page"/>
            </w:r>
          </w:ins>
        </w:p>
        <w:customXmlInsRangeStart w:id="28" w:author="Garai, Subrata" w:date="2017-08-08T15:52:00Z"/>
      </w:sdtContent>
    </w:sdt>
    <w:customXmlInsRangeEnd w:id="28"/>
    <w:p w14:paraId="31CF6CD2" w14:textId="4CF8F027" w:rsidR="00820286" w:rsidRPr="00322B1C" w:rsidDel="00322B1C" w:rsidRDefault="00535DB1" w:rsidP="00535DB1">
      <w:pPr>
        <w:spacing w:line="480" w:lineRule="auto"/>
        <w:jc w:val="center"/>
        <w:rPr>
          <w:del w:id="29" w:author="Garai, Subrata" w:date="2017-08-07T00:21:00Z"/>
          <w:rFonts w:ascii="Verdana" w:hAnsi="Verdana" w:cs="Times New Roman"/>
          <w:sz w:val="20"/>
          <w:szCs w:val="20"/>
          <w:lang w:val="en-CA"/>
          <w:rPrChange w:id="30" w:author="Garai, Subrata" w:date="2017-08-07T00:24:00Z">
            <w:rPr>
              <w:del w:id="31" w:author="Garai, Subrata" w:date="2017-08-07T00:21:00Z"/>
              <w:rFonts w:ascii="Times New Roman" w:hAnsi="Times New Roman" w:cs="Times New Roman"/>
              <w:lang w:val="en-CA"/>
            </w:rPr>
          </w:rPrChange>
        </w:rPr>
      </w:pPr>
      <w:del w:id="32" w:author="Garai, Subrata" w:date="2017-08-07T00:21:00Z">
        <w:r w:rsidRPr="00322B1C" w:rsidDel="00322B1C">
          <w:rPr>
            <w:rFonts w:ascii="Verdana" w:hAnsi="Verdana"/>
            <w:noProof/>
            <w:sz w:val="20"/>
            <w:szCs w:val="20"/>
            <w:rPrChange w:id="33">
              <w:rPr>
                <w:noProof/>
              </w:rPr>
            </w:rPrChange>
          </w:rPr>
          <w:lastRenderedPageBreak/>
          <w:drawing>
            <wp:inline distT="0" distB="0" distL="0" distR="0" wp14:anchorId="56C565F0" wp14:editId="2D698626">
              <wp:extent cx="3810000" cy="800100"/>
              <wp:effectExtent l="0" t="0" r="0" b="0"/>
              <wp:docPr id="1" name="Picture 1" descr="University of Toronto School of Continuing Studies (CNW Group/University of Toronto, School of Continu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oronto School of Continuing Studies (CNW Group/University of Toronto, School of Continu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00100"/>
                      </a:xfrm>
                      <a:prstGeom prst="rect">
                        <a:avLst/>
                      </a:prstGeom>
                      <a:noFill/>
                      <a:ln>
                        <a:noFill/>
                      </a:ln>
                    </pic:spPr>
                  </pic:pic>
                </a:graphicData>
              </a:graphic>
            </wp:inline>
          </w:drawing>
        </w:r>
      </w:del>
    </w:p>
    <w:p w14:paraId="4F32F596" w14:textId="4A7F4BDA" w:rsidR="00535DB1" w:rsidRPr="00322B1C" w:rsidDel="002F5C0F" w:rsidRDefault="00535DB1" w:rsidP="00535DB1">
      <w:pPr>
        <w:pStyle w:val="NoSpacing"/>
        <w:jc w:val="center"/>
        <w:rPr>
          <w:del w:id="34" w:author="Garai, Subrata" w:date="2017-08-07T00:18:00Z"/>
          <w:rFonts w:ascii="Verdana" w:hAnsi="Verdana"/>
          <w:sz w:val="20"/>
          <w:szCs w:val="20"/>
          <w:lang w:val="en-CA"/>
          <w:rPrChange w:id="35" w:author="Garai, Subrata" w:date="2017-08-07T00:24:00Z">
            <w:rPr>
              <w:del w:id="36" w:author="Garai, Subrata" w:date="2017-08-07T00:18:00Z"/>
              <w:lang w:val="en-CA"/>
            </w:rPr>
          </w:rPrChange>
        </w:rPr>
      </w:pPr>
      <w:del w:id="37" w:author="Garai, Subrata" w:date="2017-08-07T00:18:00Z">
        <w:r w:rsidRPr="00322B1C" w:rsidDel="002F5C0F">
          <w:rPr>
            <w:rFonts w:ascii="Verdana" w:hAnsi="Verdana"/>
            <w:sz w:val="20"/>
            <w:szCs w:val="20"/>
            <w:highlight w:val="yellow"/>
            <w:lang w:val="en-CA"/>
            <w:rPrChange w:id="38" w:author="Garai, Subrata" w:date="2017-08-07T00:24:00Z">
              <w:rPr>
                <w:highlight w:val="yellow"/>
                <w:lang w:val="en-CA"/>
              </w:rPr>
            </w:rPrChange>
          </w:rPr>
          <w:delText>Draft-3.  Ass#1</w:delText>
        </w:r>
      </w:del>
    </w:p>
    <w:p w14:paraId="309712A3" w14:textId="17AFCB81" w:rsidR="00535DB1" w:rsidRPr="00322B1C" w:rsidDel="00322B1C" w:rsidRDefault="00535DB1" w:rsidP="00535DB1">
      <w:pPr>
        <w:pStyle w:val="NoSpacing"/>
        <w:jc w:val="center"/>
        <w:rPr>
          <w:del w:id="39" w:author="Garai, Subrata" w:date="2017-08-07T00:21:00Z"/>
          <w:rFonts w:ascii="Verdana" w:hAnsi="Verdana"/>
          <w:sz w:val="20"/>
          <w:szCs w:val="20"/>
          <w:lang w:val="en-CA"/>
          <w:rPrChange w:id="40" w:author="Garai, Subrata" w:date="2017-08-07T00:24:00Z">
            <w:rPr>
              <w:del w:id="41" w:author="Garai, Subrata" w:date="2017-08-07T00:21:00Z"/>
              <w:sz w:val="32"/>
              <w:lang w:val="en-CA"/>
            </w:rPr>
          </w:rPrChange>
        </w:rPr>
      </w:pPr>
      <w:commentRangeStart w:id="42"/>
      <w:del w:id="43" w:author="Garai, Subrata" w:date="2017-08-07T00:21:00Z">
        <w:r w:rsidRPr="00322B1C" w:rsidDel="00322B1C">
          <w:rPr>
            <w:rFonts w:ascii="Verdana" w:hAnsi="Verdana"/>
            <w:sz w:val="20"/>
            <w:szCs w:val="20"/>
            <w:lang w:val="en-CA"/>
            <w:rPrChange w:id="44" w:author="Garai, Subrata" w:date="2017-08-07T00:24:00Z">
              <w:rPr>
                <w:sz w:val="32"/>
                <w:lang w:val="en-CA"/>
              </w:rPr>
            </w:rPrChange>
          </w:rPr>
          <w:delText>SCS 2944-015</w:delText>
        </w:r>
        <w:commentRangeEnd w:id="42"/>
        <w:r w:rsidR="00806634" w:rsidRPr="00322B1C" w:rsidDel="00322B1C">
          <w:rPr>
            <w:rStyle w:val="CommentReference"/>
            <w:rFonts w:ascii="Verdana" w:hAnsi="Verdana"/>
            <w:sz w:val="20"/>
            <w:szCs w:val="20"/>
            <w:rPrChange w:id="45" w:author="Garai, Subrata" w:date="2017-08-07T00:24:00Z">
              <w:rPr>
                <w:rStyle w:val="CommentReference"/>
              </w:rPr>
            </w:rPrChange>
          </w:rPr>
          <w:commentReference w:id="42"/>
        </w:r>
      </w:del>
    </w:p>
    <w:p w14:paraId="2EB2B927" w14:textId="76C4433A" w:rsidR="00535DB1" w:rsidRPr="00322B1C" w:rsidDel="002F5C0F" w:rsidRDefault="00535DB1" w:rsidP="00535DB1">
      <w:pPr>
        <w:pStyle w:val="NoSpacing"/>
        <w:jc w:val="center"/>
        <w:rPr>
          <w:del w:id="46" w:author="Garai, Subrata" w:date="2017-08-07T00:18:00Z"/>
          <w:rFonts w:ascii="Verdana" w:hAnsi="Verdana"/>
          <w:i/>
          <w:sz w:val="20"/>
          <w:szCs w:val="20"/>
          <w:lang w:val="en-CA"/>
          <w:rPrChange w:id="47" w:author="Garai, Subrata" w:date="2017-08-07T00:24:00Z">
            <w:rPr>
              <w:del w:id="48" w:author="Garai, Subrata" w:date="2017-08-07T00:18:00Z"/>
              <w:i/>
              <w:lang w:val="en-CA"/>
            </w:rPr>
          </w:rPrChange>
        </w:rPr>
      </w:pPr>
      <w:del w:id="49" w:author="Garai, Subrata" w:date="2017-08-07T00:18:00Z">
        <w:r w:rsidRPr="00322B1C" w:rsidDel="002F5C0F">
          <w:rPr>
            <w:rFonts w:ascii="Verdana" w:hAnsi="Verdana"/>
            <w:i/>
            <w:sz w:val="20"/>
            <w:szCs w:val="20"/>
            <w:lang w:val="en-CA"/>
            <w:rPrChange w:id="50" w:author="Garai, Subrata" w:date="2017-08-07T00:24:00Z">
              <w:rPr>
                <w:i/>
                <w:lang w:val="en-CA"/>
              </w:rPr>
            </w:rPrChange>
          </w:rPr>
          <w:delText>HBR CASE #1</w:delText>
        </w:r>
        <w:r w:rsidR="00DA7BB2" w:rsidRPr="00322B1C" w:rsidDel="002F5C0F">
          <w:rPr>
            <w:rFonts w:ascii="Verdana" w:hAnsi="Verdana"/>
            <w:i/>
            <w:sz w:val="20"/>
            <w:szCs w:val="20"/>
            <w:lang w:val="en-CA"/>
            <w:rPrChange w:id="51" w:author="Garai, Subrata" w:date="2017-08-07T00:24:00Z">
              <w:rPr>
                <w:i/>
                <w:lang w:val="en-CA"/>
              </w:rPr>
            </w:rPrChange>
          </w:rPr>
          <w:delText xml:space="preserve"> – Group </w:delText>
        </w:r>
        <w:r w:rsidR="00806634" w:rsidRPr="00322B1C" w:rsidDel="002F5C0F">
          <w:rPr>
            <w:rFonts w:ascii="Verdana" w:hAnsi="Verdana"/>
            <w:i/>
            <w:sz w:val="20"/>
            <w:szCs w:val="20"/>
            <w:lang w:val="en-CA"/>
            <w:rPrChange w:id="52" w:author="Garai, Subrata" w:date="2017-08-07T00:24:00Z">
              <w:rPr>
                <w:i/>
                <w:lang w:val="en-CA"/>
              </w:rPr>
            </w:rPrChange>
          </w:rPr>
          <w:delText>B</w:delText>
        </w:r>
      </w:del>
    </w:p>
    <w:p w14:paraId="1975E104" w14:textId="62540580" w:rsidR="00535DB1" w:rsidRPr="00322B1C" w:rsidDel="00322B1C" w:rsidRDefault="00535DB1" w:rsidP="00535DB1">
      <w:pPr>
        <w:pStyle w:val="NoSpacing"/>
        <w:jc w:val="center"/>
        <w:rPr>
          <w:del w:id="53" w:author="Garai, Subrata" w:date="2017-08-07T00:21:00Z"/>
          <w:rFonts w:ascii="Verdana" w:hAnsi="Verdana"/>
          <w:sz w:val="20"/>
          <w:szCs w:val="20"/>
          <w:lang w:val="en-CA"/>
          <w:rPrChange w:id="54" w:author="Garai, Subrata" w:date="2017-08-07T00:24:00Z">
            <w:rPr>
              <w:del w:id="55" w:author="Garai, Subrata" w:date="2017-08-07T00:21:00Z"/>
              <w:lang w:val="en-CA"/>
            </w:rPr>
          </w:rPrChange>
        </w:rPr>
      </w:pPr>
    </w:p>
    <w:p w14:paraId="5A4613BE" w14:textId="592156DD" w:rsidR="00535DB1" w:rsidRPr="00322B1C" w:rsidDel="00322B1C" w:rsidRDefault="00535DB1" w:rsidP="00535DB1">
      <w:pPr>
        <w:pStyle w:val="NoSpacing"/>
        <w:jc w:val="center"/>
        <w:rPr>
          <w:del w:id="56" w:author="Garai, Subrata" w:date="2017-08-07T00:21:00Z"/>
          <w:rFonts w:ascii="Verdana" w:hAnsi="Verdana"/>
          <w:sz w:val="20"/>
          <w:szCs w:val="20"/>
          <w:lang w:val="en-CA"/>
          <w:rPrChange w:id="57" w:author="Garai, Subrata" w:date="2017-08-07T00:24:00Z">
            <w:rPr>
              <w:del w:id="58" w:author="Garai, Subrata" w:date="2017-08-07T00:21:00Z"/>
              <w:b/>
              <w:sz w:val="32"/>
              <w:lang w:val="en-CA"/>
            </w:rPr>
          </w:rPrChange>
        </w:rPr>
      </w:pPr>
      <w:del w:id="59" w:author="Garai, Subrata" w:date="2017-08-07T00:18:00Z">
        <w:r w:rsidRPr="00322B1C" w:rsidDel="002F5C0F">
          <w:rPr>
            <w:rFonts w:ascii="Verdana" w:hAnsi="Verdana"/>
            <w:sz w:val="20"/>
            <w:szCs w:val="20"/>
            <w:lang w:val="en-CA"/>
            <w:rPrChange w:id="60" w:author="Garai, Subrata" w:date="2017-08-07T00:24:00Z">
              <w:rPr>
                <w:b/>
                <w:sz w:val="32"/>
                <w:lang w:val="en-CA"/>
              </w:rPr>
            </w:rPrChange>
          </w:rPr>
          <w:delText>Breaking Barriers: Micro-Mortgage Analytics</w:delText>
        </w:r>
      </w:del>
    </w:p>
    <w:p w14:paraId="588467CF" w14:textId="6F0E3BD1" w:rsidR="00535DB1" w:rsidRPr="00322B1C" w:rsidDel="00322B1C" w:rsidRDefault="00535DB1" w:rsidP="00535DB1">
      <w:pPr>
        <w:pStyle w:val="NoSpacing"/>
        <w:rPr>
          <w:del w:id="61" w:author="Garai, Subrata" w:date="2017-08-07T00:21:00Z"/>
          <w:rFonts w:ascii="Verdana" w:hAnsi="Verdana"/>
          <w:sz w:val="20"/>
          <w:szCs w:val="20"/>
          <w:lang w:val="en-CA"/>
          <w:rPrChange w:id="62" w:author="Garai, Subrata" w:date="2017-08-07T00:24:00Z">
            <w:rPr>
              <w:del w:id="63" w:author="Garai, Subrata" w:date="2017-08-07T00:21:00Z"/>
              <w:lang w:val="en-CA"/>
            </w:rPr>
          </w:rPrChange>
        </w:rPr>
      </w:pPr>
    </w:p>
    <w:p w14:paraId="6A8F6157" w14:textId="1019B179" w:rsidR="00535DB1" w:rsidRPr="00322B1C" w:rsidDel="00322B1C" w:rsidRDefault="00535DB1" w:rsidP="00535DB1">
      <w:pPr>
        <w:pStyle w:val="NoSpacing"/>
        <w:jc w:val="center"/>
        <w:rPr>
          <w:del w:id="64" w:author="Garai, Subrata" w:date="2017-08-07T00:21:00Z"/>
          <w:rFonts w:ascii="Verdana" w:hAnsi="Verdana"/>
          <w:i/>
          <w:sz w:val="20"/>
          <w:szCs w:val="20"/>
          <w:lang w:val="en-CA"/>
          <w:rPrChange w:id="65" w:author="Garai, Subrata" w:date="2017-08-07T00:24:00Z">
            <w:rPr>
              <w:del w:id="66" w:author="Garai, Subrata" w:date="2017-08-07T00:21:00Z"/>
              <w:i/>
              <w:lang w:val="en-CA"/>
            </w:rPr>
          </w:rPrChange>
        </w:rPr>
      </w:pPr>
      <w:del w:id="67" w:author="Garai, Subrata" w:date="2017-08-07T00:21:00Z">
        <w:r w:rsidRPr="00322B1C" w:rsidDel="00322B1C">
          <w:rPr>
            <w:rFonts w:ascii="Verdana" w:hAnsi="Verdana"/>
            <w:i/>
            <w:sz w:val="20"/>
            <w:szCs w:val="20"/>
            <w:lang w:val="en-CA"/>
            <w:rPrChange w:id="68" w:author="Garai, Subrata" w:date="2017-08-07T00:24:00Z">
              <w:rPr>
                <w:i/>
                <w:lang w:val="en-CA"/>
              </w:rPr>
            </w:rPrChange>
          </w:rPr>
          <w:delText>Written by:</w:delText>
        </w:r>
      </w:del>
    </w:p>
    <w:p w14:paraId="06991B7D" w14:textId="44BA1BB0" w:rsidR="00535DB1" w:rsidRPr="00322B1C" w:rsidDel="00322B1C" w:rsidRDefault="00535DB1" w:rsidP="00535DB1">
      <w:pPr>
        <w:pStyle w:val="NoSpacing"/>
        <w:jc w:val="center"/>
        <w:rPr>
          <w:del w:id="69" w:author="Garai, Subrata" w:date="2017-08-07T00:21:00Z"/>
          <w:rFonts w:ascii="Verdana" w:hAnsi="Verdana"/>
          <w:sz w:val="20"/>
          <w:szCs w:val="20"/>
          <w:lang w:val="en-CA"/>
          <w:rPrChange w:id="70" w:author="Garai, Subrata" w:date="2017-08-07T00:24:00Z">
            <w:rPr>
              <w:del w:id="71" w:author="Garai, Subrata" w:date="2017-08-07T00:21:00Z"/>
              <w:lang w:val="en-CA"/>
            </w:rPr>
          </w:rPrChang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22B1C" w:rsidRPr="00322B1C" w:rsidDel="00322B1C" w14:paraId="055CFC9C" w14:textId="77777777" w:rsidTr="00535DB1">
        <w:trPr>
          <w:del w:id="72" w:author="Garai, Subrata" w:date="2017-08-07T00:21:00Z"/>
        </w:trPr>
        <w:tc>
          <w:tcPr>
            <w:tcW w:w="4675" w:type="dxa"/>
          </w:tcPr>
          <w:p w14:paraId="3802C722" w14:textId="4E754EDE" w:rsidR="00535DB1" w:rsidRPr="00322B1C" w:rsidDel="00322B1C" w:rsidRDefault="00535DB1" w:rsidP="00535DB1">
            <w:pPr>
              <w:pStyle w:val="NoSpacing"/>
              <w:jc w:val="right"/>
              <w:rPr>
                <w:del w:id="73" w:author="Garai, Subrata" w:date="2017-08-07T00:21:00Z"/>
                <w:rFonts w:ascii="Verdana" w:hAnsi="Verdana"/>
                <w:sz w:val="20"/>
                <w:szCs w:val="20"/>
                <w:lang w:val="en-CA"/>
                <w:rPrChange w:id="74" w:author="Garai, Subrata" w:date="2017-08-07T00:24:00Z">
                  <w:rPr>
                    <w:del w:id="75" w:author="Garai, Subrata" w:date="2017-08-07T00:21:00Z"/>
                    <w:lang w:val="en-CA"/>
                  </w:rPr>
                </w:rPrChange>
              </w:rPr>
            </w:pPr>
            <w:del w:id="76" w:author="Garai, Subrata" w:date="2017-08-07T00:21:00Z">
              <w:r w:rsidRPr="00322B1C" w:rsidDel="00322B1C">
                <w:rPr>
                  <w:rFonts w:ascii="Verdana" w:hAnsi="Verdana"/>
                  <w:sz w:val="20"/>
                  <w:szCs w:val="20"/>
                  <w:lang w:val="en-CA"/>
                  <w:rPrChange w:id="77" w:author="Garai, Subrata" w:date="2017-08-07T00:24:00Z">
                    <w:rPr>
                      <w:lang w:val="en-CA"/>
                    </w:rPr>
                  </w:rPrChange>
                </w:rPr>
                <w:delText>Subrata Garai</w:delText>
              </w:r>
            </w:del>
          </w:p>
        </w:tc>
        <w:tc>
          <w:tcPr>
            <w:tcW w:w="4675" w:type="dxa"/>
          </w:tcPr>
          <w:p w14:paraId="5D9E382B" w14:textId="38F95D1C" w:rsidR="00535DB1" w:rsidRPr="00322B1C" w:rsidDel="00322B1C" w:rsidRDefault="002E11D2" w:rsidP="00535DB1">
            <w:pPr>
              <w:pStyle w:val="NoSpacing"/>
              <w:rPr>
                <w:del w:id="78" w:author="Garai, Subrata" w:date="2017-08-07T00:21:00Z"/>
                <w:rFonts w:ascii="Verdana" w:hAnsi="Verdana"/>
                <w:sz w:val="20"/>
                <w:szCs w:val="20"/>
                <w:lang w:val="en-CA"/>
                <w:rPrChange w:id="79" w:author="Garai, Subrata" w:date="2017-08-07T00:24:00Z">
                  <w:rPr>
                    <w:del w:id="80" w:author="Garai, Subrata" w:date="2017-08-07T00:21:00Z"/>
                    <w:lang w:val="en-CA"/>
                  </w:rPr>
                </w:rPrChange>
              </w:rPr>
            </w:pPr>
            <w:del w:id="81" w:author="Garai, Subrata" w:date="2017-08-07T00:21:00Z">
              <w:r w:rsidRPr="00322B1C" w:rsidDel="00322B1C">
                <w:rPr>
                  <w:rFonts w:ascii="Verdana" w:hAnsi="Verdana"/>
                  <w:sz w:val="20"/>
                  <w:szCs w:val="20"/>
                  <w:lang w:val="en-CA"/>
                  <w:rPrChange w:id="82" w:author="Garai, Subrata" w:date="2017-08-07T00:24:00Z">
                    <w:rPr>
                      <w:lang w:val="en-CA"/>
                    </w:rPr>
                  </w:rPrChange>
                </w:rPr>
                <w:delText>subratagarai@gmail.com</w:delText>
              </w:r>
            </w:del>
          </w:p>
        </w:tc>
      </w:tr>
      <w:tr w:rsidR="002F5C0F" w:rsidRPr="00322B1C" w:rsidDel="00322B1C" w14:paraId="53AA9CFA" w14:textId="0D164A6F" w:rsidTr="00535DB1">
        <w:trPr>
          <w:del w:id="83" w:author="Garai, Subrata" w:date="2017-08-07T00:21:00Z"/>
        </w:trPr>
        <w:tc>
          <w:tcPr>
            <w:tcW w:w="4675" w:type="dxa"/>
          </w:tcPr>
          <w:p w14:paraId="6A610EAB" w14:textId="305A0730" w:rsidR="002F5C0F" w:rsidRPr="00322B1C" w:rsidDel="00322B1C" w:rsidRDefault="002F5C0F" w:rsidP="00535DB1">
            <w:pPr>
              <w:pStyle w:val="NoSpacing"/>
              <w:jc w:val="right"/>
              <w:rPr>
                <w:del w:id="84" w:author="Garai, Subrata" w:date="2017-08-07T00:21:00Z"/>
                <w:rFonts w:ascii="Verdana" w:hAnsi="Verdana"/>
                <w:sz w:val="20"/>
                <w:szCs w:val="20"/>
                <w:lang w:val="en-CA"/>
                <w:rPrChange w:id="85" w:author="Garai, Subrata" w:date="2017-08-07T00:24:00Z">
                  <w:rPr>
                    <w:del w:id="86" w:author="Garai, Subrata" w:date="2017-08-07T00:21:00Z"/>
                    <w:lang w:val="en-CA"/>
                  </w:rPr>
                </w:rPrChange>
              </w:rPr>
            </w:pPr>
            <w:del w:id="87" w:author="Garai, Subrata" w:date="2017-08-07T00:19:00Z">
              <w:r w:rsidRPr="00322B1C" w:rsidDel="008E015F">
                <w:rPr>
                  <w:rFonts w:ascii="Verdana" w:hAnsi="Verdana"/>
                  <w:sz w:val="20"/>
                  <w:szCs w:val="20"/>
                  <w:lang w:val="en-CA"/>
                  <w:rPrChange w:id="88" w:author="Garai, Subrata" w:date="2017-08-07T00:24:00Z">
                    <w:rPr>
                      <w:lang w:val="en-CA"/>
                    </w:rPr>
                  </w:rPrChange>
                </w:rPr>
                <w:delText>Victoria Tkatcheva</w:delText>
              </w:r>
            </w:del>
          </w:p>
        </w:tc>
        <w:tc>
          <w:tcPr>
            <w:tcW w:w="4675" w:type="dxa"/>
          </w:tcPr>
          <w:p w14:paraId="287CB7F9" w14:textId="08D27670" w:rsidR="002F5C0F" w:rsidRPr="00322B1C" w:rsidDel="00322B1C" w:rsidRDefault="002F5C0F" w:rsidP="00535DB1">
            <w:pPr>
              <w:pStyle w:val="NoSpacing"/>
              <w:rPr>
                <w:del w:id="89" w:author="Garai, Subrata" w:date="2017-08-07T00:21:00Z"/>
                <w:rFonts w:ascii="Verdana" w:hAnsi="Verdana"/>
                <w:sz w:val="20"/>
                <w:szCs w:val="20"/>
                <w:lang w:val="en-CA"/>
                <w:rPrChange w:id="90" w:author="Garai, Subrata" w:date="2017-08-07T00:24:00Z">
                  <w:rPr>
                    <w:del w:id="91" w:author="Garai, Subrata" w:date="2017-08-07T00:21:00Z"/>
                    <w:lang w:val="en-CA"/>
                  </w:rPr>
                </w:rPrChange>
              </w:rPr>
            </w:pPr>
            <w:del w:id="92" w:author="Garai, Subrata" w:date="2017-08-07T00:19:00Z">
              <w:r w:rsidRPr="00322B1C" w:rsidDel="008E015F">
                <w:rPr>
                  <w:rFonts w:ascii="Verdana" w:hAnsi="Verdana"/>
                  <w:sz w:val="20"/>
                  <w:szCs w:val="20"/>
                  <w:lang w:val="en-CA"/>
                  <w:rPrChange w:id="93" w:author="Garai, Subrata" w:date="2017-08-07T00:24:00Z">
                    <w:rPr>
                      <w:lang w:val="en-CA"/>
                    </w:rPr>
                  </w:rPrChange>
                </w:rPr>
                <w:delText>victoria.tkatcheva@gmail.com</w:delText>
              </w:r>
            </w:del>
          </w:p>
        </w:tc>
      </w:tr>
      <w:tr w:rsidR="00322B1C" w:rsidRPr="00322B1C" w:rsidDel="00322B1C" w14:paraId="5B53A47E" w14:textId="77777777" w:rsidTr="00535DB1">
        <w:trPr>
          <w:del w:id="94" w:author="Garai, Subrata" w:date="2017-08-07T00:21:00Z"/>
        </w:trPr>
        <w:tc>
          <w:tcPr>
            <w:tcW w:w="4675" w:type="dxa"/>
          </w:tcPr>
          <w:p w14:paraId="535514A3" w14:textId="2B322A17" w:rsidR="002F5C0F" w:rsidRPr="00322B1C" w:rsidDel="00322B1C" w:rsidRDefault="002F5C0F" w:rsidP="00535DB1">
            <w:pPr>
              <w:pStyle w:val="NoSpacing"/>
              <w:jc w:val="right"/>
              <w:rPr>
                <w:del w:id="95" w:author="Garai, Subrata" w:date="2017-08-07T00:21:00Z"/>
                <w:rFonts w:ascii="Verdana" w:hAnsi="Verdana"/>
                <w:sz w:val="20"/>
                <w:szCs w:val="20"/>
                <w:lang w:val="en-CA"/>
                <w:rPrChange w:id="96" w:author="Garai, Subrata" w:date="2017-08-07T00:24:00Z">
                  <w:rPr>
                    <w:del w:id="97" w:author="Garai, Subrata" w:date="2017-08-07T00:21:00Z"/>
                    <w:lang w:val="en-CA"/>
                  </w:rPr>
                </w:rPrChange>
              </w:rPr>
            </w:pPr>
            <w:del w:id="98" w:author="Garai, Subrata" w:date="2017-08-07T00:19:00Z">
              <w:r w:rsidRPr="00322B1C" w:rsidDel="008E015F">
                <w:rPr>
                  <w:rFonts w:ascii="Verdana" w:hAnsi="Verdana"/>
                  <w:sz w:val="20"/>
                  <w:szCs w:val="20"/>
                  <w:lang w:val="en-CA"/>
                  <w:rPrChange w:id="99" w:author="Garai, Subrata" w:date="2017-08-07T00:24:00Z">
                    <w:rPr>
                      <w:lang w:val="en-CA"/>
                    </w:rPr>
                  </w:rPrChange>
                </w:rPr>
                <w:delText>Ethan Wallace</w:delText>
              </w:r>
            </w:del>
          </w:p>
        </w:tc>
        <w:tc>
          <w:tcPr>
            <w:tcW w:w="4675" w:type="dxa"/>
          </w:tcPr>
          <w:p w14:paraId="020587B0" w14:textId="3E857CD0" w:rsidR="002F5C0F" w:rsidRPr="00322B1C" w:rsidDel="00322B1C" w:rsidRDefault="002F5C0F" w:rsidP="00535DB1">
            <w:pPr>
              <w:pStyle w:val="NoSpacing"/>
              <w:rPr>
                <w:del w:id="100" w:author="Garai, Subrata" w:date="2017-08-07T00:21:00Z"/>
                <w:rFonts w:ascii="Verdana" w:hAnsi="Verdana"/>
                <w:sz w:val="20"/>
                <w:szCs w:val="20"/>
                <w:lang w:val="en-CA"/>
                <w:rPrChange w:id="101" w:author="Garai, Subrata" w:date="2017-08-07T00:24:00Z">
                  <w:rPr>
                    <w:del w:id="102" w:author="Garai, Subrata" w:date="2017-08-07T00:21:00Z"/>
                    <w:lang w:val="en-CA"/>
                  </w:rPr>
                </w:rPrChange>
              </w:rPr>
            </w:pPr>
            <w:del w:id="103" w:author="Garai, Subrata" w:date="2017-08-07T00:19:00Z">
              <w:r w:rsidRPr="00322B1C" w:rsidDel="008E015F">
                <w:rPr>
                  <w:rFonts w:ascii="Verdana" w:hAnsi="Verdana"/>
                  <w:sz w:val="20"/>
                  <w:szCs w:val="20"/>
                  <w:lang w:val="en-CA"/>
                  <w:rPrChange w:id="104" w:author="Garai, Subrata" w:date="2017-08-07T00:24:00Z">
                    <w:rPr>
                      <w:lang w:val="en-CA"/>
                    </w:rPr>
                  </w:rPrChange>
                </w:rPr>
                <w:delText>ethanwallace12@gmail.com</w:delText>
              </w:r>
            </w:del>
          </w:p>
        </w:tc>
      </w:tr>
      <w:tr w:rsidR="00322B1C" w:rsidRPr="00322B1C" w:rsidDel="00322B1C" w14:paraId="32DA5BFA" w14:textId="77777777" w:rsidTr="00535DB1">
        <w:trPr>
          <w:del w:id="105" w:author="Garai, Subrata" w:date="2017-08-07T00:21:00Z"/>
        </w:trPr>
        <w:tc>
          <w:tcPr>
            <w:tcW w:w="4675" w:type="dxa"/>
          </w:tcPr>
          <w:p w14:paraId="26E973CA" w14:textId="282A2580" w:rsidR="002F5C0F" w:rsidRPr="00322B1C" w:rsidDel="00322B1C" w:rsidRDefault="002F5C0F" w:rsidP="00535DB1">
            <w:pPr>
              <w:pStyle w:val="NoSpacing"/>
              <w:jc w:val="right"/>
              <w:rPr>
                <w:del w:id="106" w:author="Garai, Subrata" w:date="2017-08-07T00:21:00Z"/>
                <w:rFonts w:ascii="Verdana" w:hAnsi="Verdana"/>
                <w:sz w:val="20"/>
                <w:szCs w:val="20"/>
                <w:lang w:val="en-CA"/>
                <w:rPrChange w:id="107" w:author="Garai, Subrata" w:date="2017-08-07T00:24:00Z">
                  <w:rPr>
                    <w:del w:id="108" w:author="Garai, Subrata" w:date="2017-08-07T00:21:00Z"/>
                    <w:lang w:val="en-CA"/>
                  </w:rPr>
                </w:rPrChange>
              </w:rPr>
            </w:pPr>
            <w:del w:id="109" w:author="Garai, Subrata" w:date="2017-08-07T00:19:00Z">
              <w:r w:rsidRPr="00322B1C" w:rsidDel="008E015F">
                <w:rPr>
                  <w:rFonts w:ascii="Verdana" w:hAnsi="Verdana"/>
                  <w:sz w:val="20"/>
                  <w:szCs w:val="20"/>
                  <w:lang w:val="en-CA"/>
                  <w:rPrChange w:id="110" w:author="Garai, Subrata" w:date="2017-08-07T00:24:00Z">
                    <w:rPr>
                      <w:lang w:val="en-CA"/>
                    </w:rPr>
                  </w:rPrChange>
                </w:rPr>
                <w:delText>Nitin Mane</w:delText>
              </w:r>
            </w:del>
          </w:p>
        </w:tc>
        <w:tc>
          <w:tcPr>
            <w:tcW w:w="4675" w:type="dxa"/>
          </w:tcPr>
          <w:p w14:paraId="650BE0C0" w14:textId="73ED6388" w:rsidR="002F5C0F" w:rsidRPr="00322B1C" w:rsidDel="00322B1C" w:rsidRDefault="002F5C0F" w:rsidP="00535DB1">
            <w:pPr>
              <w:pStyle w:val="NoSpacing"/>
              <w:rPr>
                <w:del w:id="111" w:author="Garai, Subrata" w:date="2017-08-07T00:21:00Z"/>
                <w:rFonts w:ascii="Verdana" w:hAnsi="Verdana"/>
                <w:sz w:val="20"/>
                <w:szCs w:val="20"/>
                <w:lang w:val="en-CA"/>
                <w:rPrChange w:id="112" w:author="Garai, Subrata" w:date="2017-08-07T00:24:00Z">
                  <w:rPr>
                    <w:del w:id="113" w:author="Garai, Subrata" w:date="2017-08-07T00:21:00Z"/>
                    <w:lang w:val="en-CA"/>
                  </w:rPr>
                </w:rPrChange>
              </w:rPr>
            </w:pPr>
            <w:del w:id="114" w:author="Garai, Subrata" w:date="2017-08-07T00:19:00Z">
              <w:r w:rsidRPr="00322B1C" w:rsidDel="008E015F">
                <w:rPr>
                  <w:rFonts w:ascii="Verdana" w:hAnsi="Verdana"/>
                  <w:sz w:val="20"/>
                  <w:szCs w:val="20"/>
                  <w:highlight w:val="yellow"/>
                  <w:lang w:val="en-CA"/>
                  <w:rPrChange w:id="115" w:author="Garai, Subrata" w:date="2017-08-07T00:24:00Z">
                    <w:rPr>
                      <w:highlight w:val="yellow"/>
                      <w:lang w:val="en-CA"/>
                    </w:rPr>
                  </w:rPrChange>
                </w:rPr>
                <w:delText>email</w:delText>
              </w:r>
            </w:del>
          </w:p>
        </w:tc>
      </w:tr>
    </w:tbl>
    <w:p w14:paraId="1403F0A0" w14:textId="0EBCAF14" w:rsidR="00535DB1" w:rsidRPr="00322B1C" w:rsidDel="00322B1C" w:rsidRDefault="00535DB1" w:rsidP="00C17735">
      <w:pPr>
        <w:spacing w:line="480" w:lineRule="auto"/>
        <w:jc w:val="both"/>
        <w:rPr>
          <w:del w:id="116" w:author="Garai, Subrata" w:date="2017-08-07T00:21:00Z"/>
          <w:rFonts w:ascii="Verdana" w:hAnsi="Verdana"/>
          <w:sz w:val="20"/>
          <w:szCs w:val="20"/>
          <w:lang w:val="en-CA"/>
          <w:rPrChange w:id="117" w:author="Garai, Subrata" w:date="2017-08-07T00:24:00Z">
            <w:rPr>
              <w:del w:id="118" w:author="Garai, Subrata" w:date="2017-08-07T00:21:00Z"/>
              <w:lang w:val="en-CA"/>
            </w:rPr>
          </w:rPrChange>
        </w:rPr>
      </w:pPr>
    </w:p>
    <w:p w14:paraId="35B514DE" w14:textId="77777777" w:rsidR="00322B1C" w:rsidRPr="00322B1C" w:rsidRDefault="00322B1C" w:rsidP="00535DB1">
      <w:pPr>
        <w:pStyle w:val="NoSpacing"/>
        <w:jc w:val="center"/>
        <w:rPr>
          <w:ins w:id="119" w:author="Garai, Subrata" w:date="2017-08-07T00:22:00Z"/>
          <w:rFonts w:ascii="Verdana" w:hAnsi="Verdana"/>
          <w:sz w:val="20"/>
          <w:szCs w:val="20"/>
          <w:lang w:val="en-CA"/>
          <w:rPrChange w:id="120" w:author="Garai, Subrata" w:date="2017-08-07T00:24:00Z">
            <w:rPr>
              <w:ins w:id="121" w:author="Garai, Subrata" w:date="2017-08-07T00:22:00Z"/>
              <w:lang w:val="en-CA"/>
            </w:rPr>
          </w:rPrChange>
        </w:rPr>
      </w:pPr>
    </w:p>
    <w:p w14:paraId="0F6A202B" w14:textId="7795473D" w:rsidR="00535DB1" w:rsidRPr="00322B1C" w:rsidDel="00322B1C" w:rsidRDefault="00535DB1" w:rsidP="00C17735">
      <w:pPr>
        <w:spacing w:line="480" w:lineRule="auto"/>
        <w:jc w:val="both"/>
        <w:rPr>
          <w:del w:id="122" w:author="Garai, Subrata" w:date="2017-08-07T00:21:00Z"/>
          <w:rFonts w:ascii="Verdana" w:hAnsi="Verdana"/>
          <w:sz w:val="20"/>
          <w:szCs w:val="20"/>
          <w:lang w:val="en-CA"/>
          <w:rPrChange w:id="123" w:author="Garai, Subrata" w:date="2017-08-07T00:24:00Z">
            <w:rPr>
              <w:del w:id="124" w:author="Garai, Subrata" w:date="2017-08-07T00:21:00Z"/>
              <w:rFonts w:ascii="Verdana" w:hAnsi="Verdana"/>
              <w:sz w:val="18"/>
              <w:szCs w:val="18"/>
              <w:lang w:val="en-CA"/>
            </w:rPr>
          </w:rPrChange>
        </w:rPr>
      </w:pPr>
    </w:p>
    <w:p w14:paraId="7326740B" w14:textId="77777777" w:rsidR="00322B1C" w:rsidRPr="00322B1C" w:rsidRDefault="00322B1C" w:rsidP="00535DB1">
      <w:pPr>
        <w:pStyle w:val="NoSpacing"/>
        <w:rPr>
          <w:ins w:id="125" w:author="Garai, Subrata" w:date="2017-08-07T00:22:00Z"/>
          <w:rFonts w:ascii="Verdana" w:hAnsi="Verdana"/>
          <w:sz w:val="20"/>
          <w:szCs w:val="20"/>
          <w:lang w:val="en-CA"/>
          <w:rPrChange w:id="126" w:author="Garai, Subrata" w:date="2017-08-07T00:24:00Z">
            <w:rPr>
              <w:ins w:id="127" w:author="Garai, Subrata" w:date="2017-08-07T00:22:00Z"/>
              <w:rFonts w:ascii="Verdana" w:hAnsi="Verdana"/>
              <w:sz w:val="18"/>
              <w:szCs w:val="18"/>
              <w:lang w:val="en-CA"/>
            </w:rPr>
          </w:rPrChange>
        </w:rPr>
      </w:pPr>
    </w:p>
    <w:p w14:paraId="253EC4EB" w14:textId="77777777" w:rsidR="00322B1C" w:rsidRPr="00322B1C" w:rsidRDefault="00322B1C" w:rsidP="00535DB1">
      <w:pPr>
        <w:pStyle w:val="NoSpacing"/>
        <w:rPr>
          <w:ins w:id="128" w:author="Garai, Subrata" w:date="2017-08-07T00:22:00Z"/>
          <w:rFonts w:ascii="Verdana" w:hAnsi="Verdana"/>
          <w:sz w:val="20"/>
          <w:szCs w:val="20"/>
          <w:lang w:val="en-CA"/>
          <w:rPrChange w:id="129" w:author="Garai, Subrata" w:date="2017-08-07T00:24:00Z">
            <w:rPr>
              <w:ins w:id="130" w:author="Garai, Subrata" w:date="2017-08-07T00:22:00Z"/>
              <w:lang w:val="en-CA"/>
            </w:rPr>
          </w:rPrChange>
        </w:rPr>
      </w:pPr>
    </w:p>
    <w:customXmlInsRangeStart w:id="131" w:author="Garai, Subrata" w:date="2017-08-08T16:07:00Z"/>
    <w:sdt>
      <w:sdtPr>
        <w:rPr>
          <w:rFonts w:asciiTheme="minorHAnsi" w:eastAsiaTheme="minorHAnsi" w:hAnsiTheme="minorHAnsi" w:cstheme="minorBidi"/>
          <w:b w:val="0"/>
          <w:bCs w:val="0"/>
          <w:color w:val="auto"/>
          <w:sz w:val="24"/>
          <w:szCs w:val="24"/>
          <w:lang w:eastAsia="en-US"/>
        </w:rPr>
        <w:id w:val="-1057079545"/>
        <w:docPartObj>
          <w:docPartGallery w:val="Table of Contents"/>
          <w:docPartUnique/>
        </w:docPartObj>
      </w:sdtPr>
      <w:sdtEndPr>
        <w:rPr>
          <w:noProof/>
        </w:rPr>
      </w:sdtEndPr>
      <w:sdtContent>
        <w:customXmlInsRangeEnd w:id="131"/>
        <w:p w14:paraId="6667AAF1" w14:textId="07C30ABE" w:rsidR="00B36B6E" w:rsidRDefault="00B36B6E">
          <w:pPr>
            <w:pStyle w:val="TOCHeading"/>
            <w:jc w:val="center"/>
            <w:rPr>
              <w:ins w:id="132" w:author="Garai, Subrata" w:date="2017-08-08T21:36:00Z"/>
            </w:rPr>
            <w:pPrChange w:id="133" w:author="Garai, Subrata" w:date="2017-08-08T21:36:00Z">
              <w:pPr>
                <w:pStyle w:val="TOCHeading"/>
              </w:pPr>
            </w:pPrChange>
          </w:pPr>
          <w:ins w:id="134" w:author="Garai, Subrata" w:date="2017-08-08T16:07:00Z">
            <w:r>
              <w:t>Table of Contents</w:t>
            </w:r>
          </w:ins>
        </w:p>
        <w:p w14:paraId="607C88A8" w14:textId="77777777" w:rsidR="00964B8B" w:rsidRDefault="00964B8B">
          <w:pPr>
            <w:rPr>
              <w:ins w:id="135" w:author="Garai, Subrata" w:date="2017-08-08T21:36:00Z"/>
            </w:rPr>
            <w:pPrChange w:id="136" w:author="Garai, Subrata" w:date="2017-08-08T21:36:00Z">
              <w:pPr>
                <w:pStyle w:val="TOCHeading"/>
              </w:pPr>
            </w:pPrChange>
          </w:pPr>
        </w:p>
        <w:p w14:paraId="49315383" w14:textId="77777777" w:rsidR="00964B8B" w:rsidRPr="006371B7" w:rsidRDefault="00964B8B">
          <w:pPr>
            <w:rPr>
              <w:ins w:id="137" w:author="Garai, Subrata" w:date="2017-08-08T16:07:00Z"/>
            </w:rPr>
            <w:pPrChange w:id="138" w:author="Garai, Subrata" w:date="2017-08-08T21:36:00Z">
              <w:pPr>
                <w:pStyle w:val="TOCHeading"/>
              </w:pPr>
            </w:pPrChange>
          </w:pPr>
        </w:p>
        <w:p w14:paraId="25988326" w14:textId="77777777" w:rsidR="004B5EF7" w:rsidRDefault="00B36B6E">
          <w:pPr>
            <w:pStyle w:val="TOC1"/>
            <w:tabs>
              <w:tab w:val="right" w:leader="dot" w:pos="9350"/>
            </w:tabs>
            <w:rPr>
              <w:ins w:id="139" w:author="Garai, Subrata" w:date="2017-08-08T21:32:00Z"/>
              <w:rFonts w:eastAsiaTheme="minorEastAsia"/>
              <w:noProof/>
              <w:sz w:val="22"/>
              <w:szCs w:val="22"/>
            </w:rPr>
          </w:pPr>
          <w:ins w:id="140" w:author="Garai, Subrata" w:date="2017-08-08T16:08:00Z">
            <w:r>
              <w:fldChar w:fldCharType="begin"/>
            </w:r>
            <w:r>
              <w:instrText xml:space="preserve"> TOC \h \z \t "Heading 1,2,Heading 2,3,Heading 3,4,MyHeading,1" </w:instrText>
            </w:r>
          </w:ins>
          <w:r>
            <w:fldChar w:fldCharType="separate"/>
          </w:r>
          <w:ins w:id="141" w:author="Garai, Subrata" w:date="2017-08-08T21:32:00Z">
            <w:r w:rsidR="004B5EF7" w:rsidRPr="009053FD">
              <w:rPr>
                <w:rStyle w:val="Hyperlink"/>
                <w:noProof/>
              </w:rPr>
              <w:fldChar w:fldCharType="begin"/>
            </w:r>
            <w:r w:rsidR="004B5EF7" w:rsidRPr="009053FD">
              <w:rPr>
                <w:rStyle w:val="Hyperlink"/>
                <w:noProof/>
              </w:rPr>
              <w:instrText xml:space="preserve"> </w:instrText>
            </w:r>
            <w:r w:rsidR="004B5EF7">
              <w:rPr>
                <w:noProof/>
              </w:rPr>
              <w:instrText>HYPERLINK \l "_Toc489991260"</w:instrText>
            </w:r>
            <w:r w:rsidR="004B5EF7" w:rsidRPr="009053FD">
              <w:rPr>
                <w:rStyle w:val="Hyperlink"/>
                <w:noProof/>
              </w:rPr>
              <w:instrText xml:space="preserve"> </w:instrText>
            </w:r>
            <w:r w:rsidR="004B5EF7" w:rsidRPr="009053FD">
              <w:rPr>
                <w:rStyle w:val="Hyperlink"/>
                <w:noProof/>
              </w:rPr>
              <w:fldChar w:fldCharType="separate"/>
            </w:r>
            <w:r w:rsidR="004B5EF7" w:rsidRPr="009053FD">
              <w:rPr>
                <w:rStyle w:val="Hyperlink"/>
                <w:noProof/>
              </w:rPr>
              <w:t>What is Aquaponics?</w:t>
            </w:r>
            <w:r w:rsidR="004B5EF7">
              <w:rPr>
                <w:noProof/>
                <w:webHidden/>
              </w:rPr>
              <w:tab/>
            </w:r>
            <w:r w:rsidR="004B5EF7">
              <w:rPr>
                <w:noProof/>
                <w:webHidden/>
              </w:rPr>
              <w:fldChar w:fldCharType="begin"/>
            </w:r>
            <w:r w:rsidR="004B5EF7">
              <w:rPr>
                <w:noProof/>
                <w:webHidden/>
              </w:rPr>
              <w:instrText xml:space="preserve"> PAGEREF _Toc489991260 \h </w:instrText>
            </w:r>
          </w:ins>
          <w:r w:rsidR="004B5EF7">
            <w:rPr>
              <w:noProof/>
              <w:webHidden/>
            </w:rPr>
          </w:r>
          <w:r w:rsidR="004B5EF7">
            <w:rPr>
              <w:noProof/>
              <w:webHidden/>
            </w:rPr>
            <w:fldChar w:fldCharType="separate"/>
          </w:r>
          <w:ins w:id="142" w:author="Garai, Subrata" w:date="2017-08-08T21:32:00Z">
            <w:r w:rsidR="004B5EF7">
              <w:rPr>
                <w:noProof/>
                <w:webHidden/>
              </w:rPr>
              <w:t>1</w:t>
            </w:r>
            <w:r w:rsidR="004B5EF7">
              <w:rPr>
                <w:noProof/>
                <w:webHidden/>
              </w:rPr>
              <w:fldChar w:fldCharType="end"/>
            </w:r>
            <w:r w:rsidR="004B5EF7" w:rsidRPr="009053FD">
              <w:rPr>
                <w:rStyle w:val="Hyperlink"/>
                <w:noProof/>
              </w:rPr>
              <w:fldChar w:fldCharType="end"/>
            </w:r>
          </w:ins>
        </w:p>
        <w:p w14:paraId="66EC0173" w14:textId="77777777" w:rsidR="004B5EF7" w:rsidRDefault="004B5EF7">
          <w:pPr>
            <w:pStyle w:val="TOC1"/>
            <w:tabs>
              <w:tab w:val="right" w:leader="dot" w:pos="9350"/>
            </w:tabs>
            <w:rPr>
              <w:ins w:id="143" w:author="Garai, Subrata" w:date="2017-08-08T21:32:00Z"/>
              <w:rFonts w:eastAsiaTheme="minorEastAsia"/>
              <w:noProof/>
              <w:sz w:val="22"/>
              <w:szCs w:val="22"/>
            </w:rPr>
          </w:pPr>
          <w:ins w:id="144"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"_Toc489991261"</w:instrText>
            </w:r>
            <w:r w:rsidRPr="009053FD">
              <w:rPr>
                <w:rStyle w:val="Hyperlink"/>
                <w:noProof/>
              </w:rPr>
              <w:instrText xml:space="preserve"> </w:instrText>
            </w:r>
            <w:r w:rsidRPr="009053FD">
              <w:rPr>
                <w:rStyle w:val="Hyperlink"/>
                <w:noProof/>
              </w:rPr>
              <w:fldChar w:fldCharType="separate"/>
            </w:r>
            <w:r w:rsidRPr="009053FD">
              <w:rPr>
                <w:rStyle w:val="Hyperlink"/>
                <w:noProof/>
              </w:rPr>
              <w:t>Brief History</w:t>
            </w:r>
            <w:r>
              <w:rPr>
                <w:noProof/>
                <w:webHidden/>
              </w:rPr>
              <w:tab/>
            </w:r>
            <w:r>
              <w:rPr>
                <w:noProof/>
                <w:webHidden/>
              </w:rPr>
              <w:fldChar w:fldCharType="begin"/>
            </w:r>
            <w:r>
              <w:rPr>
                <w:noProof/>
                <w:webHidden/>
              </w:rPr>
              <w:instrText xml:space="preserve"> PAGEREF _Toc489991261 \h </w:instrText>
            </w:r>
          </w:ins>
          <w:r>
            <w:rPr>
              <w:noProof/>
              <w:webHidden/>
            </w:rPr>
          </w:r>
          <w:r>
            <w:rPr>
              <w:noProof/>
              <w:webHidden/>
            </w:rPr>
            <w:fldChar w:fldCharType="separate"/>
          </w:r>
          <w:ins w:id="145" w:author="Garai, Subrata" w:date="2017-08-08T21:32:00Z">
            <w:r>
              <w:rPr>
                <w:noProof/>
                <w:webHidden/>
              </w:rPr>
              <w:t>3</w:t>
            </w:r>
            <w:r>
              <w:rPr>
                <w:noProof/>
                <w:webHidden/>
              </w:rPr>
              <w:fldChar w:fldCharType="end"/>
            </w:r>
            <w:r w:rsidRPr="009053FD">
              <w:rPr>
                <w:rStyle w:val="Hyperlink"/>
                <w:noProof/>
              </w:rPr>
              <w:fldChar w:fldCharType="end"/>
            </w:r>
          </w:ins>
        </w:p>
        <w:p w14:paraId="07007EE9" w14:textId="77777777" w:rsidR="004B5EF7" w:rsidRDefault="004B5EF7">
          <w:pPr>
            <w:pStyle w:val="TOC1"/>
            <w:tabs>
              <w:tab w:val="right" w:leader="dot" w:pos="9350"/>
            </w:tabs>
            <w:rPr>
              <w:ins w:id="146" w:author="Garai, Subrata" w:date="2017-08-08T21:32:00Z"/>
              <w:rFonts w:eastAsiaTheme="minorEastAsia"/>
              <w:noProof/>
              <w:sz w:val="22"/>
              <w:szCs w:val="22"/>
            </w:rPr>
          </w:pPr>
          <w:ins w:id="147"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"_Toc489991262"</w:instrText>
            </w:r>
            <w:r w:rsidRPr="009053FD">
              <w:rPr>
                <w:rStyle w:val="Hyperlink"/>
                <w:noProof/>
              </w:rPr>
              <w:instrText xml:space="preserve"> </w:instrText>
            </w:r>
            <w:r w:rsidRPr="009053FD">
              <w:rPr>
                <w:rStyle w:val="Hyperlink"/>
                <w:noProof/>
              </w:rPr>
              <w:fldChar w:fldCharType="separate"/>
            </w:r>
            <w:r w:rsidRPr="009053FD">
              <w:rPr>
                <w:rStyle w:val="Hyperlink"/>
                <w:noProof/>
              </w:rPr>
              <w:t>Design of a basic Aquaponic System.</w:t>
            </w:r>
            <w:r>
              <w:rPr>
                <w:noProof/>
                <w:webHidden/>
              </w:rPr>
              <w:tab/>
            </w:r>
            <w:r>
              <w:rPr>
                <w:noProof/>
                <w:webHidden/>
              </w:rPr>
              <w:fldChar w:fldCharType="begin"/>
            </w:r>
            <w:r>
              <w:rPr>
                <w:noProof/>
                <w:webHidden/>
              </w:rPr>
              <w:instrText xml:space="preserve"> PAGEREF _Toc489991262 \h </w:instrText>
            </w:r>
          </w:ins>
          <w:r>
            <w:rPr>
              <w:noProof/>
              <w:webHidden/>
            </w:rPr>
          </w:r>
          <w:r>
            <w:rPr>
              <w:noProof/>
              <w:webHidden/>
            </w:rPr>
            <w:fldChar w:fldCharType="separate"/>
          </w:r>
          <w:ins w:id="148" w:author="Garai, Subrata" w:date="2017-08-08T21:32:00Z">
            <w:r>
              <w:rPr>
                <w:noProof/>
                <w:webHidden/>
              </w:rPr>
              <w:t>4</w:t>
            </w:r>
            <w:r>
              <w:rPr>
                <w:noProof/>
                <w:webHidden/>
              </w:rPr>
              <w:fldChar w:fldCharType="end"/>
            </w:r>
            <w:r w:rsidRPr="009053FD">
              <w:rPr>
                <w:rStyle w:val="Hyperlink"/>
                <w:noProof/>
              </w:rPr>
              <w:fldChar w:fldCharType="end"/>
            </w:r>
          </w:ins>
        </w:p>
        <w:p w14:paraId="391153DD" w14:textId="77777777" w:rsidR="004B5EF7" w:rsidRDefault="004B5EF7">
          <w:pPr>
            <w:pStyle w:val="TOC1"/>
            <w:tabs>
              <w:tab w:val="right" w:leader="dot" w:pos="9350"/>
            </w:tabs>
            <w:rPr>
              <w:ins w:id="149" w:author="Garai, Subrata" w:date="2017-08-08T21:32:00Z"/>
              <w:rFonts w:eastAsiaTheme="minorEastAsia"/>
              <w:noProof/>
              <w:sz w:val="22"/>
              <w:szCs w:val="22"/>
            </w:rPr>
          </w:pPr>
          <w:ins w:id="150"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"_Toc489991263"</w:instrText>
            </w:r>
            <w:r w:rsidRPr="009053FD">
              <w:rPr>
                <w:rStyle w:val="Hyperlink"/>
                <w:noProof/>
              </w:rPr>
              <w:instrText xml:space="preserve"> </w:instrText>
            </w:r>
            <w:r w:rsidRPr="009053FD">
              <w:rPr>
                <w:rStyle w:val="Hyperlink"/>
                <w:noProof/>
              </w:rPr>
              <w:fldChar w:fldCharType="separate"/>
            </w:r>
            <w:r w:rsidRPr="009053FD">
              <w:rPr>
                <w:rStyle w:val="Hyperlink"/>
                <w:rFonts w:eastAsia="Times New Roman"/>
                <w:noProof/>
              </w:rPr>
              <w:t>Different Types of Aquaponics Systems:</w:t>
            </w:r>
            <w:r>
              <w:rPr>
                <w:noProof/>
                <w:webHidden/>
              </w:rPr>
              <w:tab/>
            </w:r>
            <w:r>
              <w:rPr>
                <w:noProof/>
                <w:webHidden/>
              </w:rPr>
              <w:fldChar w:fldCharType="begin"/>
            </w:r>
            <w:r>
              <w:rPr>
                <w:noProof/>
                <w:webHidden/>
              </w:rPr>
              <w:instrText xml:space="preserve"> PAGEREF _Toc489991263 \h </w:instrText>
            </w:r>
          </w:ins>
          <w:r>
            <w:rPr>
              <w:noProof/>
              <w:webHidden/>
            </w:rPr>
          </w:r>
          <w:r>
            <w:rPr>
              <w:noProof/>
              <w:webHidden/>
            </w:rPr>
            <w:fldChar w:fldCharType="separate"/>
          </w:r>
          <w:ins w:id="151" w:author="Garai, Subrata" w:date="2017-08-08T21:32:00Z">
            <w:r>
              <w:rPr>
                <w:noProof/>
                <w:webHidden/>
              </w:rPr>
              <w:t>6</w:t>
            </w:r>
            <w:r>
              <w:rPr>
                <w:noProof/>
                <w:webHidden/>
              </w:rPr>
              <w:fldChar w:fldCharType="end"/>
            </w:r>
            <w:r w:rsidRPr="009053FD">
              <w:rPr>
                <w:rStyle w:val="Hyperlink"/>
                <w:noProof/>
              </w:rPr>
              <w:fldChar w:fldCharType="end"/>
            </w:r>
          </w:ins>
        </w:p>
        <w:p w14:paraId="68CB06FF" w14:textId="77777777" w:rsidR="004B5EF7" w:rsidRDefault="004B5EF7">
          <w:pPr>
            <w:pStyle w:val="TOC1"/>
            <w:tabs>
              <w:tab w:val="right" w:leader="dot" w:pos="9350"/>
            </w:tabs>
            <w:rPr>
              <w:ins w:id="152" w:author="Garai, Subrata" w:date="2017-08-08T21:32:00Z"/>
              <w:rFonts w:eastAsiaTheme="minorEastAsia"/>
              <w:noProof/>
              <w:sz w:val="22"/>
              <w:szCs w:val="22"/>
            </w:rPr>
          </w:pPr>
          <w:ins w:id="153"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"_Toc489991264"</w:instrText>
            </w:r>
            <w:r w:rsidRPr="009053FD">
              <w:rPr>
                <w:rStyle w:val="Hyperlink"/>
                <w:noProof/>
              </w:rPr>
              <w:instrText xml:space="preserve"> </w:instrText>
            </w:r>
            <w:r w:rsidRPr="009053FD">
              <w:rPr>
                <w:rStyle w:val="Hyperlink"/>
                <w:noProof/>
              </w:rPr>
              <w:fldChar w:fldCharType="separate"/>
            </w:r>
            <w:r w:rsidRPr="009053FD">
              <w:rPr>
                <w:rStyle w:val="Hyperlink"/>
                <w:rFonts w:eastAsia="Times New Roman"/>
                <w:noProof/>
              </w:rPr>
              <w:t>Automaton in a SMART Aquaponic System:</w:t>
            </w:r>
            <w:r>
              <w:rPr>
                <w:noProof/>
                <w:webHidden/>
              </w:rPr>
              <w:tab/>
            </w:r>
            <w:r>
              <w:rPr>
                <w:noProof/>
                <w:webHidden/>
              </w:rPr>
              <w:fldChar w:fldCharType="begin"/>
            </w:r>
            <w:r>
              <w:rPr>
                <w:noProof/>
                <w:webHidden/>
              </w:rPr>
              <w:instrText xml:space="preserve"> PAGEREF _Toc489991264 \h </w:instrText>
            </w:r>
          </w:ins>
          <w:r>
            <w:rPr>
              <w:noProof/>
              <w:webHidden/>
            </w:rPr>
          </w:r>
          <w:r>
            <w:rPr>
              <w:noProof/>
              <w:webHidden/>
            </w:rPr>
            <w:fldChar w:fldCharType="separate"/>
          </w:r>
          <w:ins w:id="154" w:author="Garai, Subrata" w:date="2017-08-08T21:32:00Z">
            <w:r>
              <w:rPr>
                <w:noProof/>
                <w:webHidden/>
              </w:rPr>
              <w:t>9</w:t>
            </w:r>
            <w:r>
              <w:rPr>
                <w:noProof/>
                <w:webHidden/>
              </w:rPr>
              <w:fldChar w:fldCharType="end"/>
            </w:r>
            <w:r w:rsidRPr="009053FD">
              <w:rPr>
                <w:rStyle w:val="Hyperlink"/>
                <w:noProof/>
              </w:rPr>
              <w:fldChar w:fldCharType="end"/>
            </w:r>
          </w:ins>
        </w:p>
        <w:p w14:paraId="4FD849F0" w14:textId="77777777" w:rsidR="004B5EF7" w:rsidRDefault="004B5EF7">
          <w:pPr>
            <w:pStyle w:val="TOC1"/>
            <w:tabs>
              <w:tab w:val="right" w:leader="dot" w:pos="9350"/>
            </w:tabs>
            <w:rPr>
              <w:ins w:id="155" w:author="Garai, Subrata" w:date="2017-08-08T21:32:00Z"/>
              <w:rFonts w:eastAsiaTheme="minorEastAsia"/>
              <w:noProof/>
              <w:sz w:val="22"/>
              <w:szCs w:val="22"/>
            </w:rPr>
          </w:pPr>
          <w:ins w:id="156"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"_Toc489991265"</w:instrText>
            </w:r>
            <w:r w:rsidRPr="009053FD">
              <w:rPr>
                <w:rStyle w:val="Hyperlink"/>
                <w:noProof/>
              </w:rPr>
              <w:instrText xml:space="preserve"> </w:instrText>
            </w:r>
            <w:r w:rsidRPr="009053FD">
              <w:rPr>
                <w:rStyle w:val="Hyperlink"/>
                <w:noProof/>
              </w:rPr>
              <w:fldChar w:fldCharType="separate"/>
            </w:r>
            <w:r w:rsidRPr="009053FD">
              <w:rPr>
                <w:rStyle w:val="Hyperlink"/>
                <w:rFonts w:eastAsia="Times New Roman"/>
                <w:noProof/>
              </w:rPr>
              <w:t>Understanding of Plant Nutrients in Aquaponics System:</w:t>
            </w:r>
            <w:r>
              <w:rPr>
                <w:noProof/>
                <w:webHidden/>
              </w:rPr>
              <w:tab/>
            </w:r>
            <w:r>
              <w:rPr>
                <w:noProof/>
                <w:webHidden/>
              </w:rPr>
              <w:fldChar w:fldCharType="begin"/>
            </w:r>
            <w:r>
              <w:rPr>
                <w:noProof/>
                <w:webHidden/>
              </w:rPr>
              <w:instrText xml:space="preserve"> PAGEREF _Toc489991265 \h </w:instrText>
            </w:r>
          </w:ins>
          <w:r>
            <w:rPr>
              <w:noProof/>
              <w:webHidden/>
            </w:rPr>
          </w:r>
          <w:r>
            <w:rPr>
              <w:noProof/>
              <w:webHidden/>
            </w:rPr>
            <w:fldChar w:fldCharType="separate"/>
          </w:r>
          <w:ins w:id="157" w:author="Garai, Subrata" w:date="2017-08-08T21:32:00Z">
            <w:r>
              <w:rPr>
                <w:noProof/>
                <w:webHidden/>
              </w:rPr>
              <w:t>11</w:t>
            </w:r>
            <w:r>
              <w:rPr>
                <w:noProof/>
                <w:webHidden/>
              </w:rPr>
              <w:fldChar w:fldCharType="end"/>
            </w:r>
            <w:r w:rsidRPr="009053FD">
              <w:rPr>
                <w:rStyle w:val="Hyperlink"/>
                <w:noProof/>
              </w:rPr>
              <w:fldChar w:fldCharType="end"/>
            </w:r>
          </w:ins>
        </w:p>
        <w:p w14:paraId="37996C35" w14:textId="77777777" w:rsidR="004B5EF7" w:rsidRDefault="004B5EF7">
          <w:pPr>
            <w:pStyle w:val="TOC1"/>
            <w:tabs>
              <w:tab w:val="right" w:leader="dot" w:pos="9350"/>
            </w:tabs>
            <w:rPr>
              <w:ins w:id="158" w:author="Garai, Subrata" w:date="2017-08-08T21:32:00Z"/>
              <w:rFonts w:eastAsiaTheme="minorEastAsia"/>
              <w:noProof/>
              <w:sz w:val="22"/>
              <w:szCs w:val="22"/>
            </w:rPr>
          </w:pPr>
          <w:ins w:id="159"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"_Toc489991266"</w:instrText>
            </w:r>
            <w:r w:rsidRPr="009053FD">
              <w:rPr>
                <w:rStyle w:val="Hyperlink"/>
                <w:noProof/>
              </w:rPr>
              <w:instrText xml:space="preserve"> </w:instrText>
            </w:r>
            <w:r w:rsidRPr="009053FD">
              <w:rPr>
                <w:rStyle w:val="Hyperlink"/>
                <w:noProof/>
              </w:rPr>
              <w:fldChar w:fldCharType="separate"/>
            </w:r>
            <w:r w:rsidRPr="009053FD">
              <w:rPr>
                <w:rStyle w:val="Hyperlink"/>
                <w:noProof/>
              </w:rPr>
              <w:t>Data Life Cycle of an Aquaponic System</w:t>
            </w:r>
            <w:r>
              <w:rPr>
                <w:noProof/>
                <w:webHidden/>
              </w:rPr>
              <w:tab/>
            </w:r>
            <w:r>
              <w:rPr>
                <w:noProof/>
                <w:webHidden/>
              </w:rPr>
              <w:fldChar w:fldCharType="begin"/>
            </w:r>
            <w:r>
              <w:rPr>
                <w:noProof/>
                <w:webHidden/>
              </w:rPr>
              <w:instrText xml:space="preserve"> PAGEREF _Toc489991266 \h </w:instrText>
            </w:r>
          </w:ins>
          <w:r>
            <w:rPr>
              <w:noProof/>
              <w:webHidden/>
            </w:rPr>
          </w:r>
          <w:r>
            <w:rPr>
              <w:noProof/>
              <w:webHidden/>
            </w:rPr>
            <w:fldChar w:fldCharType="separate"/>
          </w:r>
          <w:ins w:id="160" w:author="Garai, Subrata" w:date="2017-08-08T21:32:00Z">
            <w:r>
              <w:rPr>
                <w:noProof/>
                <w:webHidden/>
              </w:rPr>
              <w:t>12</w:t>
            </w:r>
            <w:r>
              <w:rPr>
                <w:noProof/>
                <w:webHidden/>
              </w:rPr>
              <w:fldChar w:fldCharType="end"/>
            </w:r>
            <w:r w:rsidRPr="009053FD">
              <w:rPr>
                <w:rStyle w:val="Hyperlink"/>
                <w:noProof/>
              </w:rPr>
              <w:fldChar w:fldCharType="end"/>
            </w:r>
          </w:ins>
        </w:p>
        <w:p w14:paraId="13D8F5F0" w14:textId="77777777" w:rsidR="004B5EF7" w:rsidRDefault="004B5EF7">
          <w:pPr>
            <w:pStyle w:val="TOC1"/>
            <w:tabs>
              <w:tab w:val="right" w:leader="dot" w:pos="9350"/>
            </w:tabs>
            <w:rPr>
              <w:ins w:id="161" w:author="Garai, Subrata" w:date="2017-08-08T21:32:00Z"/>
              <w:rFonts w:eastAsiaTheme="minorEastAsia"/>
              <w:noProof/>
              <w:sz w:val="22"/>
              <w:szCs w:val="22"/>
            </w:rPr>
          </w:pPr>
          <w:ins w:id="162"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"_Toc489991267"</w:instrText>
            </w:r>
            <w:r w:rsidRPr="009053FD">
              <w:rPr>
                <w:rStyle w:val="Hyperlink"/>
                <w:noProof/>
              </w:rPr>
              <w:instrText xml:space="preserve"> </w:instrText>
            </w:r>
            <w:r w:rsidRPr="009053FD">
              <w:rPr>
                <w:rStyle w:val="Hyperlink"/>
                <w:noProof/>
              </w:rPr>
              <w:fldChar w:fldCharType="separate"/>
            </w:r>
            <w:r w:rsidRPr="009053FD">
              <w:rPr>
                <w:rStyle w:val="Hyperlink"/>
                <w:noProof/>
              </w:rPr>
              <w:t>Analytics approaches to Aquaponics Data:</w:t>
            </w:r>
            <w:r>
              <w:rPr>
                <w:noProof/>
                <w:webHidden/>
              </w:rPr>
              <w:tab/>
            </w:r>
            <w:r>
              <w:rPr>
                <w:noProof/>
                <w:webHidden/>
              </w:rPr>
              <w:fldChar w:fldCharType="begin"/>
            </w:r>
            <w:r>
              <w:rPr>
                <w:noProof/>
                <w:webHidden/>
              </w:rPr>
              <w:instrText xml:space="preserve"> PAGEREF _Toc489991267 \h </w:instrText>
            </w:r>
          </w:ins>
          <w:r>
            <w:rPr>
              <w:noProof/>
              <w:webHidden/>
            </w:rPr>
          </w:r>
          <w:r>
            <w:rPr>
              <w:noProof/>
              <w:webHidden/>
            </w:rPr>
            <w:fldChar w:fldCharType="separate"/>
          </w:r>
          <w:ins w:id="163" w:author="Garai, Subrata" w:date="2017-08-08T21:32:00Z">
            <w:r>
              <w:rPr>
                <w:noProof/>
                <w:webHidden/>
              </w:rPr>
              <w:t>13</w:t>
            </w:r>
            <w:r>
              <w:rPr>
                <w:noProof/>
                <w:webHidden/>
              </w:rPr>
              <w:fldChar w:fldCharType="end"/>
            </w:r>
            <w:r w:rsidRPr="009053FD">
              <w:rPr>
                <w:rStyle w:val="Hyperlink"/>
                <w:noProof/>
              </w:rPr>
              <w:fldChar w:fldCharType="end"/>
            </w:r>
          </w:ins>
        </w:p>
        <w:p w14:paraId="055FB303" w14:textId="77777777" w:rsidR="004B5EF7" w:rsidRDefault="004B5EF7">
          <w:pPr>
            <w:pStyle w:val="TOC1"/>
            <w:tabs>
              <w:tab w:val="right" w:leader="dot" w:pos="9350"/>
            </w:tabs>
            <w:rPr>
              <w:ins w:id="164" w:author="Garai, Subrata" w:date="2017-08-08T21:32:00Z"/>
              <w:rFonts w:eastAsiaTheme="minorEastAsia"/>
              <w:noProof/>
              <w:sz w:val="22"/>
              <w:szCs w:val="22"/>
            </w:rPr>
          </w:pPr>
          <w:ins w:id="165"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"_Toc489991268"</w:instrText>
            </w:r>
            <w:r w:rsidRPr="009053FD">
              <w:rPr>
                <w:rStyle w:val="Hyperlink"/>
                <w:noProof/>
              </w:rPr>
              <w:instrText xml:space="preserve"> </w:instrText>
            </w:r>
            <w:r w:rsidRPr="009053FD">
              <w:rPr>
                <w:rStyle w:val="Hyperlink"/>
                <w:noProof/>
              </w:rPr>
              <w:fldChar w:fldCharType="separate"/>
            </w:r>
            <w:r w:rsidRPr="009053FD">
              <w:rPr>
                <w:rStyle w:val="Hyperlink"/>
                <w:noProof/>
              </w:rPr>
              <w:t>Other areas where Data Science can help:</w:t>
            </w:r>
            <w:r>
              <w:rPr>
                <w:noProof/>
                <w:webHidden/>
              </w:rPr>
              <w:tab/>
            </w:r>
            <w:r>
              <w:rPr>
                <w:noProof/>
                <w:webHidden/>
              </w:rPr>
              <w:fldChar w:fldCharType="begin"/>
            </w:r>
            <w:r>
              <w:rPr>
                <w:noProof/>
                <w:webHidden/>
              </w:rPr>
              <w:instrText xml:space="preserve"> PAGEREF _Toc489991268 \h </w:instrText>
            </w:r>
          </w:ins>
          <w:r>
            <w:rPr>
              <w:noProof/>
              <w:webHidden/>
            </w:rPr>
          </w:r>
          <w:r>
            <w:rPr>
              <w:noProof/>
              <w:webHidden/>
            </w:rPr>
            <w:fldChar w:fldCharType="separate"/>
          </w:r>
          <w:ins w:id="166" w:author="Garai, Subrata" w:date="2017-08-08T21:32:00Z">
            <w:r>
              <w:rPr>
                <w:noProof/>
                <w:webHidden/>
              </w:rPr>
              <w:t>19</w:t>
            </w:r>
            <w:r>
              <w:rPr>
                <w:noProof/>
                <w:webHidden/>
              </w:rPr>
              <w:fldChar w:fldCharType="end"/>
            </w:r>
            <w:r w:rsidRPr="009053FD">
              <w:rPr>
                <w:rStyle w:val="Hyperlink"/>
                <w:noProof/>
              </w:rPr>
              <w:fldChar w:fldCharType="end"/>
            </w:r>
          </w:ins>
        </w:p>
        <w:p w14:paraId="43631DC1" w14:textId="77777777" w:rsidR="004B5EF7" w:rsidRDefault="004B5EF7">
          <w:pPr>
            <w:pStyle w:val="TOC1"/>
            <w:tabs>
              <w:tab w:val="right" w:leader="dot" w:pos="9350"/>
            </w:tabs>
            <w:rPr>
              <w:ins w:id="167" w:author="Garai, Subrata" w:date="2017-08-08T21:32:00Z"/>
              <w:rFonts w:eastAsiaTheme="minorEastAsia"/>
              <w:noProof/>
              <w:sz w:val="22"/>
              <w:szCs w:val="22"/>
            </w:rPr>
          </w:pPr>
          <w:ins w:id="168"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"_Toc489991269"</w:instrText>
            </w:r>
            <w:r w:rsidRPr="009053FD">
              <w:rPr>
                <w:rStyle w:val="Hyperlink"/>
                <w:noProof/>
              </w:rPr>
              <w:instrText xml:space="preserve"> </w:instrText>
            </w:r>
            <w:r w:rsidRPr="009053FD">
              <w:rPr>
                <w:rStyle w:val="Hyperlink"/>
                <w:noProof/>
              </w:rPr>
              <w:fldChar w:fldCharType="separate"/>
            </w:r>
            <w:r w:rsidRPr="009053FD">
              <w:rPr>
                <w:rStyle w:val="Hyperlink"/>
                <w:noProof/>
              </w:rPr>
              <w:t>Conclusion:</w:t>
            </w:r>
            <w:r>
              <w:rPr>
                <w:noProof/>
                <w:webHidden/>
              </w:rPr>
              <w:tab/>
            </w:r>
            <w:r>
              <w:rPr>
                <w:noProof/>
                <w:webHidden/>
              </w:rPr>
              <w:fldChar w:fldCharType="begin"/>
            </w:r>
            <w:r>
              <w:rPr>
                <w:noProof/>
                <w:webHidden/>
              </w:rPr>
              <w:instrText xml:space="preserve"> PAGEREF _Toc489991269 \h </w:instrText>
            </w:r>
          </w:ins>
          <w:r>
            <w:rPr>
              <w:noProof/>
              <w:webHidden/>
            </w:rPr>
          </w:r>
          <w:r>
            <w:rPr>
              <w:noProof/>
              <w:webHidden/>
            </w:rPr>
            <w:fldChar w:fldCharType="separate"/>
          </w:r>
          <w:ins w:id="169" w:author="Garai, Subrata" w:date="2017-08-08T21:32:00Z">
            <w:r>
              <w:rPr>
                <w:noProof/>
                <w:webHidden/>
              </w:rPr>
              <w:t>21</w:t>
            </w:r>
            <w:r>
              <w:rPr>
                <w:noProof/>
                <w:webHidden/>
              </w:rPr>
              <w:fldChar w:fldCharType="end"/>
            </w:r>
            <w:r w:rsidRPr="009053FD">
              <w:rPr>
                <w:rStyle w:val="Hyperlink"/>
                <w:noProof/>
              </w:rPr>
              <w:fldChar w:fldCharType="end"/>
            </w:r>
          </w:ins>
        </w:p>
        <w:p w14:paraId="4C7960A3" w14:textId="77777777" w:rsidR="004B5EF7" w:rsidRDefault="004B5EF7">
          <w:pPr>
            <w:pStyle w:val="TOC1"/>
            <w:tabs>
              <w:tab w:val="right" w:leader="dot" w:pos="9350"/>
            </w:tabs>
            <w:rPr>
              <w:ins w:id="170" w:author="Garai, Subrata" w:date="2017-08-08T21:32:00Z"/>
              <w:rFonts w:eastAsiaTheme="minorEastAsia"/>
              <w:noProof/>
              <w:sz w:val="22"/>
              <w:szCs w:val="22"/>
            </w:rPr>
          </w:pPr>
          <w:ins w:id="171" w:author="Garai, Subrata" w:date="2017-08-08T21:32:00Z">
            <w:r w:rsidRPr="009053FD">
              <w:rPr>
                <w:rStyle w:val="Hyperlink"/>
                <w:noProof/>
              </w:rPr>
              <w:fldChar w:fldCharType="begin"/>
            </w:r>
            <w:r w:rsidRPr="009053FD">
              <w:rPr>
                <w:rStyle w:val="Hyperlink"/>
                <w:noProof/>
              </w:rPr>
              <w:instrText xml:space="preserve"> </w:instrText>
            </w:r>
            <w:r>
              <w:rPr>
                <w:noProof/>
              </w:rPr>
              <w:instrText>HYPERLINK \l "_Toc489991270"</w:instrText>
            </w:r>
            <w:r w:rsidRPr="009053FD">
              <w:rPr>
                <w:rStyle w:val="Hyperlink"/>
                <w:noProof/>
              </w:rPr>
              <w:instrText xml:space="preserve"> </w:instrText>
            </w:r>
            <w:r w:rsidRPr="009053FD">
              <w:rPr>
                <w:rStyle w:val="Hyperlink"/>
                <w:noProof/>
              </w:rPr>
              <w:fldChar w:fldCharType="separate"/>
            </w:r>
            <w:r w:rsidRPr="009053FD">
              <w:rPr>
                <w:rStyle w:val="Hyperlink"/>
                <w:noProof/>
              </w:rPr>
              <w:t>Acknowledgements:</w:t>
            </w:r>
            <w:r>
              <w:rPr>
                <w:noProof/>
                <w:webHidden/>
              </w:rPr>
              <w:tab/>
            </w:r>
            <w:r>
              <w:rPr>
                <w:noProof/>
                <w:webHidden/>
              </w:rPr>
              <w:fldChar w:fldCharType="begin"/>
            </w:r>
            <w:r>
              <w:rPr>
                <w:noProof/>
                <w:webHidden/>
              </w:rPr>
              <w:instrText xml:space="preserve"> PAGEREF _Toc489991270 \h </w:instrText>
            </w:r>
          </w:ins>
          <w:r>
            <w:rPr>
              <w:noProof/>
              <w:webHidden/>
            </w:rPr>
          </w:r>
          <w:r>
            <w:rPr>
              <w:noProof/>
              <w:webHidden/>
            </w:rPr>
            <w:fldChar w:fldCharType="separate"/>
          </w:r>
          <w:ins w:id="172" w:author="Garai, Subrata" w:date="2017-08-08T21:32:00Z">
            <w:r>
              <w:rPr>
                <w:noProof/>
                <w:webHidden/>
              </w:rPr>
              <w:t>21</w:t>
            </w:r>
            <w:r>
              <w:rPr>
                <w:noProof/>
                <w:webHidden/>
              </w:rPr>
              <w:fldChar w:fldCharType="end"/>
            </w:r>
            <w:r w:rsidRPr="009053FD">
              <w:rPr>
                <w:rStyle w:val="Hyperlink"/>
                <w:noProof/>
              </w:rPr>
              <w:fldChar w:fldCharType="end"/>
            </w:r>
          </w:ins>
        </w:p>
        <w:p w14:paraId="3215C9BA" w14:textId="30567AE8" w:rsidR="00B36B6E" w:rsidRDefault="00B36B6E">
          <w:pPr>
            <w:rPr>
              <w:ins w:id="173" w:author="Garai, Subrata" w:date="2017-08-08T16:07:00Z"/>
            </w:rPr>
          </w:pPr>
          <w:ins w:id="174" w:author="Garai, Subrata" w:date="2017-08-08T16:08:00Z">
            <w:r>
              <w:fldChar w:fldCharType="end"/>
            </w:r>
          </w:ins>
        </w:p>
        <w:customXmlInsRangeStart w:id="175" w:author="Garai, Subrata" w:date="2017-08-08T16:07:00Z"/>
      </w:sdtContent>
    </w:sdt>
    <w:customXmlInsRangeEnd w:id="175"/>
    <w:p w14:paraId="7E07565D" w14:textId="77777777" w:rsidR="00322B1C" w:rsidRDefault="00322B1C" w:rsidP="00322B1C">
      <w:pPr>
        <w:pStyle w:val="NoSpacing"/>
        <w:rPr>
          <w:ins w:id="176" w:author="Garai, Subrata" w:date="2017-08-07T00:24:00Z"/>
          <w:rFonts w:ascii="Verdana" w:hAnsi="Verdana"/>
          <w:sz w:val="20"/>
          <w:szCs w:val="20"/>
          <w:lang w:val="en-CA"/>
        </w:rPr>
      </w:pPr>
    </w:p>
    <w:p w14:paraId="47F6BBED" w14:textId="77777777" w:rsidR="00A23F81" w:rsidRDefault="00A23F81">
      <w:pPr>
        <w:pStyle w:val="Title"/>
        <w:pBdr>
          <w:bottom w:val="single" w:sz="8" w:space="0" w:color="4472C4" w:themeColor="accent1"/>
        </w:pBdr>
        <w:rPr>
          <w:ins w:id="177" w:author="Garai, Subrata" w:date="2017-08-08T15:58:00Z"/>
          <w:lang w:val="en-CA"/>
        </w:rPr>
        <w:pPrChange w:id="178" w:author="Garai, Subrata" w:date="2017-08-08T21:32:00Z">
          <w:pPr>
            <w:pStyle w:val="NoSpacing"/>
          </w:pPr>
        </w:pPrChange>
      </w:pPr>
    </w:p>
    <w:p w14:paraId="5F94600B" w14:textId="77777777" w:rsidR="00A23F81" w:rsidRDefault="00A23F81">
      <w:pPr>
        <w:pStyle w:val="Title"/>
        <w:pBdr>
          <w:bottom w:val="single" w:sz="8" w:space="0" w:color="4472C4" w:themeColor="accent1"/>
        </w:pBdr>
        <w:rPr>
          <w:ins w:id="179" w:author="Garai, Subrata" w:date="2017-08-08T15:58:00Z"/>
          <w:lang w:val="en-CA"/>
        </w:rPr>
        <w:pPrChange w:id="180" w:author="Garai, Subrata" w:date="2017-08-08T21:32:00Z">
          <w:pPr>
            <w:pStyle w:val="NoSpacing"/>
          </w:pPr>
        </w:pPrChange>
      </w:pPr>
    </w:p>
    <w:p w14:paraId="5A3563E1" w14:textId="77777777" w:rsidR="00A23F81" w:rsidRDefault="00A23F81">
      <w:pPr>
        <w:pStyle w:val="Title"/>
        <w:pBdr>
          <w:bottom w:val="single" w:sz="8" w:space="0" w:color="4472C4" w:themeColor="accent1"/>
        </w:pBdr>
        <w:rPr>
          <w:ins w:id="181" w:author="Garai, Subrata" w:date="2017-08-08T15:58:00Z"/>
          <w:lang w:val="en-CA"/>
        </w:rPr>
        <w:pPrChange w:id="182" w:author="Garai, Subrata" w:date="2017-08-08T21:32:00Z">
          <w:pPr>
            <w:pStyle w:val="NoSpacing"/>
          </w:pPr>
        </w:pPrChange>
      </w:pPr>
    </w:p>
    <w:p w14:paraId="4D459F6E" w14:textId="77777777" w:rsidR="00A23F81" w:rsidRDefault="00A23F81">
      <w:pPr>
        <w:pStyle w:val="Title"/>
        <w:pBdr>
          <w:bottom w:val="single" w:sz="8" w:space="0" w:color="4472C4" w:themeColor="accent1"/>
        </w:pBdr>
        <w:rPr>
          <w:ins w:id="183" w:author="Garai, Subrata" w:date="2017-08-08T15:58:00Z"/>
          <w:lang w:val="en-CA"/>
        </w:rPr>
        <w:pPrChange w:id="184" w:author="Garai, Subrata" w:date="2017-08-08T21:32:00Z">
          <w:pPr>
            <w:pStyle w:val="NoSpacing"/>
          </w:pPr>
        </w:pPrChange>
      </w:pPr>
    </w:p>
    <w:p w14:paraId="03021FFF" w14:textId="77777777" w:rsidR="00A23F81" w:rsidRDefault="00A23F81">
      <w:pPr>
        <w:pStyle w:val="Title"/>
        <w:pBdr>
          <w:bottom w:val="single" w:sz="8" w:space="0" w:color="4472C4" w:themeColor="accent1"/>
        </w:pBdr>
        <w:rPr>
          <w:ins w:id="185" w:author="Garai, Subrata" w:date="2017-08-08T15:58:00Z"/>
          <w:lang w:val="en-CA"/>
        </w:rPr>
        <w:pPrChange w:id="186" w:author="Garai, Subrata" w:date="2017-08-08T21:32:00Z">
          <w:pPr>
            <w:pStyle w:val="NoSpacing"/>
          </w:pPr>
        </w:pPrChange>
      </w:pPr>
    </w:p>
    <w:p w14:paraId="039235BC" w14:textId="77777777" w:rsidR="00A23F81" w:rsidRDefault="00A23F81">
      <w:pPr>
        <w:pStyle w:val="Title"/>
        <w:pBdr>
          <w:bottom w:val="single" w:sz="8" w:space="0" w:color="4472C4" w:themeColor="accent1"/>
        </w:pBdr>
        <w:rPr>
          <w:ins w:id="187" w:author="Garai, Subrata" w:date="2017-08-08T15:58:00Z"/>
          <w:lang w:val="en-CA"/>
        </w:rPr>
        <w:pPrChange w:id="188" w:author="Garai, Subrata" w:date="2017-08-08T21:32:00Z">
          <w:pPr>
            <w:pStyle w:val="NoSpacing"/>
          </w:pPr>
        </w:pPrChange>
      </w:pPr>
    </w:p>
    <w:p w14:paraId="4DC726B9" w14:textId="77777777" w:rsidR="00A66C8F" w:rsidRDefault="00A66C8F">
      <w:pPr>
        <w:rPr>
          <w:ins w:id="189" w:author="Garai, Subrata" w:date="2017-08-08T21:22:00Z"/>
          <w:lang w:val="en-CA"/>
        </w:rPr>
        <w:pPrChange w:id="190" w:author="Garai, Subrata" w:date="2017-08-08T21:21:00Z">
          <w:pPr>
            <w:pStyle w:val="NoSpacing"/>
          </w:pPr>
        </w:pPrChange>
      </w:pPr>
    </w:p>
    <w:p w14:paraId="6C255428" w14:textId="77777777" w:rsidR="00A66C8F" w:rsidRDefault="00A66C8F">
      <w:pPr>
        <w:rPr>
          <w:ins w:id="191" w:author="Garai, Subrata" w:date="2017-08-08T21:22:00Z"/>
          <w:lang w:val="en-CA"/>
        </w:rPr>
        <w:pPrChange w:id="192" w:author="Garai, Subrata" w:date="2017-08-08T21:21:00Z">
          <w:pPr>
            <w:pStyle w:val="NoSpacing"/>
          </w:pPr>
        </w:pPrChange>
      </w:pPr>
    </w:p>
    <w:p w14:paraId="6F1A7146" w14:textId="77777777" w:rsidR="00A66C8F" w:rsidRDefault="00A66C8F">
      <w:pPr>
        <w:rPr>
          <w:ins w:id="193" w:author="Garai, Subrata" w:date="2017-08-08T21:32:00Z"/>
          <w:lang w:val="en-CA"/>
        </w:rPr>
        <w:pPrChange w:id="194" w:author="Garai, Subrata" w:date="2017-08-08T21:21:00Z">
          <w:pPr>
            <w:pStyle w:val="NoSpacing"/>
          </w:pPr>
        </w:pPrChange>
      </w:pPr>
    </w:p>
    <w:p w14:paraId="677D19CA" w14:textId="77777777" w:rsidR="004B5EF7" w:rsidRDefault="004B5EF7">
      <w:pPr>
        <w:rPr>
          <w:ins w:id="195" w:author="Garai, Subrata" w:date="2017-08-08T21:32:00Z"/>
          <w:lang w:val="en-CA"/>
        </w:rPr>
        <w:pPrChange w:id="196" w:author="Garai, Subrata" w:date="2017-08-08T21:21:00Z">
          <w:pPr>
            <w:pStyle w:val="NoSpacing"/>
          </w:pPr>
        </w:pPrChange>
      </w:pPr>
    </w:p>
    <w:p w14:paraId="45534CA6" w14:textId="77777777" w:rsidR="004B5EF7" w:rsidRDefault="004B5EF7">
      <w:pPr>
        <w:rPr>
          <w:ins w:id="197" w:author="Garai, Subrata" w:date="2017-08-08T21:22:00Z"/>
          <w:lang w:val="en-CA"/>
        </w:rPr>
        <w:pPrChange w:id="198" w:author="Garai, Subrata" w:date="2017-08-08T21:21:00Z">
          <w:pPr>
            <w:pStyle w:val="NoSpacing"/>
          </w:pPr>
        </w:pPrChange>
      </w:pPr>
    </w:p>
    <w:p w14:paraId="6478761A" w14:textId="77777777" w:rsidR="00A66C8F" w:rsidRPr="00A66C8F" w:rsidRDefault="00A66C8F">
      <w:pPr>
        <w:rPr>
          <w:ins w:id="199" w:author="Garai, Subrata" w:date="2017-08-08T15:58:00Z"/>
          <w:lang w:val="en-CA"/>
        </w:rPr>
        <w:pPrChange w:id="200" w:author="Garai, Subrata" w:date="2017-08-08T21:21:00Z">
          <w:pPr>
            <w:pStyle w:val="NoSpacing"/>
          </w:pPr>
        </w:pPrChange>
      </w:pPr>
    </w:p>
    <w:p w14:paraId="7560D341" w14:textId="7BDD33C8" w:rsidR="00535DB1" w:rsidRPr="00322B1C" w:rsidDel="00322B1C" w:rsidRDefault="00535DB1">
      <w:pPr>
        <w:pStyle w:val="MyHeading"/>
        <w:rPr>
          <w:del w:id="201" w:author="Garai, Subrata" w:date="2017-08-07T00:21:00Z"/>
          <w:rPrChange w:id="202" w:author="Garai, Subrata" w:date="2017-08-07T00:24:00Z">
            <w:rPr>
              <w:del w:id="203" w:author="Garai, Subrata" w:date="2017-08-07T00:21:00Z"/>
              <w:lang w:val="en-CA"/>
            </w:rPr>
          </w:rPrChange>
        </w:rPr>
        <w:pPrChange w:id="204" w:author="Garai, Subrata" w:date="2017-08-08T16:07:00Z">
          <w:pPr>
            <w:pStyle w:val="NoSpacing"/>
            <w:jc w:val="center"/>
          </w:pPr>
        </w:pPrChange>
      </w:pPr>
      <w:del w:id="205" w:author="Garai, Subrata" w:date="2017-08-07T00:21:00Z">
        <w:r w:rsidRPr="00322B1C" w:rsidDel="00322B1C">
          <w:rPr>
            <w:rPrChange w:id="206" w:author="Garai, Subrata" w:date="2017-08-07T00:24:00Z">
              <w:rPr>
                <w:b/>
                <w:lang w:val="en-CA"/>
              </w:rPr>
            </w:rPrChange>
          </w:rPr>
          <w:lastRenderedPageBreak/>
          <w:delText xml:space="preserve">Instructor </w:delText>
        </w:r>
      </w:del>
      <w:del w:id="207" w:author="Garai, Subrata" w:date="2017-05-31T20:57:00Z">
        <w:r w:rsidRPr="006371B7" w:rsidDel="002E11D2">
          <w:delText>Gerrard Gaerther</w:delText>
        </w:r>
      </w:del>
    </w:p>
    <w:p w14:paraId="1E956950" w14:textId="7EE6481A" w:rsidR="00535DB1" w:rsidRPr="00322B1C" w:rsidDel="00322B1C" w:rsidRDefault="00535DB1">
      <w:pPr>
        <w:pStyle w:val="MyHeading"/>
        <w:rPr>
          <w:del w:id="208" w:author="Garai, Subrata" w:date="2017-08-07T00:21:00Z"/>
          <w:rPrChange w:id="209" w:author="Garai, Subrata" w:date="2017-08-07T00:24:00Z">
            <w:rPr>
              <w:del w:id="210" w:author="Garai, Subrata" w:date="2017-08-07T00:21:00Z"/>
              <w:lang w:val="en-CA"/>
            </w:rPr>
          </w:rPrChange>
        </w:rPr>
        <w:pPrChange w:id="211" w:author="Garai, Subrata" w:date="2017-08-08T16:07:00Z">
          <w:pPr>
            <w:pStyle w:val="NoSpacing"/>
            <w:jc w:val="center"/>
          </w:pPr>
        </w:pPrChange>
      </w:pPr>
    </w:p>
    <w:p w14:paraId="64F5EFE9" w14:textId="16D78072" w:rsidR="00535DB1" w:rsidRPr="00322B1C" w:rsidDel="00322B1C" w:rsidRDefault="00535DB1">
      <w:pPr>
        <w:pStyle w:val="MyHeading"/>
        <w:rPr>
          <w:del w:id="212" w:author="Garai, Subrata" w:date="2017-08-07T00:21:00Z"/>
          <w:i/>
          <w:rPrChange w:id="213" w:author="Garai, Subrata" w:date="2017-08-07T00:24:00Z">
            <w:rPr>
              <w:del w:id="214" w:author="Garai, Subrata" w:date="2017-08-07T00:21:00Z"/>
              <w:i/>
              <w:lang w:val="en-CA"/>
            </w:rPr>
          </w:rPrChange>
        </w:rPr>
        <w:pPrChange w:id="215" w:author="Garai, Subrata" w:date="2017-08-08T16:07:00Z">
          <w:pPr>
            <w:pStyle w:val="NoSpacing"/>
            <w:jc w:val="center"/>
          </w:pPr>
        </w:pPrChange>
      </w:pPr>
      <w:del w:id="216" w:author="Garai, Subrata" w:date="2017-08-07T00:21:00Z">
        <w:r w:rsidRPr="00322B1C" w:rsidDel="00322B1C">
          <w:rPr>
            <w:i/>
            <w:rPrChange w:id="217" w:author="Garai, Subrata" w:date="2017-08-07T00:24:00Z">
              <w:rPr>
                <w:i/>
                <w:lang w:val="en-CA"/>
              </w:rPr>
            </w:rPrChange>
          </w:rPr>
          <w:delText xml:space="preserve">Submitted </w:delText>
        </w:r>
      </w:del>
      <w:del w:id="218" w:author="Garai, Subrata" w:date="2017-08-07T00:19:00Z">
        <w:r w:rsidRPr="00322B1C" w:rsidDel="002F5C0F">
          <w:rPr>
            <w:i/>
            <w:rPrChange w:id="219" w:author="Garai, Subrata" w:date="2017-08-07T00:24:00Z">
              <w:rPr>
                <w:i/>
                <w:lang w:val="en-CA"/>
              </w:rPr>
            </w:rPrChange>
          </w:rPr>
          <w:delText>June 1st</w:delText>
        </w:r>
      </w:del>
      <w:del w:id="220" w:author="Garai, Subrata" w:date="2017-08-07T00:21:00Z">
        <w:r w:rsidRPr="00322B1C" w:rsidDel="00322B1C">
          <w:rPr>
            <w:i/>
            <w:rPrChange w:id="221" w:author="Garai, Subrata" w:date="2017-08-07T00:24:00Z">
              <w:rPr>
                <w:i/>
                <w:lang w:val="en-CA"/>
              </w:rPr>
            </w:rPrChange>
          </w:rPr>
          <w:delText>, 2017</w:delText>
        </w:r>
      </w:del>
    </w:p>
    <w:p w14:paraId="0F2D24EE" w14:textId="646755ED" w:rsidR="00820286" w:rsidRPr="00322B1C" w:rsidDel="00322B1C" w:rsidRDefault="00820286">
      <w:pPr>
        <w:pStyle w:val="MyHeading"/>
        <w:rPr>
          <w:del w:id="222" w:author="Garai, Subrata" w:date="2017-08-07T00:21:00Z"/>
          <w:rFonts w:cs="Times New Roman"/>
          <w:rPrChange w:id="223" w:author="Garai, Subrata" w:date="2017-08-07T00:24:00Z">
            <w:rPr>
              <w:del w:id="224" w:author="Garai, Subrata" w:date="2017-08-07T00:21:00Z"/>
              <w:rFonts w:ascii="Times New Roman" w:hAnsi="Times New Roman" w:cs="Times New Roman"/>
              <w:lang w:val="en-CA"/>
            </w:rPr>
          </w:rPrChange>
        </w:rPr>
        <w:pPrChange w:id="225" w:author="Garai, Subrata" w:date="2017-08-08T16:07:00Z">
          <w:pPr>
            <w:spacing w:line="480" w:lineRule="auto"/>
            <w:jc w:val="center"/>
          </w:pPr>
        </w:pPrChange>
      </w:pPr>
    </w:p>
    <w:p w14:paraId="6ABBA330" w14:textId="6B584DFF" w:rsidR="00820286" w:rsidRPr="00322B1C" w:rsidDel="00322B1C" w:rsidRDefault="00820286">
      <w:pPr>
        <w:pStyle w:val="MyHeading"/>
        <w:rPr>
          <w:del w:id="226" w:author="Garai, Subrata" w:date="2017-08-07T00:21:00Z"/>
          <w:rFonts w:cs="Times New Roman"/>
          <w:rPrChange w:id="227" w:author="Garai, Subrata" w:date="2017-08-07T00:24:00Z">
            <w:rPr>
              <w:del w:id="228" w:author="Garai, Subrata" w:date="2017-08-07T00:21:00Z"/>
              <w:rFonts w:ascii="Times New Roman" w:hAnsi="Times New Roman" w:cs="Times New Roman"/>
              <w:lang w:val="en-CA"/>
            </w:rPr>
          </w:rPrChange>
        </w:rPr>
        <w:pPrChange w:id="229" w:author="Garai, Subrata" w:date="2017-08-08T16:07:00Z">
          <w:pPr>
            <w:spacing w:line="480" w:lineRule="auto"/>
            <w:jc w:val="both"/>
          </w:pPr>
        </w:pPrChange>
      </w:pPr>
      <w:del w:id="230" w:author="Garai, Subrata" w:date="2017-08-07T00:21:00Z">
        <w:r w:rsidRPr="00322B1C" w:rsidDel="00322B1C">
          <w:rPr>
            <w:rFonts w:cs="Times New Roman"/>
            <w:rPrChange w:id="231" w:author="Garai, Subrata" w:date="2017-08-07T00:24:00Z">
              <w:rPr>
                <w:rFonts w:ascii="Times New Roman" w:hAnsi="Times New Roman" w:cs="Times New Roman"/>
                <w:lang w:val="en-CA"/>
              </w:rPr>
            </w:rPrChange>
          </w:rPr>
          <w:br w:type="page"/>
        </w:r>
      </w:del>
    </w:p>
    <w:p w14:paraId="5E16BFF8" w14:textId="0FB7980D" w:rsidR="00322B1C" w:rsidRPr="00322B1C" w:rsidRDefault="00322B1C">
      <w:pPr>
        <w:pStyle w:val="MyHeading"/>
        <w:rPr>
          <w:ins w:id="232" w:author="Garai, Subrata" w:date="2017-08-07T00:23:00Z"/>
          <w:rPrChange w:id="233" w:author="Garai, Subrata" w:date="2017-08-07T00:24:00Z">
            <w:rPr>
              <w:ins w:id="234" w:author="Garai, Subrata" w:date="2017-08-07T00:23:00Z"/>
              <w:rFonts w:ascii="Verdana" w:hAnsi="Verdana"/>
              <w:sz w:val="20"/>
              <w:szCs w:val="20"/>
              <w:lang w:val="en-CA"/>
            </w:rPr>
          </w:rPrChange>
        </w:rPr>
        <w:pPrChange w:id="235" w:author="Garai, Subrata" w:date="2017-08-08T16:07:00Z">
          <w:pPr>
            <w:pStyle w:val="NoSpacing"/>
          </w:pPr>
        </w:pPrChange>
      </w:pPr>
      <w:bookmarkStart w:id="236" w:name="_Toc489991260"/>
      <w:ins w:id="237" w:author="Garai, Subrata" w:date="2017-08-07T00:23:00Z">
        <w:r w:rsidRPr="00322B1C">
          <w:rPr>
            <w:rPrChange w:id="238" w:author="Garai, Subrata" w:date="2017-08-07T00:24:00Z">
              <w:rPr>
                <w:rFonts w:ascii="Verdana" w:hAnsi="Verdana"/>
                <w:sz w:val="20"/>
                <w:szCs w:val="20"/>
              </w:rPr>
            </w:rPrChange>
          </w:rPr>
          <w:t xml:space="preserve">What is </w:t>
        </w:r>
      </w:ins>
      <w:ins w:id="239" w:author="Garai, Subrata" w:date="2017-08-08T16:08:00Z">
        <w:r w:rsidR="00B36B6E" w:rsidRPr="006371B7">
          <w:t>Aquaponics?</w:t>
        </w:r>
      </w:ins>
      <w:bookmarkEnd w:id="236"/>
    </w:p>
    <w:p w14:paraId="7A893819" w14:textId="77777777" w:rsidR="00322B1C" w:rsidRDefault="00322B1C" w:rsidP="00322B1C">
      <w:pPr>
        <w:pStyle w:val="NoSpacing"/>
        <w:rPr>
          <w:ins w:id="240" w:author="Garai, Subrata" w:date="2017-08-07T00:24:00Z"/>
          <w:rFonts w:ascii="Verdana" w:hAnsi="Verdana"/>
          <w:sz w:val="20"/>
          <w:szCs w:val="20"/>
          <w:lang w:val="en-CA"/>
        </w:rPr>
      </w:pPr>
    </w:p>
    <w:p w14:paraId="29CF7852" w14:textId="6790F4DC" w:rsidR="00322B1C" w:rsidRPr="008B6541" w:rsidRDefault="00322B1C">
      <w:pPr>
        <w:spacing w:line="480" w:lineRule="auto"/>
        <w:jc w:val="both"/>
        <w:rPr>
          <w:ins w:id="241" w:author="Garai, Subrata" w:date="2017-08-07T00:23:00Z"/>
          <w:rFonts w:ascii="Verdana" w:eastAsia="Times New Roman" w:hAnsi="Verdana" w:cs="Times New Roman"/>
          <w:sz w:val="20"/>
          <w:szCs w:val="20"/>
          <w:rPrChange w:id="242" w:author="Garai, Subrata" w:date="2017-08-07T03:03:00Z">
            <w:rPr>
              <w:ins w:id="243" w:author="Garai, Subrata" w:date="2017-08-07T00:23:00Z"/>
              <w:rFonts w:ascii="Verdana" w:hAnsi="Verdana"/>
              <w:sz w:val="20"/>
              <w:szCs w:val="20"/>
              <w:lang w:val="en-CA"/>
            </w:rPr>
          </w:rPrChange>
        </w:rPr>
        <w:pPrChange w:id="244" w:author="Garai, Subrata" w:date="2017-08-07T03:03:00Z">
          <w:pPr>
            <w:pStyle w:val="NoSpacing"/>
          </w:pPr>
        </w:pPrChange>
      </w:pPr>
      <w:ins w:id="245" w:author="Garai, Subrata" w:date="2017-08-07T00:23:00Z">
        <w:r w:rsidRPr="008B6541">
          <w:rPr>
            <w:rFonts w:ascii="Verdana" w:eastAsia="Times New Roman" w:hAnsi="Verdana" w:cs="Times New Roman"/>
            <w:sz w:val="20"/>
            <w:szCs w:val="20"/>
            <w:rPrChange w:id="246" w:author="Garai, Subrata" w:date="2017-08-07T03:03:00Z">
              <w:rPr>
                <w:rFonts w:ascii="Verdana" w:hAnsi="Verdana"/>
                <w:sz w:val="20"/>
                <w:szCs w:val="20"/>
                <w:lang w:val="en-CA"/>
              </w:rPr>
            </w:rPrChange>
          </w:rPr>
          <w:t xml:space="preserve">In </w:t>
        </w:r>
      </w:ins>
      <w:ins w:id="247" w:author="Garai, Subrata" w:date="2017-08-07T00:24:00Z">
        <w:r w:rsidRPr="008B6541">
          <w:rPr>
            <w:rFonts w:ascii="Verdana" w:eastAsia="Times New Roman" w:hAnsi="Verdana" w:cs="Times New Roman"/>
            <w:sz w:val="20"/>
            <w:szCs w:val="20"/>
            <w:rPrChange w:id="248" w:author="Garai, Subrata" w:date="2017-08-07T03:03:00Z">
              <w:rPr>
                <w:rFonts w:ascii="Verdana" w:hAnsi="Verdana"/>
                <w:sz w:val="20"/>
                <w:szCs w:val="20"/>
                <w:lang w:val="en-CA"/>
              </w:rPr>
            </w:rPrChange>
          </w:rPr>
          <w:t>short</w:t>
        </w:r>
      </w:ins>
      <w:ins w:id="249" w:author="Garai, Subrata" w:date="2017-08-07T00:23:00Z">
        <w:r w:rsidRPr="008B6541">
          <w:rPr>
            <w:rFonts w:ascii="Verdana" w:eastAsia="Times New Roman" w:hAnsi="Verdana" w:cs="Times New Roman"/>
            <w:sz w:val="20"/>
            <w:szCs w:val="20"/>
            <w:rPrChange w:id="250" w:author="Garai, Subrata" w:date="2017-08-07T03:03:00Z">
              <w:rPr>
                <w:rFonts w:ascii="Verdana" w:hAnsi="Verdana"/>
                <w:sz w:val="20"/>
                <w:szCs w:val="20"/>
                <w:lang w:val="en-CA"/>
              </w:rPr>
            </w:rPrChange>
          </w:rPr>
          <w:t>, Aquaponics is a system where Fish and Plants grow together in one integrated system.</w:t>
        </w:r>
      </w:ins>
    </w:p>
    <w:p w14:paraId="17479DF6" w14:textId="77777777" w:rsidR="00322B1C" w:rsidRPr="008B6541" w:rsidRDefault="00322B1C">
      <w:pPr>
        <w:spacing w:line="480" w:lineRule="auto"/>
        <w:ind w:left="720"/>
        <w:jc w:val="both"/>
        <w:rPr>
          <w:ins w:id="251" w:author="Garai, Subrata" w:date="2017-08-07T00:23:00Z"/>
          <w:rFonts w:ascii="Verdana" w:eastAsia="Times New Roman" w:hAnsi="Verdana" w:cs="Times New Roman"/>
          <w:sz w:val="20"/>
          <w:szCs w:val="20"/>
          <w:rPrChange w:id="252" w:author="Garai, Subrata" w:date="2017-08-07T03:03:00Z">
            <w:rPr>
              <w:ins w:id="253" w:author="Garai, Subrata" w:date="2017-08-07T00:23:00Z"/>
              <w:rFonts w:ascii="Verdana" w:hAnsi="Verdana"/>
              <w:sz w:val="20"/>
              <w:szCs w:val="20"/>
              <w:lang w:val="en-CA"/>
            </w:rPr>
          </w:rPrChange>
        </w:rPr>
        <w:pPrChange w:id="254" w:author="Garai, Subrata" w:date="2017-08-08T15:58:00Z">
          <w:pPr>
            <w:pStyle w:val="NoSpacing"/>
          </w:pPr>
        </w:pPrChange>
      </w:pPr>
      <w:ins w:id="255" w:author="Garai, Subrata" w:date="2017-08-07T00:23:00Z">
        <w:r w:rsidRPr="00A23F81">
          <w:rPr>
            <w:rFonts w:ascii="Verdana" w:eastAsia="Times New Roman" w:hAnsi="Verdana" w:cs="Times New Roman"/>
            <w:b/>
            <w:sz w:val="20"/>
            <w:szCs w:val="20"/>
            <w:rPrChange w:id="256" w:author="Garai, Subrata" w:date="2017-08-08T15:58:00Z">
              <w:rPr>
                <w:rFonts w:ascii="Verdana" w:hAnsi="Verdana"/>
                <w:sz w:val="20"/>
                <w:szCs w:val="20"/>
                <w:lang w:val="en-CA"/>
              </w:rPr>
            </w:rPrChange>
          </w:rPr>
          <w:t>Aquaponics</w:t>
        </w:r>
        <w:r w:rsidRPr="008B6541">
          <w:rPr>
            <w:rFonts w:ascii="Verdana" w:eastAsia="Times New Roman" w:hAnsi="Verdana" w:cs="Times New Roman"/>
            <w:sz w:val="20"/>
            <w:szCs w:val="20"/>
            <w:rPrChange w:id="257" w:author="Garai, Subrata" w:date="2017-08-07T03:03:00Z">
              <w:rPr>
                <w:rFonts w:ascii="Verdana" w:hAnsi="Verdana"/>
                <w:sz w:val="20"/>
                <w:szCs w:val="20"/>
                <w:lang w:val="en-CA"/>
              </w:rPr>
            </w:rPrChange>
          </w:rPr>
          <w:t xml:space="preserve"> = </w:t>
        </w:r>
        <w:r w:rsidRPr="00A23F81">
          <w:rPr>
            <w:rFonts w:ascii="Verdana" w:eastAsia="Times New Roman" w:hAnsi="Verdana" w:cs="Times New Roman"/>
            <w:b/>
            <w:sz w:val="20"/>
            <w:szCs w:val="20"/>
            <w:rPrChange w:id="258" w:author="Garai, Subrata" w:date="2017-08-08T15:58:00Z">
              <w:rPr>
                <w:rFonts w:ascii="Verdana" w:hAnsi="Verdana"/>
                <w:sz w:val="20"/>
                <w:szCs w:val="20"/>
                <w:lang w:val="en-CA"/>
              </w:rPr>
            </w:rPrChange>
          </w:rPr>
          <w:t>aquaculture</w:t>
        </w:r>
        <w:r w:rsidRPr="008B6541">
          <w:rPr>
            <w:rFonts w:ascii="Verdana" w:eastAsia="Times New Roman" w:hAnsi="Verdana" w:cs="Times New Roman"/>
            <w:sz w:val="20"/>
            <w:szCs w:val="20"/>
            <w:rPrChange w:id="259" w:author="Garai, Subrata" w:date="2017-08-07T03:03:00Z">
              <w:rPr>
                <w:rFonts w:ascii="Verdana" w:hAnsi="Verdana"/>
                <w:sz w:val="20"/>
                <w:szCs w:val="20"/>
                <w:lang w:val="en-CA"/>
              </w:rPr>
            </w:rPrChange>
          </w:rPr>
          <w:t xml:space="preserve"> (raising fish) + </w:t>
        </w:r>
        <w:r w:rsidRPr="00A23F81">
          <w:rPr>
            <w:rFonts w:ascii="Verdana" w:eastAsia="Times New Roman" w:hAnsi="Verdana" w:cs="Times New Roman"/>
            <w:b/>
            <w:sz w:val="20"/>
            <w:szCs w:val="20"/>
            <w:rPrChange w:id="260" w:author="Garai, Subrata" w:date="2017-08-08T15:58:00Z">
              <w:rPr>
                <w:rFonts w:ascii="Verdana" w:hAnsi="Verdana"/>
                <w:sz w:val="20"/>
                <w:szCs w:val="20"/>
                <w:lang w:val="en-CA"/>
              </w:rPr>
            </w:rPrChange>
          </w:rPr>
          <w:t>hydroponics</w:t>
        </w:r>
        <w:r w:rsidRPr="008B6541">
          <w:rPr>
            <w:rFonts w:ascii="Verdana" w:eastAsia="Times New Roman" w:hAnsi="Verdana" w:cs="Times New Roman"/>
            <w:sz w:val="20"/>
            <w:szCs w:val="20"/>
            <w:rPrChange w:id="261" w:author="Garai, Subrata" w:date="2017-08-07T03:03:00Z">
              <w:rPr>
                <w:rFonts w:ascii="Verdana" w:hAnsi="Verdana"/>
                <w:sz w:val="20"/>
                <w:szCs w:val="20"/>
                <w:lang w:val="en-CA"/>
              </w:rPr>
            </w:rPrChange>
          </w:rPr>
          <w:t xml:space="preserve"> (soil less cultivation of plants in water).</w:t>
        </w:r>
      </w:ins>
    </w:p>
    <w:p w14:paraId="31839460" w14:textId="77777777" w:rsidR="00322B1C" w:rsidRPr="006371B7" w:rsidRDefault="00322B1C" w:rsidP="00322B1C">
      <w:pPr>
        <w:pStyle w:val="NoSpacing"/>
        <w:rPr>
          <w:ins w:id="262" w:author="Garai, Subrata" w:date="2017-08-07T00:23:00Z"/>
          <w:rFonts w:ascii="Verdana" w:hAnsi="Verdana" w:cs="Times New Roman"/>
          <w:sz w:val="20"/>
          <w:szCs w:val="20"/>
          <w:lang w:val="en-CA"/>
        </w:rPr>
      </w:pPr>
    </w:p>
    <w:p w14:paraId="6CD09D72" w14:textId="1C0F7DAB" w:rsidR="00322B1C" w:rsidRPr="008B6541" w:rsidRDefault="00A23F81">
      <w:pPr>
        <w:spacing w:line="480" w:lineRule="auto"/>
        <w:jc w:val="both"/>
        <w:rPr>
          <w:ins w:id="263" w:author="Garai, Subrata" w:date="2017-08-07T00:44:00Z"/>
          <w:rFonts w:ascii="Verdana" w:eastAsia="Times New Roman" w:hAnsi="Verdana" w:cs="Times New Roman"/>
          <w:sz w:val="20"/>
          <w:szCs w:val="20"/>
          <w:rPrChange w:id="264" w:author="Garai, Subrata" w:date="2017-08-07T03:03:00Z">
            <w:rPr>
              <w:ins w:id="265" w:author="Garai, Subrata" w:date="2017-08-07T00:44:00Z"/>
              <w:rFonts w:ascii="Verdana" w:hAnsi="Verdana"/>
              <w:sz w:val="20"/>
              <w:szCs w:val="20"/>
              <w:lang w:val="en-CA"/>
            </w:rPr>
          </w:rPrChange>
        </w:rPr>
        <w:pPrChange w:id="266" w:author="Garai, Subrata" w:date="2017-08-07T03:03:00Z">
          <w:pPr>
            <w:pStyle w:val="NoSpacing"/>
          </w:pPr>
        </w:pPrChange>
      </w:pPr>
      <w:ins w:id="267" w:author="Garai, Subrata" w:date="2017-08-08T15:58:00Z">
        <w:r>
          <w:rPr>
            <w:rFonts w:ascii="Verdana" w:eastAsia="Times New Roman" w:hAnsi="Verdana" w:cs="Times New Roman"/>
            <w:sz w:val="20"/>
            <w:szCs w:val="20"/>
          </w:rPr>
          <w:tab/>
        </w:r>
      </w:ins>
      <w:ins w:id="268" w:author="Garai, Subrata" w:date="2017-08-07T00:23:00Z">
        <w:r w:rsidR="00322B1C" w:rsidRPr="008B6541">
          <w:rPr>
            <w:rFonts w:ascii="Verdana" w:eastAsia="Times New Roman" w:hAnsi="Verdana" w:cs="Times New Roman"/>
            <w:sz w:val="20"/>
            <w:szCs w:val="20"/>
            <w:rPrChange w:id="269" w:author="Garai, Subrata" w:date="2017-08-07T03:03:00Z">
              <w:rPr>
                <w:rFonts w:ascii="Verdana" w:hAnsi="Verdana"/>
                <w:sz w:val="20"/>
                <w:szCs w:val="20"/>
                <w:lang w:val="en-CA"/>
              </w:rPr>
            </w:rPrChange>
          </w:rPr>
          <w:t xml:space="preserve">Aquaponics is the mutually beneficial integration of hydroponics (e.g., soilless systems for crop production) and aquaculture (e.g., aquatic animal farming) to simultaneously produce plant and animal products. In an aquaponic system, aquatic animals excrete waste, bacteria convert the waste into nutrients, and plants </w:t>
        </w:r>
      </w:ins>
      <w:ins w:id="270" w:author="Garai, Subrata" w:date="2017-08-07T14:06:00Z">
        <w:r w:rsidR="008A21D0">
          <w:rPr>
            <w:rFonts w:ascii="Verdana" w:eastAsia="Times New Roman" w:hAnsi="Verdana" w:cs="Times New Roman"/>
            <w:sz w:val="20"/>
            <w:szCs w:val="20"/>
          </w:rPr>
          <w:t xml:space="preserve">consume and </w:t>
        </w:r>
      </w:ins>
      <w:ins w:id="271" w:author="Garai, Subrata" w:date="2017-08-07T00:23:00Z">
        <w:r w:rsidR="00322B1C" w:rsidRPr="008B6541">
          <w:rPr>
            <w:rFonts w:ascii="Verdana" w:eastAsia="Times New Roman" w:hAnsi="Verdana" w:cs="Times New Roman"/>
            <w:sz w:val="20"/>
            <w:szCs w:val="20"/>
            <w:rPrChange w:id="272" w:author="Garai, Subrata" w:date="2017-08-07T03:03:00Z">
              <w:rPr>
                <w:rFonts w:ascii="Verdana" w:hAnsi="Verdana"/>
                <w:sz w:val="20"/>
                <w:szCs w:val="20"/>
                <w:lang w:val="en-CA"/>
              </w:rPr>
            </w:rPrChange>
          </w:rPr>
          <w:t>remove the nutrients and improve water quality for the aquatic animals. A brief history of hydroponics and aquaculture helps provide a context for how and when aquaponics was established as a field.</w:t>
        </w:r>
      </w:ins>
    </w:p>
    <w:p w14:paraId="4F98196E" w14:textId="77777777" w:rsidR="0015183B" w:rsidRPr="008B6541" w:rsidRDefault="0015183B">
      <w:pPr>
        <w:spacing w:line="480" w:lineRule="auto"/>
        <w:jc w:val="both"/>
        <w:rPr>
          <w:ins w:id="273" w:author="Garai, Subrata" w:date="2017-08-07T00:48:00Z"/>
          <w:rFonts w:ascii="Verdana" w:eastAsia="Times New Roman" w:hAnsi="Verdana" w:cs="Times New Roman"/>
          <w:sz w:val="20"/>
          <w:szCs w:val="20"/>
          <w:rPrChange w:id="274" w:author="Garai, Subrata" w:date="2017-08-07T03:03:00Z">
            <w:rPr>
              <w:ins w:id="275" w:author="Garai, Subrata" w:date="2017-08-07T00:48:00Z"/>
              <w:rFonts w:ascii="Verdana" w:hAnsi="Verdana"/>
              <w:sz w:val="20"/>
              <w:szCs w:val="20"/>
              <w:lang w:val="en-CA"/>
            </w:rPr>
          </w:rPrChange>
        </w:rPr>
        <w:pPrChange w:id="276" w:author="Garai, Subrata" w:date="2017-08-07T03:03:00Z">
          <w:pPr>
            <w:pStyle w:val="NoSpacing"/>
          </w:pPr>
        </w:pPrChange>
      </w:pPr>
    </w:p>
    <w:p w14:paraId="44E018FF" w14:textId="77777777" w:rsidR="0015183B" w:rsidRPr="008B6541" w:rsidRDefault="0015183B">
      <w:pPr>
        <w:spacing w:line="480" w:lineRule="auto"/>
        <w:jc w:val="both"/>
        <w:rPr>
          <w:ins w:id="277" w:author="Garai, Subrata" w:date="2017-08-07T00:48:00Z"/>
          <w:rFonts w:ascii="Verdana" w:eastAsia="Times New Roman" w:hAnsi="Verdana" w:cs="Times New Roman"/>
          <w:sz w:val="20"/>
          <w:szCs w:val="20"/>
          <w:rPrChange w:id="278" w:author="Garai, Subrata" w:date="2017-08-07T03:03:00Z">
            <w:rPr>
              <w:ins w:id="279" w:author="Garai, Subrata" w:date="2017-08-07T00:48:00Z"/>
              <w:rFonts w:ascii="Verdana" w:hAnsi="Verdana"/>
              <w:sz w:val="20"/>
              <w:szCs w:val="20"/>
              <w:lang w:val="en-CA"/>
            </w:rPr>
          </w:rPrChange>
        </w:rPr>
        <w:pPrChange w:id="280" w:author="Garai, Subrata" w:date="2017-08-07T03:03:00Z">
          <w:pPr>
            <w:pStyle w:val="NoSpacing"/>
          </w:pPr>
        </w:pPrChange>
      </w:pPr>
      <w:ins w:id="281" w:author="Garai, Subrata" w:date="2017-08-07T00:48:00Z">
        <w:r w:rsidRPr="008B6541">
          <w:rPr>
            <w:rFonts w:ascii="Verdana" w:eastAsia="Times New Roman" w:hAnsi="Verdana" w:cs="Times New Roman"/>
            <w:sz w:val="20"/>
            <w:szCs w:val="20"/>
            <w:rPrChange w:id="282" w:author="Garai, Subrata" w:date="2017-08-07T03:03:00Z">
              <w:rPr>
                <w:rFonts w:ascii="Verdana" w:hAnsi="Verdana"/>
                <w:sz w:val="20"/>
                <w:szCs w:val="20"/>
                <w:lang w:val="en-CA"/>
              </w:rPr>
            </w:rPrChange>
          </w:rPr>
          <w:t xml:space="preserve">Aquaponics is a – </w:t>
        </w:r>
      </w:ins>
    </w:p>
    <w:p w14:paraId="642BC806" w14:textId="77777777" w:rsidR="0015183B" w:rsidRPr="006371B7" w:rsidRDefault="0015183B" w:rsidP="0015183B">
      <w:pPr>
        <w:pStyle w:val="NoSpacing"/>
        <w:rPr>
          <w:ins w:id="283" w:author="Garai, Subrata" w:date="2017-08-07T00:48:00Z"/>
          <w:rFonts w:ascii="Verdana" w:hAnsi="Verdana" w:cs="Times New Roman"/>
          <w:sz w:val="20"/>
          <w:szCs w:val="20"/>
          <w:lang w:val="en-CA"/>
        </w:rPr>
      </w:pPr>
    </w:p>
    <w:p w14:paraId="7EA582C4" w14:textId="77777777" w:rsidR="0015183B" w:rsidRPr="008B6541" w:rsidRDefault="0015183B">
      <w:pPr>
        <w:pStyle w:val="ListParagraph"/>
        <w:numPr>
          <w:ilvl w:val="0"/>
          <w:numId w:val="15"/>
        </w:numPr>
        <w:spacing w:line="480" w:lineRule="auto"/>
        <w:jc w:val="both"/>
        <w:rPr>
          <w:ins w:id="284" w:author="Garai, Subrata" w:date="2017-08-07T00:48:00Z"/>
          <w:rFonts w:ascii="Verdana" w:eastAsia="Times New Roman" w:hAnsi="Verdana" w:cs="Times New Roman"/>
          <w:sz w:val="20"/>
          <w:szCs w:val="20"/>
          <w:rPrChange w:id="285" w:author="Garai, Subrata" w:date="2017-08-07T03:03:00Z">
            <w:rPr>
              <w:ins w:id="286" w:author="Garai, Subrata" w:date="2017-08-07T00:48:00Z"/>
              <w:rFonts w:ascii="Verdana" w:hAnsi="Verdana"/>
              <w:sz w:val="20"/>
              <w:szCs w:val="20"/>
              <w:lang w:val="en-CA"/>
            </w:rPr>
          </w:rPrChange>
        </w:rPr>
        <w:pPrChange w:id="287" w:author="Garai, Subrata" w:date="2017-08-07T03:03:00Z">
          <w:pPr>
            <w:pStyle w:val="NoSpacing"/>
            <w:numPr>
              <w:numId w:val="12"/>
            </w:numPr>
            <w:ind w:left="1080" w:hanging="360"/>
          </w:pPr>
        </w:pPrChange>
      </w:pPr>
      <w:ins w:id="288" w:author="Garai, Subrata" w:date="2017-08-07T00:48:00Z">
        <w:r w:rsidRPr="008B6541">
          <w:rPr>
            <w:rFonts w:ascii="Verdana" w:eastAsia="Times New Roman" w:hAnsi="Verdana" w:cs="Times New Roman"/>
            <w:sz w:val="20"/>
            <w:szCs w:val="20"/>
            <w:rPrChange w:id="289" w:author="Garai, Subrata" w:date="2017-08-07T03:03:00Z">
              <w:rPr>
                <w:rFonts w:ascii="Verdana" w:hAnsi="Verdana"/>
                <w:sz w:val="20"/>
                <w:szCs w:val="20"/>
                <w:lang w:val="en-CA"/>
              </w:rPr>
            </w:rPrChange>
          </w:rPr>
          <w:t>A sustainable way of farming food using very few inputs to produce a wide range of healthy and high value foods all year round.</w:t>
        </w:r>
      </w:ins>
    </w:p>
    <w:p w14:paraId="2E968B52" w14:textId="77777777" w:rsidR="0015183B" w:rsidRPr="008B6541" w:rsidRDefault="0015183B">
      <w:pPr>
        <w:pStyle w:val="ListParagraph"/>
        <w:numPr>
          <w:ilvl w:val="0"/>
          <w:numId w:val="15"/>
        </w:numPr>
        <w:spacing w:line="480" w:lineRule="auto"/>
        <w:jc w:val="both"/>
        <w:rPr>
          <w:ins w:id="290" w:author="Garai, Subrata" w:date="2017-08-07T00:48:00Z"/>
          <w:rFonts w:ascii="Verdana" w:eastAsia="Times New Roman" w:hAnsi="Verdana" w:cs="Times New Roman"/>
          <w:sz w:val="20"/>
          <w:szCs w:val="20"/>
          <w:rPrChange w:id="291" w:author="Garai, Subrata" w:date="2017-08-07T03:03:00Z">
            <w:rPr>
              <w:ins w:id="292" w:author="Garai, Subrata" w:date="2017-08-07T00:48:00Z"/>
              <w:rFonts w:ascii="Verdana" w:hAnsi="Verdana"/>
              <w:sz w:val="20"/>
              <w:szCs w:val="20"/>
              <w:lang w:val="en-CA"/>
            </w:rPr>
          </w:rPrChange>
        </w:rPr>
        <w:pPrChange w:id="293" w:author="Garai, Subrata" w:date="2017-08-07T03:03:00Z">
          <w:pPr>
            <w:pStyle w:val="NoSpacing"/>
            <w:numPr>
              <w:numId w:val="12"/>
            </w:numPr>
            <w:ind w:left="1080" w:hanging="360"/>
          </w:pPr>
        </w:pPrChange>
      </w:pPr>
      <w:ins w:id="294" w:author="Garai, Subrata" w:date="2017-08-07T00:48:00Z">
        <w:r w:rsidRPr="008B6541">
          <w:rPr>
            <w:rFonts w:ascii="Verdana" w:eastAsia="Times New Roman" w:hAnsi="Verdana" w:cs="Times New Roman"/>
            <w:sz w:val="20"/>
            <w:szCs w:val="20"/>
            <w:rPrChange w:id="295" w:author="Garai, Subrata" w:date="2017-08-07T03:03:00Z">
              <w:rPr>
                <w:rFonts w:ascii="Verdana" w:hAnsi="Verdana"/>
                <w:sz w:val="20"/>
                <w:szCs w:val="20"/>
                <w:lang w:val="en-CA"/>
              </w:rPr>
            </w:rPrChange>
          </w:rPr>
          <w:t>The growing of fish or other aquatic organisms with plants in a controlled environment, optimising energy, water and nutrient use to produce the maximum amount of protein and vegetables in a given area.</w:t>
        </w:r>
      </w:ins>
    </w:p>
    <w:p w14:paraId="606B94D7" w14:textId="77777777" w:rsidR="0015183B" w:rsidRPr="008B6541" w:rsidRDefault="0015183B">
      <w:pPr>
        <w:pStyle w:val="ListParagraph"/>
        <w:numPr>
          <w:ilvl w:val="0"/>
          <w:numId w:val="15"/>
        </w:numPr>
        <w:spacing w:line="480" w:lineRule="auto"/>
        <w:jc w:val="both"/>
        <w:rPr>
          <w:ins w:id="296" w:author="Garai, Subrata" w:date="2017-08-07T00:48:00Z"/>
          <w:rFonts w:ascii="Verdana" w:eastAsia="Times New Roman" w:hAnsi="Verdana" w:cs="Times New Roman"/>
          <w:sz w:val="20"/>
          <w:szCs w:val="20"/>
          <w:rPrChange w:id="297" w:author="Garai, Subrata" w:date="2017-08-07T03:03:00Z">
            <w:rPr>
              <w:ins w:id="298" w:author="Garai, Subrata" w:date="2017-08-07T00:48:00Z"/>
              <w:rFonts w:ascii="Verdana" w:hAnsi="Verdana"/>
              <w:sz w:val="20"/>
              <w:szCs w:val="20"/>
              <w:lang w:val="en-CA"/>
            </w:rPr>
          </w:rPrChange>
        </w:rPr>
        <w:pPrChange w:id="299" w:author="Garai, Subrata" w:date="2017-08-07T03:03:00Z">
          <w:pPr>
            <w:pStyle w:val="NoSpacing"/>
            <w:numPr>
              <w:numId w:val="12"/>
            </w:numPr>
            <w:ind w:left="1080" w:hanging="360"/>
          </w:pPr>
        </w:pPrChange>
      </w:pPr>
      <w:ins w:id="300" w:author="Garai, Subrata" w:date="2017-08-07T00:48:00Z">
        <w:r w:rsidRPr="008B6541">
          <w:rPr>
            <w:rFonts w:ascii="Verdana" w:eastAsia="Times New Roman" w:hAnsi="Verdana" w:cs="Times New Roman"/>
            <w:sz w:val="20"/>
            <w:szCs w:val="20"/>
            <w:rPrChange w:id="301" w:author="Garai, Subrata" w:date="2017-08-07T03:03:00Z">
              <w:rPr>
                <w:rFonts w:ascii="Verdana" w:hAnsi="Verdana"/>
                <w:sz w:val="20"/>
                <w:szCs w:val="20"/>
                <w:lang w:val="en-CA"/>
              </w:rPr>
            </w:rPrChange>
          </w:rPr>
          <w:t>Fish wastes provide nutrients for the plants which in turn act as a harvestable filter system, cleaning the water so it can be continuously recycled. Off-cuts from plants are composted and the worms fed to the fish creating a completely closed-loop production system.</w:t>
        </w:r>
      </w:ins>
    </w:p>
    <w:p w14:paraId="1A39E3F5" w14:textId="77777777" w:rsidR="0015183B" w:rsidRPr="008B6541" w:rsidRDefault="0015183B">
      <w:pPr>
        <w:spacing w:line="480" w:lineRule="auto"/>
        <w:jc w:val="both"/>
        <w:rPr>
          <w:ins w:id="302" w:author="Garai, Subrata" w:date="2017-08-07T00:48:00Z"/>
          <w:rFonts w:ascii="Verdana" w:eastAsia="Times New Roman" w:hAnsi="Verdana" w:cs="Times New Roman"/>
          <w:sz w:val="20"/>
          <w:szCs w:val="20"/>
          <w:rPrChange w:id="303" w:author="Garai, Subrata" w:date="2017-08-07T03:03:00Z">
            <w:rPr>
              <w:ins w:id="304" w:author="Garai, Subrata" w:date="2017-08-07T00:48:00Z"/>
              <w:rFonts w:ascii="Verdana" w:hAnsi="Verdana"/>
              <w:sz w:val="20"/>
              <w:szCs w:val="20"/>
              <w:lang w:val="en-CA"/>
            </w:rPr>
          </w:rPrChange>
        </w:rPr>
        <w:pPrChange w:id="305" w:author="Garai, Subrata" w:date="2017-08-07T03:03:00Z">
          <w:pPr>
            <w:pStyle w:val="NoSpacing"/>
          </w:pPr>
        </w:pPrChange>
      </w:pPr>
    </w:p>
    <w:p w14:paraId="39EAFE67" w14:textId="77777777" w:rsidR="0015183B" w:rsidRPr="008B6541" w:rsidRDefault="0015183B">
      <w:pPr>
        <w:spacing w:line="480" w:lineRule="auto"/>
        <w:jc w:val="both"/>
        <w:rPr>
          <w:ins w:id="306" w:author="Garai, Subrata" w:date="2017-08-07T00:48:00Z"/>
          <w:rFonts w:ascii="Verdana" w:eastAsia="Times New Roman" w:hAnsi="Verdana" w:cs="Times New Roman"/>
          <w:sz w:val="20"/>
          <w:szCs w:val="20"/>
          <w:rPrChange w:id="307" w:author="Garai, Subrata" w:date="2017-08-07T03:03:00Z">
            <w:rPr>
              <w:ins w:id="308" w:author="Garai, Subrata" w:date="2017-08-07T00:48:00Z"/>
              <w:rFonts w:ascii="Verdana" w:hAnsi="Verdana"/>
              <w:sz w:val="20"/>
              <w:szCs w:val="20"/>
              <w:lang w:val="en-CA"/>
            </w:rPr>
          </w:rPrChange>
        </w:rPr>
        <w:pPrChange w:id="309" w:author="Garai, Subrata" w:date="2017-08-07T03:03:00Z">
          <w:pPr>
            <w:pStyle w:val="NoSpacing"/>
          </w:pPr>
        </w:pPrChange>
      </w:pPr>
      <w:ins w:id="310" w:author="Garai, Subrata" w:date="2017-08-07T00:48:00Z">
        <w:r w:rsidRPr="008B6541">
          <w:rPr>
            <w:rFonts w:ascii="Verdana" w:eastAsia="Times New Roman" w:hAnsi="Verdana" w:cs="Times New Roman"/>
            <w:sz w:val="20"/>
            <w:szCs w:val="20"/>
            <w:rPrChange w:id="311" w:author="Garai, Subrata" w:date="2017-08-07T03:03:00Z">
              <w:rPr>
                <w:rFonts w:ascii="Verdana" w:hAnsi="Verdana"/>
                <w:sz w:val="20"/>
                <w:szCs w:val="20"/>
                <w:lang w:val="en-CA"/>
              </w:rPr>
            </w:rPrChange>
          </w:rPr>
          <w:lastRenderedPageBreak/>
          <w:t xml:space="preserve">With Major Benefits as – </w:t>
        </w:r>
      </w:ins>
    </w:p>
    <w:p w14:paraId="072E8B70" w14:textId="77777777" w:rsidR="0015183B" w:rsidRPr="00295464" w:rsidRDefault="0015183B" w:rsidP="0015183B">
      <w:pPr>
        <w:pStyle w:val="NoSpacing"/>
        <w:rPr>
          <w:ins w:id="312" w:author="Garai, Subrata" w:date="2017-08-07T00:48:00Z"/>
          <w:rFonts w:ascii="Verdana" w:hAnsi="Verdana"/>
          <w:sz w:val="20"/>
          <w:szCs w:val="20"/>
          <w:lang w:val="en-CA"/>
        </w:rPr>
      </w:pPr>
    </w:p>
    <w:p w14:paraId="1FA80F3F" w14:textId="77777777" w:rsidR="0015183B" w:rsidRPr="008B6541" w:rsidRDefault="0015183B">
      <w:pPr>
        <w:pStyle w:val="ListParagraph"/>
        <w:numPr>
          <w:ilvl w:val="0"/>
          <w:numId w:val="16"/>
        </w:numPr>
        <w:spacing w:line="480" w:lineRule="auto"/>
        <w:jc w:val="both"/>
        <w:rPr>
          <w:ins w:id="313" w:author="Garai, Subrata" w:date="2017-08-07T00:48:00Z"/>
          <w:rFonts w:ascii="Verdana" w:eastAsia="Times New Roman" w:hAnsi="Verdana" w:cs="Times New Roman"/>
          <w:sz w:val="20"/>
          <w:szCs w:val="20"/>
          <w:rPrChange w:id="314" w:author="Garai, Subrata" w:date="2017-08-07T03:04:00Z">
            <w:rPr>
              <w:ins w:id="315" w:author="Garai, Subrata" w:date="2017-08-07T00:48:00Z"/>
              <w:rFonts w:ascii="Verdana" w:hAnsi="Verdana"/>
              <w:sz w:val="20"/>
              <w:szCs w:val="20"/>
              <w:lang w:val="en-CA"/>
            </w:rPr>
          </w:rPrChange>
        </w:rPr>
        <w:pPrChange w:id="316" w:author="Garai, Subrata" w:date="2017-08-07T03:04:00Z">
          <w:pPr>
            <w:pStyle w:val="NoSpacing"/>
            <w:numPr>
              <w:numId w:val="14"/>
            </w:numPr>
            <w:ind w:left="1080" w:hanging="360"/>
          </w:pPr>
        </w:pPrChange>
      </w:pPr>
      <w:ins w:id="317" w:author="Garai, Subrata" w:date="2017-08-07T00:48:00Z">
        <w:r w:rsidRPr="008B6541">
          <w:rPr>
            <w:rFonts w:ascii="Verdana" w:eastAsia="Times New Roman" w:hAnsi="Verdana" w:cs="Times New Roman"/>
            <w:sz w:val="20"/>
            <w:szCs w:val="20"/>
            <w:rPrChange w:id="318" w:author="Garai, Subrata" w:date="2017-08-07T03:04:00Z">
              <w:rPr>
                <w:rFonts w:ascii="Verdana" w:hAnsi="Verdana"/>
                <w:sz w:val="20"/>
                <w:szCs w:val="20"/>
                <w:lang w:val="en-CA"/>
              </w:rPr>
            </w:rPrChange>
          </w:rPr>
          <w:t>90% less water use than conventional agriculture.</w:t>
        </w:r>
      </w:ins>
    </w:p>
    <w:p w14:paraId="0D5DA946" w14:textId="77777777" w:rsidR="0015183B" w:rsidRPr="008B6541" w:rsidRDefault="0015183B">
      <w:pPr>
        <w:pStyle w:val="ListParagraph"/>
        <w:numPr>
          <w:ilvl w:val="0"/>
          <w:numId w:val="16"/>
        </w:numPr>
        <w:spacing w:line="480" w:lineRule="auto"/>
        <w:jc w:val="both"/>
        <w:rPr>
          <w:ins w:id="319" w:author="Garai, Subrata" w:date="2017-08-07T00:48:00Z"/>
          <w:rFonts w:ascii="Verdana" w:eastAsia="Times New Roman" w:hAnsi="Verdana" w:cs="Times New Roman"/>
          <w:sz w:val="20"/>
          <w:szCs w:val="20"/>
          <w:rPrChange w:id="320" w:author="Garai, Subrata" w:date="2017-08-07T03:04:00Z">
            <w:rPr>
              <w:ins w:id="321" w:author="Garai, Subrata" w:date="2017-08-07T00:48:00Z"/>
              <w:rFonts w:ascii="Verdana" w:hAnsi="Verdana"/>
              <w:sz w:val="20"/>
              <w:szCs w:val="20"/>
              <w:lang w:val="en-CA"/>
            </w:rPr>
          </w:rPrChange>
        </w:rPr>
        <w:pPrChange w:id="322" w:author="Garai, Subrata" w:date="2017-08-07T03:04:00Z">
          <w:pPr>
            <w:pStyle w:val="NoSpacing"/>
            <w:numPr>
              <w:numId w:val="14"/>
            </w:numPr>
            <w:ind w:left="1080" w:hanging="360"/>
          </w:pPr>
        </w:pPrChange>
      </w:pPr>
      <w:ins w:id="323" w:author="Garai, Subrata" w:date="2017-08-07T00:48:00Z">
        <w:r w:rsidRPr="008B6541">
          <w:rPr>
            <w:rFonts w:ascii="Verdana" w:eastAsia="Times New Roman" w:hAnsi="Verdana" w:cs="Times New Roman"/>
            <w:sz w:val="20"/>
            <w:szCs w:val="20"/>
            <w:rPrChange w:id="324" w:author="Garai, Subrata" w:date="2017-08-07T03:04:00Z">
              <w:rPr>
                <w:rFonts w:ascii="Verdana" w:hAnsi="Verdana"/>
                <w:sz w:val="20"/>
                <w:szCs w:val="20"/>
                <w:lang w:val="en-CA"/>
              </w:rPr>
            </w:rPrChange>
          </w:rPr>
          <w:t>Combined technologies minimise energy use &amp; systems often incorporate renewable energy technologies.</w:t>
        </w:r>
      </w:ins>
    </w:p>
    <w:p w14:paraId="5D339D8C" w14:textId="77777777" w:rsidR="0015183B" w:rsidRPr="008B6541" w:rsidRDefault="0015183B">
      <w:pPr>
        <w:pStyle w:val="ListParagraph"/>
        <w:numPr>
          <w:ilvl w:val="0"/>
          <w:numId w:val="16"/>
        </w:numPr>
        <w:spacing w:line="480" w:lineRule="auto"/>
        <w:jc w:val="both"/>
        <w:rPr>
          <w:ins w:id="325" w:author="Garai, Subrata" w:date="2017-08-07T00:48:00Z"/>
          <w:rFonts w:ascii="Verdana" w:eastAsia="Times New Roman" w:hAnsi="Verdana" w:cs="Times New Roman"/>
          <w:sz w:val="20"/>
          <w:szCs w:val="20"/>
          <w:rPrChange w:id="326" w:author="Garai, Subrata" w:date="2017-08-07T03:04:00Z">
            <w:rPr>
              <w:ins w:id="327" w:author="Garai, Subrata" w:date="2017-08-07T00:48:00Z"/>
              <w:rFonts w:ascii="Verdana" w:hAnsi="Verdana"/>
              <w:sz w:val="20"/>
              <w:szCs w:val="20"/>
              <w:lang w:val="en-CA"/>
            </w:rPr>
          </w:rPrChange>
        </w:rPr>
        <w:pPrChange w:id="328" w:author="Garai, Subrata" w:date="2017-08-07T03:04:00Z">
          <w:pPr>
            <w:pStyle w:val="NoSpacing"/>
            <w:numPr>
              <w:numId w:val="14"/>
            </w:numPr>
            <w:ind w:left="1080" w:hanging="360"/>
          </w:pPr>
        </w:pPrChange>
      </w:pPr>
      <w:ins w:id="329" w:author="Garai, Subrata" w:date="2017-08-07T00:48:00Z">
        <w:r w:rsidRPr="008B6541">
          <w:rPr>
            <w:rFonts w:ascii="Verdana" w:eastAsia="Times New Roman" w:hAnsi="Verdana" w:cs="Times New Roman"/>
            <w:sz w:val="20"/>
            <w:szCs w:val="20"/>
            <w:rPrChange w:id="330" w:author="Garai, Subrata" w:date="2017-08-07T03:04:00Z">
              <w:rPr>
                <w:rFonts w:ascii="Verdana" w:hAnsi="Verdana"/>
                <w:sz w:val="20"/>
                <w:szCs w:val="20"/>
                <w:lang w:val="en-CA"/>
              </w:rPr>
            </w:rPrChange>
          </w:rPr>
          <w:t>Closeness to markets: freshest food with minimal transport emissions.</w:t>
        </w:r>
      </w:ins>
    </w:p>
    <w:p w14:paraId="202FE9C4" w14:textId="77777777" w:rsidR="0015183B" w:rsidRPr="008B6541" w:rsidRDefault="0015183B">
      <w:pPr>
        <w:pStyle w:val="ListParagraph"/>
        <w:numPr>
          <w:ilvl w:val="0"/>
          <w:numId w:val="16"/>
        </w:numPr>
        <w:spacing w:line="480" w:lineRule="auto"/>
        <w:jc w:val="both"/>
        <w:rPr>
          <w:ins w:id="331" w:author="Garai, Subrata" w:date="2017-08-07T00:48:00Z"/>
          <w:rFonts w:ascii="Verdana" w:eastAsia="Times New Roman" w:hAnsi="Verdana" w:cs="Times New Roman"/>
          <w:sz w:val="20"/>
          <w:szCs w:val="20"/>
          <w:rPrChange w:id="332" w:author="Garai, Subrata" w:date="2017-08-07T03:04:00Z">
            <w:rPr>
              <w:ins w:id="333" w:author="Garai, Subrata" w:date="2017-08-07T00:48:00Z"/>
              <w:rFonts w:ascii="Verdana" w:hAnsi="Verdana"/>
              <w:sz w:val="20"/>
              <w:szCs w:val="20"/>
              <w:lang w:val="en-CA"/>
            </w:rPr>
          </w:rPrChange>
        </w:rPr>
        <w:pPrChange w:id="334" w:author="Garai, Subrata" w:date="2017-08-07T03:04:00Z">
          <w:pPr>
            <w:pStyle w:val="NoSpacing"/>
            <w:numPr>
              <w:numId w:val="14"/>
            </w:numPr>
            <w:ind w:left="1080" w:hanging="360"/>
          </w:pPr>
        </w:pPrChange>
      </w:pPr>
      <w:ins w:id="335" w:author="Garai, Subrata" w:date="2017-08-07T00:48:00Z">
        <w:r w:rsidRPr="008B6541">
          <w:rPr>
            <w:rFonts w:ascii="Verdana" w:eastAsia="Times New Roman" w:hAnsi="Verdana" w:cs="Times New Roman"/>
            <w:sz w:val="20"/>
            <w:szCs w:val="20"/>
            <w:rPrChange w:id="336" w:author="Garai, Subrata" w:date="2017-08-07T03:04:00Z">
              <w:rPr>
                <w:rFonts w:ascii="Verdana" w:hAnsi="Verdana"/>
                <w:sz w:val="20"/>
                <w:szCs w:val="20"/>
                <w:lang w:val="en-CA"/>
              </w:rPr>
            </w:rPrChange>
          </w:rPr>
          <w:t>No fertilisers or herbicides required &amp; pesticides are replaced with biological control.</w:t>
        </w:r>
      </w:ins>
    </w:p>
    <w:p w14:paraId="6927B8E0" w14:textId="77777777" w:rsidR="0015183B" w:rsidRPr="008B6541" w:rsidRDefault="0015183B">
      <w:pPr>
        <w:pStyle w:val="ListParagraph"/>
        <w:numPr>
          <w:ilvl w:val="0"/>
          <w:numId w:val="16"/>
        </w:numPr>
        <w:spacing w:line="480" w:lineRule="auto"/>
        <w:jc w:val="both"/>
        <w:rPr>
          <w:ins w:id="337" w:author="Garai, Subrata" w:date="2017-08-07T00:48:00Z"/>
          <w:rFonts w:ascii="Verdana" w:eastAsia="Times New Roman" w:hAnsi="Verdana" w:cs="Times New Roman"/>
          <w:sz w:val="20"/>
          <w:szCs w:val="20"/>
          <w:rPrChange w:id="338" w:author="Garai, Subrata" w:date="2017-08-07T03:04:00Z">
            <w:rPr>
              <w:ins w:id="339" w:author="Garai, Subrata" w:date="2017-08-07T00:48:00Z"/>
              <w:rFonts w:ascii="Verdana" w:hAnsi="Verdana"/>
              <w:sz w:val="20"/>
              <w:szCs w:val="20"/>
              <w:lang w:val="en-CA"/>
            </w:rPr>
          </w:rPrChange>
        </w:rPr>
        <w:pPrChange w:id="340" w:author="Garai, Subrata" w:date="2017-08-07T03:04:00Z">
          <w:pPr>
            <w:pStyle w:val="NoSpacing"/>
            <w:numPr>
              <w:numId w:val="14"/>
            </w:numPr>
            <w:ind w:left="1080" w:hanging="360"/>
          </w:pPr>
        </w:pPrChange>
      </w:pPr>
      <w:ins w:id="341" w:author="Garai, Subrata" w:date="2017-08-07T00:48:00Z">
        <w:r w:rsidRPr="008B6541">
          <w:rPr>
            <w:rFonts w:ascii="Verdana" w:eastAsia="Times New Roman" w:hAnsi="Verdana" w:cs="Times New Roman"/>
            <w:sz w:val="20"/>
            <w:szCs w:val="20"/>
            <w:rPrChange w:id="342" w:author="Garai, Subrata" w:date="2017-08-07T03:04:00Z">
              <w:rPr>
                <w:rFonts w:ascii="Verdana" w:hAnsi="Verdana"/>
                <w:sz w:val="20"/>
                <w:szCs w:val="20"/>
                <w:lang w:val="en-CA"/>
              </w:rPr>
            </w:rPrChange>
          </w:rPr>
          <w:t>Fish meal replaced with worms and insects from composting of plant off-cuts.</w:t>
        </w:r>
      </w:ins>
    </w:p>
    <w:p w14:paraId="33EC5DD1" w14:textId="77777777" w:rsidR="0015183B" w:rsidRPr="008B6541" w:rsidRDefault="0015183B">
      <w:pPr>
        <w:pStyle w:val="ListParagraph"/>
        <w:numPr>
          <w:ilvl w:val="0"/>
          <w:numId w:val="16"/>
        </w:numPr>
        <w:spacing w:line="480" w:lineRule="auto"/>
        <w:jc w:val="both"/>
        <w:rPr>
          <w:ins w:id="343" w:author="Garai, Subrata" w:date="2017-08-07T00:48:00Z"/>
          <w:rFonts w:ascii="Verdana" w:eastAsia="Times New Roman" w:hAnsi="Verdana" w:cs="Times New Roman"/>
          <w:sz w:val="20"/>
          <w:szCs w:val="20"/>
          <w:rPrChange w:id="344" w:author="Garai, Subrata" w:date="2017-08-07T03:04:00Z">
            <w:rPr>
              <w:ins w:id="345" w:author="Garai, Subrata" w:date="2017-08-07T00:48:00Z"/>
              <w:rFonts w:ascii="Verdana" w:hAnsi="Verdana"/>
              <w:sz w:val="20"/>
              <w:szCs w:val="20"/>
              <w:lang w:val="en-CA"/>
            </w:rPr>
          </w:rPrChange>
        </w:rPr>
        <w:pPrChange w:id="346" w:author="Garai, Subrata" w:date="2017-08-07T03:04:00Z">
          <w:pPr>
            <w:pStyle w:val="NoSpacing"/>
            <w:numPr>
              <w:numId w:val="14"/>
            </w:numPr>
            <w:ind w:left="1080" w:hanging="360"/>
          </w:pPr>
        </w:pPrChange>
      </w:pPr>
      <w:ins w:id="347" w:author="Garai, Subrata" w:date="2017-08-07T00:48:00Z">
        <w:r w:rsidRPr="008B6541">
          <w:rPr>
            <w:rFonts w:ascii="Verdana" w:eastAsia="Times New Roman" w:hAnsi="Verdana" w:cs="Times New Roman"/>
            <w:sz w:val="20"/>
            <w:szCs w:val="20"/>
            <w:rPrChange w:id="348" w:author="Garai, Subrata" w:date="2017-08-07T03:04:00Z">
              <w:rPr>
                <w:rFonts w:ascii="Verdana" w:hAnsi="Verdana"/>
                <w:sz w:val="20"/>
                <w:szCs w:val="20"/>
                <w:lang w:val="en-CA"/>
              </w:rPr>
            </w:rPrChange>
          </w:rPr>
          <w:t>Maximum plant densities and year round growing = huge yields.</w:t>
        </w:r>
      </w:ins>
    </w:p>
    <w:p w14:paraId="04B8E970" w14:textId="77777777" w:rsidR="0015183B" w:rsidRDefault="0015183B" w:rsidP="00322B1C">
      <w:pPr>
        <w:pStyle w:val="NoSpacing"/>
        <w:rPr>
          <w:ins w:id="349" w:author="Garai, Subrata" w:date="2017-08-07T00:44:00Z"/>
          <w:rFonts w:ascii="Verdana" w:hAnsi="Verdana"/>
          <w:sz w:val="20"/>
          <w:szCs w:val="20"/>
          <w:lang w:val="en-CA"/>
        </w:rPr>
      </w:pPr>
    </w:p>
    <w:p w14:paraId="19147C69" w14:textId="41F58DC1" w:rsidR="0015183B" w:rsidRPr="00322B1C" w:rsidRDefault="0015183B">
      <w:pPr>
        <w:pStyle w:val="MyHeading"/>
        <w:rPr>
          <w:ins w:id="350" w:author="Garai, Subrata" w:date="2017-08-07T00:23:00Z"/>
          <w:rPrChange w:id="351" w:author="Garai, Subrata" w:date="2017-08-07T00:24:00Z">
            <w:rPr>
              <w:ins w:id="352" w:author="Garai, Subrata" w:date="2017-08-07T00:23:00Z"/>
              <w:rFonts w:ascii="Verdana" w:hAnsi="Verdana"/>
              <w:sz w:val="20"/>
              <w:szCs w:val="20"/>
              <w:lang w:val="en-CA"/>
            </w:rPr>
          </w:rPrChange>
        </w:rPr>
        <w:pPrChange w:id="353" w:author="Garai, Subrata" w:date="2017-08-08T16:07:00Z">
          <w:pPr>
            <w:pStyle w:val="NoSpacing"/>
          </w:pPr>
        </w:pPrChange>
      </w:pPr>
      <w:bookmarkStart w:id="354" w:name="_Toc489991261"/>
      <w:ins w:id="355" w:author="Garai, Subrata" w:date="2017-08-07T00:44:00Z">
        <w:r>
          <w:t>Brief History</w:t>
        </w:r>
      </w:ins>
      <w:bookmarkEnd w:id="354"/>
    </w:p>
    <w:p w14:paraId="1A351E05" w14:textId="77777777" w:rsidR="00322B1C" w:rsidRPr="008B6541" w:rsidRDefault="00322B1C">
      <w:pPr>
        <w:spacing w:line="480" w:lineRule="auto"/>
        <w:jc w:val="both"/>
        <w:rPr>
          <w:ins w:id="356" w:author="Garai, Subrata" w:date="2017-08-07T00:23:00Z"/>
          <w:rFonts w:ascii="Verdana" w:eastAsia="Times New Roman" w:hAnsi="Verdana" w:cs="Times New Roman"/>
          <w:sz w:val="20"/>
          <w:szCs w:val="20"/>
          <w:rPrChange w:id="357" w:author="Garai, Subrata" w:date="2017-08-07T03:03:00Z">
            <w:rPr>
              <w:ins w:id="358" w:author="Garai, Subrata" w:date="2017-08-07T00:23:00Z"/>
              <w:rFonts w:ascii="Verdana" w:hAnsi="Verdana"/>
              <w:sz w:val="20"/>
              <w:szCs w:val="20"/>
              <w:lang w:val="en-CA"/>
            </w:rPr>
          </w:rPrChange>
        </w:rPr>
        <w:pPrChange w:id="359" w:author="Garai, Subrata" w:date="2017-08-07T03:03:00Z">
          <w:pPr>
            <w:pStyle w:val="NoSpacing"/>
          </w:pPr>
        </w:pPrChange>
      </w:pPr>
    </w:p>
    <w:p w14:paraId="02CD662F" w14:textId="757F7B14" w:rsidR="00322B1C" w:rsidRPr="008B6541" w:rsidRDefault="00322B1C">
      <w:pPr>
        <w:spacing w:line="480" w:lineRule="auto"/>
        <w:jc w:val="both"/>
        <w:rPr>
          <w:ins w:id="360" w:author="Garai, Subrata" w:date="2017-08-07T00:25:00Z"/>
          <w:rFonts w:ascii="Verdana" w:eastAsia="Times New Roman" w:hAnsi="Verdana" w:cs="Times New Roman"/>
          <w:sz w:val="20"/>
          <w:szCs w:val="20"/>
          <w:rPrChange w:id="361" w:author="Garai, Subrata" w:date="2017-08-07T03:03:00Z">
            <w:rPr>
              <w:ins w:id="362" w:author="Garai, Subrata" w:date="2017-08-07T00:25:00Z"/>
              <w:rFonts w:ascii="Verdana" w:hAnsi="Verdana"/>
              <w:sz w:val="20"/>
              <w:szCs w:val="20"/>
              <w:lang w:val="en-CA"/>
            </w:rPr>
          </w:rPrChange>
        </w:rPr>
        <w:pPrChange w:id="363" w:author="Garai, Subrata" w:date="2017-08-07T03:03:00Z">
          <w:pPr>
            <w:pStyle w:val="NoSpacing"/>
          </w:pPr>
        </w:pPrChange>
      </w:pPr>
      <w:ins w:id="364" w:author="Garai, Subrata" w:date="2017-08-07T00:23:00Z">
        <w:r w:rsidRPr="008B6541">
          <w:rPr>
            <w:rFonts w:ascii="Verdana" w:eastAsia="Times New Roman" w:hAnsi="Verdana" w:cs="Times New Roman"/>
            <w:sz w:val="20"/>
            <w:szCs w:val="20"/>
            <w:rPrChange w:id="365" w:author="Garai, Subrata" w:date="2017-08-07T03:03:00Z">
              <w:rPr>
                <w:rFonts w:ascii="Verdana" w:hAnsi="Verdana"/>
                <w:sz w:val="20"/>
                <w:szCs w:val="20"/>
                <w:lang w:val="en-CA"/>
              </w:rPr>
            </w:rPrChange>
          </w:rPr>
          <w:t>Aquaponics applies methods developed by the hydroponics industry. The development of hydroponics can be traced to work by Dr. William Gericke at the University of California in 1929. Chemical salts dissolved in water are the source of nutrients in hydroponics systems. Most hydroponics operations are performed in controlled environment facilities, such as greenhouses, which were developed following World War II as an industrial approach to intensively grow food crops. The introduction of plastics in the 1940s, and particularly clear polyethylene as a cover for greenhouses, was an important development. It is common for commercial aquaponic operations to use greenhouses and controlled-environment agriculture methods to increase crop production yields, essentially drawing on methods developed by hydroponics practitioners.</w:t>
        </w:r>
      </w:ins>
    </w:p>
    <w:p w14:paraId="2A9756B1" w14:textId="77777777" w:rsidR="00322B1C" w:rsidRPr="008B6541" w:rsidRDefault="00322B1C">
      <w:pPr>
        <w:spacing w:line="480" w:lineRule="auto"/>
        <w:jc w:val="both"/>
        <w:rPr>
          <w:ins w:id="366" w:author="Garai, Subrata" w:date="2017-08-07T00:23:00Z"/>
          <w:rFonts w:ascii="Verdana" w:eastAsia="Times New Roman" w:hAnsi="Verdana" w:cs="Times New Roman"/>
          <w:sz w:val="20"/>
          <w:szCs w:val="20"/>
          <w:rPrChange w:id="367" w:author="Garai, Subrata" w:date="2017-08-07T03:03:00Z">
            <w:rPr>
              <w:ins w:id="368" w:author="Garai, Subrata" w:date="2017-08-07T00:23:00Z"/>
              <w:rFonts w:ascii="Verdana" w:hAnsi="Verdana"/>
              <w:sz w:val="20"/>
              <w:szCs w:val="20"/>
              <w:lang w:val="en-CA"/>
            </w:rPr>
          </w:rPrChange>
        </w:rPr>
        <w:pPrChange w:id="369" w:author="Garai, Subrata" w:date="2017-08-07T03:03:00Z">
          <w:pPr>
            <w:pStyle w:val="NoSpacing"/>
          </w:pPr>
        </w:pPrChange>
      </w:pPr>
    </w:p>
    <w:p w14:paraId="1CD5CDAD" w14:textId="0C28E2CC" w:rsidR="00322B1C" w:rsidRPr="008B6541" w:rsidRDefault="00322B1C">
      <w:pPr>
        <w:spacing w:line="480" w:lineRule="auto"/>
        <w:jc w:val="both"/>
        <w:rPr>
          <w:ins w:id="370" w:author="Garai, Subrata" w:date="2017-08-07T00:23:00Z"/>
          <w:rFonts w:ascii="Verdana" w:eastAsia="Times New Roman" w:hAnsi="Verdana" w:cs="Times New Roman"/>
          <w:sz w:val="20"/>
          <w:szCs w:val="20"/>
          <w:rPrChange w:id="371" w:author="Garai, Subrata" w:date="2017-08-07T03:03:00Z">
            <w:rPr>
              <w:ins w:id="372" w:author="Garai, Subrata" w:date="2017-08-07T00:23:00Z"/>
              <w:rFonts w:ascii="Verdana" w:hAnsi="Verdana"/>
              <w:sz w:val="20"/>
              <w:szCs w:val="20"/>
              <w:lang w:val="en-CA"/>
            </w:rPr>
          </w:rPrChange>
        </w:rPr>
        <w:pPrChange w:id="373" w:author="Garai, Subrata" w:date="2017-08-07T03:03:00Z">
          <w:pPr>
            <w:pStyle w:val="NoSpacing"/>
          </w:pPr>
        </w:pPrChange>
      </w:pPr>
      <w:ins w:id="374" w:author="Garai, Subrata" w:date="2017-08-07T00:23:00Z">
        <w:r w:rsidRPr="008B6541">
          <w:rPr>
            <w:rFonts w:ascii="Verdana" w:eastAsia="Times New Roman" w:hAnsi="Verdana" w:cs="Times New Roman"/>
            <w:sz w:val="20"/>
            <w:szCs w:val="20"/>
            <w:rPrChange w:id="375" w:author="Garai, Subrata" w:date="2017-08-07T03:03:00Z">
              <w:rPr>
                <w:rFonts w:ascii="Verdana" w:hAnsi="Verdana"/>
                <w:sz w:val="20"/>
                <w:szCs w:val="20"/>
                <w:lang w:val="en-CA"/>
              </w:rPr>
            </w:rPrChange>
          </w:rPr>
          <w:t xml:space="preserve">Aquaponics was also influenced by work in the early 1970s by aquaculture researchers who experimented with raising fish in land-based tanks with continuously recycled water (e.g., recirculating aquaculture systems or RAS). A major challenge for recirculating aquaculture was the accumulation of nitrogen compounds, a potentially toxic by-product of fish waste. </w:t>
        </w:r>
        <w:r w:rsidRPr="008B6541">
          <w:rPr>
            <w:rFonts w:ascii="Verdana" w:eastAsia="Times New Roman" w:hAnsi="Verdana" w:cs="Times New Roman"/>
            <w:sz w:val="20"/>
            <w:szCs w:val="20"/>
            <w:rPrChange w:id="376" w:author="Garai, Subrata" w:date="2017-08-07T03:03:00Z">
              <w:rPr>
                <w:rFonts w:ascii="Verdana" w:hAnsi="Verdana"/>
                <w:sz w:val="20"/>
                <w:szCs w:val="20"/>
                <w:lang w:val="en-CA"/>
              </w:rPr>
            </w:rPrChange>
          </w:rPr>
          <w:lastRenderedPageBreak/>
          <w:t>Investigators experimented with soilless plant systems as a means of treating fish waste</w:t>
        </w:r>
        <w:r w:rsidR="00A23F81">
          <w:rPr>
            <w:rFonts w:ascii="Verdana" w:eastAsia="Times New Roman" w:hAnsi="Verdana" w:cs="Times New Roman"/>
            <w:sz w:val="20"/>
            <w:szCs w:val="20"/>
          </w:rPr>
          <w:t xml:space="preserve"> and removing nitrogen compoun</w:t>
        </w:r>
      </w:ins>
      <w:ins w:id="377" w:author="Garai, Subrata" w:date="2017-08-08T16:01:00Z">
        <w:r w:rsidR="00A23F81">
          <w:rPr>
            <w:rFonts w:ascii="Verdana" w:eastAsia="Times New Roman" w:hAnsi="Verdana" w:cs="Times New Roman"/>
            <w:sz w:val="20"/>
            <w:szCs w:val="20"/>
          </w:rPr>
          <w:t>ded</w:t>
        </w:r>
      </w:ins>
      <w:ins w:id="378" w:author="Garai, Subrata" w:date="2017-08-07T00:23:00Z">
        <w:r w:rsidRPr="008B6541">
          <w:rPr>
            <w:rFonts w:ascii="Verdana" w:eastAsia="Times New Roman" w:hAnsi="Verdana" w:cs="Times New Roman"/>
            <w:sz w:val="20"/>
            <w:szCs w:val="20"/>
            <w:rPrChange w:id="379" w:author="Garai, Subrata" w:date="2017-08-07T03:03:00Z">
              <w:rPr>
                <w:rFonts w:ascii="Verdana" w:hAnsi="Verdana"/>
                <w:sz w:val="20"/>
                <w:szCs w:val="20"/>
                <w:lang w:val="en-CA"/>
              </w:rPr>
            </w:rPrChange>
          </w:rPr>
          <w:t xml:space="preserve">, which marked the beginnings of contemporary aquaponics. Engineers have since developed a variety of </w:t>
        </w:r>
      </w:ins>
      <w:ins w:id="380" w:author="Garai, Subrata" w:date="2017-08-08T21:35:00Z">
        <w:r w:rsidR="0021285C" w:rsidRPr="008B6541">
          <w:rPr>
            <w:rFonts w:ascii="Verdana" w:eastAsia="Times New Roman" w:hAnsi="Verdana" w:cs="Times New Roman"/>
            <w:sz w:val="20"/>
            <w:szCs w:val="20"/>
          </w:rPr>
          <w:t>bio filters</w:t>
        </w:r>
      </w:ins>
      <w:ins w:id="381" w:author="Garai, Subrata" w:date="2017-08-07T00:23:00Z">
        <w:r w:rsidRPr="008B6541">
          <w:rPr>
            <w:rFonts w:ascii="Verdana" w:eastAsia="Times New Roman" w:hAnsi="Verdana" w:cs="Times New Roman"/>
            <w:sz w:val="20"/>
            <w:szCs w:val="20"/>
            <w:rPrChange w:id="382" w:author="Garai, Subrata" w:date="2017-08-07T03:03:00Z">
              <w:rPr>
                <w:rFonts w:ascii="Verdana" w:hAnsi="Verdana"/>
                <w:sz w:val="20"/>
                <w:szCs w:val="20"/>
                <w:lang w:val="en-CA"/>
              </w:rPr>
            </w:rPrChange>
          </w:rPr>
          <w:t xml:space="preserve"> to treat fish waste that do not rely on plants. The fact that aquaponic systems improved water quality and produced a second profit center, in the form of edible plants, is what distinguishes aquaponics from other forms of recirculating aquaculture.</w:t>
        </w:r>
      </w:ins>
    </w:p>
    <w:p w14:paraId="51402CF5" w14:textId="77777777" w:rsidR="00322B1C" w:rsidRPr="00322B1C" w:rsidRDefault="00322B1C" w:rsidP="00322B1C">
      <w:pPr>
        <w:pStyle w:val="NoSpacing"/>
        <w:rPr>
          <w:ins w:id="383" w:author="Garai, Subrata" w:date="2017-08-07T00:23:00Z"/>
          <w:rFonts w:ascii="Verdana" w:hAnsi="Verdana"/>
          <w:sz w:val="20"/>
          <w:szCs w:val="20"/>
          <w:lang w:val="en-CA"/>
        </w:rPr>
      </w:pPr>
    </w:p>
    <w:p w14:paraId="72144277" w14:textId="77777777" w:rsidR="00322B1C" w:rsidRDefault="00322B1C" w:rsidP="00322B1C">
      <w:pPr>
        <w:pStyle w:val="NoSpacing"/>
        <w:rPr>
          <w:ins w:id="384" w:author="Garai, Subrata" w:date="2017-08-07T00:26:00Z"/>
          <w:rFonts w:ascii="Verdana" w:hAnsi="Verdana"/>
          <w:sz w:val="20"/>
          <w:szCs w:val="20"/>
          <w:lang w:val="en-CA"/>
        </w:rPr>
      </w:pPr>
    </w:p>
    <w:p w14:paraId="2238F87E" w14:textId="77777777" w:rsidR="0015183B" w:rsidRDefault="0015183B" w:rsidP="00322B1C">
      <w:pPr>
        <w:pStyle w:val="NoSpacing"/>
        <w:rPr>
          <w:ins w:id="385" w:author="Garai, Subrata" w:date="2017-08-07T00:47:00Z"/>
          <w:rFonts w:ascii="Verdana" w:hAnsi="Verdana"/>
          <w:sz w:val="20"/>
          <w:szCs w:val="20"/>
          <w:lang w:val="en-CA"/>
        </w:rPr>
      </w:pPr>
    </w:p>
    <w:p w14:paraId="3F4FE6C3" w14:textId="7CA35AB5" w:rsidR="00322B1C" w:rsidRPr="00322B1C" w:rsidRDefault="0015183B">
      <w:pPr>
        <w:pStyle w:val="MyHeading"/>
        <w:rPr>
          <w:ins w:id="386" w:author="Garai, Subrata" w:date="2017-08-07T00:23:00Z"/>
          <w:rPrChange w:id="387" w:author="Garai, Subrata" w:date="2017-08-07T00:24:00Z">
            <w:rPr>
              <w:ins w:id="388" w:author="Garai, Subrata" w:date="2017-08-07T00:23:00Z"/>
              <w:rFonts w:ascii="Verdana" w:hAnsi="Verdana"/>
              <w:sz w:val="20"/>
              <w:szCs w:val="20"/>
              <w:lang w:val="en-CA"/>
            </w:rPr>
          </w:rPrChange>
        </w:rPr>
        <w:pPrChange w:id="389" w:author="Garai, Subrata" w:date="2017-08-08T16:08:00Z">
          <w:pPr>
            <w:pStyle w:val="NoSpacing"/>
          </w:pPr>
        </w:pPrChange>
      </w:pPr>
      <w:bookmarkStart w:id="390" w:name="_Toc489991262"/>
      <w:ins w:id="391" w:author="Garai, Subrata" w:date="2017-08-07T00:49:00Z">
        <w:r>
          <w:t>Design of a basic Aquaponic System.</w:t>
        </w:r>
      </w:ins>
      <w:bookmarkEnd w:id="390"/>
    </w:p>
    <w:p w14:paraId="0E46D13C" w14:textId="77777777" w:rsidR="00322B1C" w:rsidRPr="008B6541" w:rsidRDefault="00322B1C">
      <w:pPr>
        <w:spacing w:line="480" w:lineRule="auto"/>
        <w:jc w:val="both"/>
        <w:rPr>
          <w:ins w:id="392" w:author="Garai, Subrata" w:date="2017-08-07T00:26:00Z"/>
          <w:rFonts w:ascii="Verdana" w:hAnsi="Verdana"/>
          <w:sz w:val="20"/>
          <w:szCs w:val="20"/>
          <w:rPrChange w:id="393" w:author="Garai, Subrata" w:date="2017-08-07T03:03:00Z">
            <w:rPr>
              <w:ins w:id="394" w:author="Garai, Subrata" w:date="2017-08-07T00:26:00Z"/>
              <w:rFonts w:ascii="Verdana" w:hAnsi="Verdana"/>
              <w:sz w:val="20"/>
              <w:szCs w:val="20"/>
              <w:lang w:val="en-CA"/>
            </w:rPr>
          </w:rPrChange>
        </w:rPr>
        <w:pPrChange w:id="395" w:author="Garai, Subrata" w:date="2017-08-07T03:03:00Z">
          <w:pPr>
            <w:pStyle w:val="NormalWeb"/>
            <w:shd w:val="clear" w:color="auto" w:fill="FFFFFF"/>
            <w:spacing w:before="0" w:beforeAutospacing="0" w:after="300" w:afterAutospacing="0"/>
            <w:textAlignment w:val="baseline"/>
          </w:pPr>
        </w:pPrChange>
      </w:pPr>
    </w:p>
    <w:p w14:paraId="1DAA12F9" w14:textId="0A256A91" w:rsidR="009F505C" w:rsidRPr="008B6541" w:rsidRDefault="00322B1C">
      <w:pPr>
        <w:spacing w:line="480" w:lineRule="auto"/>
        <w:jc w:val="both"/>
        <w:rPr>
          <w:ins w:id="396" w:author="Garai, Subrata" w:date="2017-08-06T22:40:00Z"/>
          <w:rFonts w:ascii="Verdana" w:hAnsi="Verdana"/>
          <w:sz w:val="20"/>
          <w:szCs w:val="20"/>
          <w:rPrChange w:id="397" w:author="Garai, Subrata" w:date="2017-08-07T03:03:00Z">
            <w:rPr>
              <w:ins w:id="398" w:author="Garai, Subrata" w:date="2017-08-06T22:40:00Z"/>
              <w:rFonts w:ascii="Trebuchet MS" w:hAnsi="Trebuchet MS"/>
              <w:color w:val="666666"/>
              <w:sz w:val="21"/>
              <w:szCs w:val="21"/>
            </w:rPr>
          </w:rPrChange>
        </w:rPr>
        <w:pPrChange w:id="399" w:author="Garai, Subrata" w:date="2017-08-07T03:03:00Z">
          <w:pPr>
            <w:pStyle w:val="NormalWeb"/>
            <w:shd w:val="clear" w:color="auto" w:fill="FFFFFF"/>
            <w:spacing w:before="0" w:beforeAutospacing="0" w:after="300" w:afterAutospacing="0"/>
            <w:textAlignment w:val="baseline"/>
          </w:pPr>
        </w:pPrChange>
      </w:pPr>
      <w:ins w:id="400" w:author="Garai, Subrata" w:date="2017-08-07T00:23:00Z">
        <w:r w:rsidRPr="008B6541">
          <w:rPr>
            <w:rFonts w:ascii="Verdana" w:eastAsia="Times New Roman" w:hAnsi="Verdana" w:cs="Times New Roman"/>
            <w:sz w:val="20"/>
            <w:szCs w:val="20"/>
            <w:rPrChange w:id="401" w:author="Garai, Subrata" w:date="2017-08-07T03:03:00Z">
              <w:rPr>
                <w:rFonts w:ascii="Verdana" w:hAnsi="Verdana"/>
                <w:sz w:val="20"/>
                <w:szCs w:val="20"/>
                <w:lang w:val="en-CA"/>
              </w:rPr>
            </w:rPrChange>
          </w:rPr>
          <w:t>Aquaponics can be described as ‘closed-loop’ production in that it has the capacity to provide all inputs to the system within the system itself and to recycle its own wastes. For this reason the applications of aquaponics are almost endless… it does not require fertile soil or large water inputs and so can be practiced almost anywhere. The ecosystem approach to farming lends itself well to conservation and development projects and also to education. Systems provide interactive hands-on learning environments and offer a wide range of activities for learning and teaching in multiple subjects, carrying with it important principles about natural cycles, farming and recycling.</w:t>
        </w:r>
      </w:ins>
      <w:del w:id="402" w:author="Garai, Subrata" w:date="2017-08-07T00:20:00Z">
        <w:r w:rsidR="00C53E76" w:rsidRPr="008B6541" w:rsidDel="002F5C0F">
          <w:rPr>
            <w:rFonts w:ascii="Verdana" w:eastAsia="Times New Roman" w:hAnsi="Verdana" w:cs="Times New Roman"/>
            <w:sz w:val="20"/>
            <w:szCs w:val="20"/>
            <w:rPrChange w:id="403" w:author="Garai, Subrata" w:date="2017-08-07T03:03:00Z">
              <w:rPr>
                <w:lang w:val="en-CA"/>
              </w:rPr>
            </w:rPrChange>
          </w:rPr>
          <w:tab/>
        </w:r>
      </w:del>
    </w:p>
    <w:p w14:paraId="20A68FE2" w14:textId="60AF989A" w:rsidR="009F505C" w:rsidRPr="00322B1C" w:rsidRDefault="009F505C">
      <w:pPr>
        <w:pStyle w:val="NormalWeb"/>
        <w:shd w:val="clear" w:color="auto" w:fill="FFFFFF"/>
        <w:spacing w:before="0" w:beforeAutospacing="0" w:after="300" w:afterAutospacing="0"/>
        <w:ind w:left="720"/>
        <w:textAlignment w:val="baseline"/>
        <w:rPr>
          <w:ins w:id="404" w:author="Garai, Subrata" w:date="2017-08-06T22:40:00Z"/>
          <w:rFonts w:ascii="Verdana" w:hAnsi="Verdana"/>
          <w:sz w:val="20"/>
          <w:szCs w:val="20"/>
          <w:rPrChange w:id="405" w:author="Garai, Subrata" w:date="2017-08-07T00:24:00Z">
            <w:rPr>
              <w:ins w:id="406" w:author="Garai, Subrata" w:date="2017-08-06T22:40:00Z"/>
              <w:rFonts w:ascii="Trebuchet MS" w:hAnsi="Trebuchet MS"/>
              <w:color w:val="666666"/>
              <w:sz w:val="21"/>
              <w:szCs w:val="21"/>
            </w:rPr>
          </w:rPrChange>
        </w:rPr>
        <w:pPrChange w:id="407" w:author="Garai, Subrata" w:date="2017-08-08T16:11:00Z">
          <w:pPr>
            <w:pStyle w:val="NormalWeb"/>
            <w:shd w:val="clear" w:color="auto" w:fill="FFFFFF"/>
            <w:spacing w:before="0" w:beforeAutospacing="0" w:after="300" w:afterAutospacing="0"/>
            <w:textAlignment w:val="baseline"/>
          </w:pPr>
        </w:pPrChange>
      </w:pPr>
      <w:ins w:id="408" w:author="Garai, Subrata" w:date="2017-08-06T22:40:00Z">
        <w:r w:rsidRPr="00322B1C">
          <w:rPr>
            <w:rFonts w:ascii="Verdana" w:hAnsi="Verdana"/>
            <w:noProof/>
            <w:sz w:val="20"/>
            <w:szCs w:val="20"/>
            <w:rPrChange w:id="409">
              <w:rPr>
                <w:noProof/>
              </w:rPr>
            </w:rPrChange>
          </w:rPr>
          <w:lastRenderedPageBreak/>
          <w:drawing>
            <wp:inline distT="0" distB="0" distL="0" distR="0" wp14:anchorId="4B7E2303" wp14:editId="31E935EC">
              <wp:extent cx="5181600" cy="326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3265714"/>
                      </a:xfrm>
                      <a:prstGeom prst="rect">
                        <a:avLst/>
                      </a:prstGeom>
                    </pic:spPr>
                  </pic:pic>
                </a:graphicData>
              </a:graphic>
            </wp:inline>
          </w:drawing>
        </w:r>
      </w:ins>
    </w:p>
    <w:p w14:paraId="4C7992BE" w14:textId="0A51E61B" w:rsidR="00322B1C" w:rsidRPr="00322B1C" w:rsidRDefault="00D30B0A">
      <w:pPr>
        <w:spacing w:line="480" w:lineRule="auto"/>
        <w:jc w:val="center"/>
        <w:rPr>
          <w:ins w:id="410" w:author="Garai, Subrata" w:date="2017-08-07T00:23:00Z"/>
          <w:rFonts w:ascii="Verdana" w:eastAsia="Times New Roman" w:hAnsi="Verdana" w:cs="Times New Roman"/>
          <w:sz w:val="20"/>
          <w:szCs w:val="20"/>
          <w:rPrChange w:id="411" w:author="Garai, Subrata" w:date="2017-08-07T00:24:00Z">
            <w:rPr>
              <w:ins w:id="412" w:author="Garai, Subrata" w:date="2017-08-07T00:23:00Z"/>
              <w:rFonts w:ascii="Verdana" w:eastAsia="Times New Roman" w:hAnsi="Verdana" w:cs="Times New Roman"/>
              <w:color w:val="666666"/>
              <w:sz w:val="20"/>
              <w:szCs w:val="20"/>
            </w:rPr>
          </w:rPrChange>
        </w:rPr>
        <w:pPrChange w:id="413" w:author="Garai, Subrata" w:date="2017-08-07T14:13:00Z">
          <w:pPr>
            <w:spacing w:line="480" w:lineRule="auto"/>
            <w:jc w:val="both"/>
          </w:pPr>
        </w:pPrChange>
      </w:pPr>
      <w:ins w:id="414" w:author="Garai, Subrata" w:date="2017-08-08T16:11:00Z">
        <w:r>
          <w:rPr>
            <w:rFonts w:ascii="Verdana" w:eastAsia="Times New Roman" w:hAnsi="Verdana" w:cs="Times New Roman"/>
            <w:sz w:val="20"/>
            <w:szCs w:val="20"/>
          </w:rPr>
          <w:t xml:space="preserve">Figure 1: </w:t>
        </w:r>
      </w:ins>
      <w:ins w:id="415" w:author="Garai, Subrata" w:date="2017-08-07T00:23:00Z">
        <w:r w:rsidR="00322B1C" w:rsidRPr="00322B1C">
          <w:rPr>
            <w:rFonts w:ascii="Verdana" w:eastAsia="Times New Roman" w:hAnsi="Verdana" w:cs="Times New Roman"/>
            <w:sz w:val="20"/>
            <w:szCs w:val="20"/>
            <w:rPrChange w:id="416" w:author="Garai, Subrata" w:date="2017-08-07T00:24:00Z">
              <w:rPr>
                <w:rFonts w:ascii="Verdana" w:eastAsia="Times New Roman" w:hAnsi="Verdana" w:cs="Times New Roman"/>
                <w:color w:val="666666"/>
                <w:sz w:val="20"/>
                <w:szCs w:val="20"/>
              </w:rPr>
            </w:rPrChange>
          </w:rPr>
          <w:t>Schematic Diagram of a</w:t>
        </w:r>
        <w:r w:rsidR="00322B1C">
          <w:rPr>
            <w:rFonts w:ascii="Verdana" w:eastAsia="Times New Roman" w:hAnsi="Verdana" w:cs="Times New Roman"/>
            <w:sz w:val="20"/>
            <w:szCs w:val="20"/>
          </w:rPr>
          <w:t xml:space="preserve"> Basic Aquaponic</w:t>
        </w:r>
        <w:r w:rsidR="00322B1C" w:rsidRPr="00322B1C">
          <w:rPr>
            <w:rFonts w:ascii="Verdana" w:eastAsia="Times New Roman" w:hAnsi="Verdana" w:cs="Times New Roman"/>
            <w:sz w:val="20"/>
            <w:szCs w:val="20"/>
            <w:rPrChange w:id="417" w:author="Garai, Subrata" w:date="2017-08-07T00:24:00Z">
              <w:rPr>
                <w:rFonts w:ascii="Verdana" w:eastAsia="Times New Roman" w:hAnsi="Verdana" w:cs="Times New Roman"/>
                <w:color w:val="666666"/>
                <w:sz w:val="20"/>
                <w:szCs w:val="20"/>
              </w:rPr>
            </w:rPrChange>
          </w:rPr>
          <w:t xml:space="preserve"> System.</w:t>
        </w:r>
      </w:ins>
    </w:p>
    <w:p w14:paraId="39BFDAEB" w14:textId="77777777" w:rsidR="00300E29" w:rsidRDefault="00300E29">
      <w:pPr>
        <w:pStyle w:val="Subtitle"/>
        <w:rPr>
          <w:ins w:id="418" w:author="Garai, Subrata" w:date="2017-08-08T16:12:00Z"/>
          <w:rFonts w:eastAsia="Times New Roman"/>
        </w:rPr>
        <w:pPrChange w:id="419" w:author="Garai, Subrata" w:date="2017-08-08T16:12:00Z">
          <w:pPr>
            <w:pStyle w:val="Heading1"/>
          </w:pPr>
        </w:pPrChange>
      </w:pPr>
    </w:p>
    <w:p w14:paraId="7918D9E6" w14:textId="77777777" w:rsidR="008A21D0" w:rsidRPr="00A66C8F" w:rsidRDefault="008A21D0">
      <w:pPr>
        <w:spacing w:line="480" w:lineRule="auto"/>
        <w:jc w:val="both"/>
        <w:rPr>
          <w:ins w:id="420" w:author="Garai, Subrata" w:date="2017-08-07T14:13:00Z"/>
          <w:rFonts w:ascii="Verdana" w:eastAsia="Times New Roman" w:hAnsi="Verdana" w:cs="Times New Roman"/>
          <w:color w:val="0070C0"/>
          <w:rPrChange w:id="421" w:author="Garai, Subrata" w:date="2017-08-08T21:23:00Z">
            <w:rPr>
              <w:ins w:id="422" w:author="Garai, Subrata" w:date="2017-08-07T14:13:00Z"/>
              <w:rFonts w:eastAsia="Times New Roman"/>
              <w:color w:val="auto"/>
            </w:rPr>
          </w:rPrChange>
        </w:rPr>
        <w:pPrChange w:id="423" w:author="Garai, Subrata" w:date="2017-08-08T21:23:00Z">
          <w:pPr>
            <w:pStyle w:val="Heading1"/>
          </w:pPr>
        </w:pPrChange>
      </w:pPr>
      <w:ins w:id="424" w:author="Garai, Subrata" w:date="2017-08-07T14:13:00Z">
        <w:r w:rsidRPr="00A66C8F">
          <w:rPr>
            <w:rFonts w:ascii="Verdana" w:eastAsia="Times New Roman" w:hAnsi="Verdana" w:cs="Times New Roman"/>
            <w:color w:val="0070C0"/>
            <w:sz w:val="28"/>
            <w:szCs w:val="28"/>
            <w:rPrChange w:id="425" w:author="Garai, Subrata" w:date="2017-08-08T21:23:00Z">
              <w:rPr>
                <w:rFonts w:eastAsia="Times New Roman"/>
                <w:b w:val="0"/>
                <w:bCs w:val="0"/>
              </w:rPr>
            </w:rPrChange>
          </w:rPr>
          <w:t>Important Elements of Aquaponic System:</w:t>
        </w:r>
      </w:ins>
    </w:p>
    <w:p w14:paraId="587F1A9B" w14:textId="32BE1A17" w:rsidR="008A21D0" w:rsidRPr="00295464" w:rsidRDefault="008A21D0">
      <w:pPr>
        <w:spacing w:line="480" w:lineRule="auto"/>
        <w:ind w:left="720"/>
        <w:jc w:val="both"/>
        <w:rPr>
          <w:ins w:id="426" w:author="Garai, Subrata" w:date="2017-08-07T14:13:00Z"/>
          <w:rFonts w:ascii="Verdana" w:eastAsia="Times New Roman" w:hAnsi="Verdana" w:cs="Times New Roman"/>
          <w:sz w:val="20"/>
          <w:szCs w:val="20"/>
        </w:rPr>
        <w:pPrChange w:id="427" w:author="Garai, Subrata" w:date="2017-08-08T16:12:00Z">
          <w:pPr>
            <w:spacing w:line="480" w:lineRule="auto"/>
            <w:jc w:val="both"/>
          </w:pPr>
        </w:pPrChange>
      </w:pPr>
      <w:ins w:id="428" w:author="Garai, Subrata" w:date="2017-08-07T14:13:00Z">
        <w:r w:rsidRPr="00B814C9">
          <w:rPr>
            <w:rFonts w:ascii="Verdana" w:eastAsia="Times New Roman" w:hAnsi="Verdana" w:cs="Times New Roman"/>
            <w:sz w:val="20"/>
            <w:szCs w:val="20"/>
            <w:u w:val="single"/>
            <w:rPrChange w:id="429" w:author="Garai, Subrata" w:date="2017-08-07T14:14:00Z">
              <w:rPr>
                <w:rFonts w:ascii="Verdana" w:eastAsia="Times New Roman" w:hAnsi="Verdana" w:cs="Times New Roman"/>
                <w:sz w:val="20"/>
                <w:szCs w:val="20"/>
              </w:rPr>
            </w:rPrChange>
          </w:rPr>
          <w:t>(1) Fish biomass converter</w:t>
        </w:r>
        <w:r w:rsidRPr="00295464">
          <w:rPr>
            <w:rFonts w:ascii="Verdana" w:eastAsia="Times New Roman" w:hAnsi="Verdana" w:cs="Times New Roman"/>
            <w:sz w:val="20"/>
            <w:szCs w:val="20"/>
          </w:rPr>
          <w:t>—</w:t>
        </w:r>
      </w:ins>
      <w:ins w:id="430" w:author="Garai, Subrata" w:date="2017-08-07T14:14:00Z">
        <w:r w:rsidR="00B814C9" w:rsidRPr="00295464">
          <w:rPr>
            <w:rFonts w:ascii="Verdana" w:eastAsia="Times New Roman" w:hAnsi="Verdana" w:cs="Times New Roman"/>
            <w:sz w:val="20"/>
            <w:szCs w:val="20"/>
          </w:rPr>
          <w:t>the</w:t>
        </w:r>
      </w:ins>
      <w:ins w:id="431" w:author="Garai, Subrata" w:date="2017-08-07T14:13:00Z">
        <w:r w:rsidRPr="00295464">
          <w:rPr>
            <w:rFonts w:ascii="Verdana" w:eastAsia="Times New Roman" w:hAnsi="Verdana" w:cs="Times New Roman"/>
            <w:sz w:val="20"/>
            <w:szCs w:val="20"/>
          </w:rPr>
          <w:t xml:space="preserve"> tanks where fish are grown. These need to be designed to allow for</w:t>
        </w:r>
        <w:r>
          <w:rPr>
            <w:rFonts w:ascii="Verdana" w:eastAsia="Times New Roman" w:hAnsi="Verdana" w:cs="Times New Roman"/>
            <w:sz w:val="20"/>
            <w:szCs w:val="20"/>
          </w:rPr>
          <w:t xml:space="preserve"> </w:t>
        </w:r>
        <w:r w:rsidRPr="00295464">
          <w:rPr>
            <w:rFonts w:ascii="Verdana" w:eastAsia="Times New Roman" w:hAnsi="Verdana" w:cs="Times New Roman"/>
            <w:sz w:val="20"/>
            <w:szCs w:val="20"/>
          </w:rPr>
          <w:t>the removal of as much fish waste as possible, directly from t</w:t>
        </w:r>
        <w:r w:rsidR="00B814C9">
          <w:rPr>
            <w:rFonts w:ascii="Verdana" w:eastAsia="Times New Roman" w:hAnsi="Verdana" w:cs="Times New Roman"/>
            <w:sz w:val="20"/>
            <w:szCs w:val="20"/>
          </w:rPr>
          <w:t>he tanks into the solids filter</w:t>
        </w:r>
      </w:ins>
      <w:ins w:id="432" w:author="Garai, Subrata" w:date="2017-08-07T14:14:00Z">
        <w:r w:rsidR="00B814C9">
          <w:rPr>
            <w:rFonts w:ascii="Verdana" w:eastAsia="Times New Roman" w:hAnsi="Verdana" w:cs="Times New Roman"/>
            <w:sz w:val="20"/>
            <w:szCs w:val="20"/>
          </w:rPr>
          <w:t>.</w:t>
        </w:r>
      </w:ins>
    </w:p>
    <w:p w14:paraId="1F2C895F" w14:textId="27670B98" w:rsidR="008A21D0" w:rsidRPr="00295464" w:rsidRDefault="008A21D0">
      <w:pPr>
        <w:spacing w:line="480" w:lineRule="auto"/>
        <w:ind w:left="720"/>
        <w:jc w:val="both"/>
        <w:rPr>
          <w:ins w:id="433" w:author="Garai, Subrata" w:date="2017-08-07T14:13:00Z"/>
          <w:rFonts w:ascii="Verdana" w:eastAsia="Times New Roman" w:hAnsi="Verdana" w:cs="Times New Roman"/>
          <w:sz w:val="20"/>
          <w:szCs w:val="20"/>
        </w:rPr>
        <w:pPrChange w:id="434" w:author="Garai, Subrata" w:date="2017-08-08T16:12:00Z">
          <w:pPr>
            <w:spacing w:line="480" w:lineRule="auto"/>
            <w:jc w:val="both"/>
          </w:pPr>
        </w:pPrChange>
      </w:pPr>
      <w:ins w:id="435" w:author="Garai, Subrata" w:date="2017-08-07T14:13:00Z">
        <w:r w:rsidRPr="00B814C9">
          <w:rPr>
            <w:rFonts w:ascii="Verdana" w:eastAsia="Times New Roman" w:hAnsi="Verdana" w:cs="Times New Roman"/>
            <w:sz w:val="20"/>
            <w:szCs w:val="20"/>
            <w:u w:val="single"/>
            <w:rPrChange w:id="436" w:author="Garai, Subrata" w:date="2017-08-07T14:14:00Z">
              <w:rPr>
                <w:rFonts w:ascii="Verdana" w:eastAsia="Times New Roman" w:hAnsi="Verdana" w:cs="Times New Roman"/>
                <w:sz w:val="20"/>
                <w:szCs w:val="20"/>
              </w:rPr>
            </w:rPrChange>
          </w:rPr>
          <w:t>(2) Fish waste processor</w:t>
        </w:r>
        <w:r w:rsidRPr="00295464">
          <w:rPr>
            <w:rFonts w:ascii="Verdana" w:eastAsia="Times New Roman" w:hAnsi="Verdana" w:cs="Times New Roman"/>
            <w:sz w:val="20"/>
            <w:szCs w:val="20"/>
          </w:rPr>
          <w:t>—A solids filter used for the removal of suspended solids from the water</w:t>
        </w:r>
        <w:r>
          <w:rPr>
            <w:rFonts w:ascii="Verdana" w:eastAsia="Times New Roman" w:hAnsi="Verdana" w:cs="Times New Roman"/>
            <w:sz w:val="20"/>
            <w:szCs w:val="20"/>
          </w:rPr>
          <w:t xml:space="preserve"> </w:t>
        </w:r>
        <w:r w:rsidRPr="00295464">
          <w:rPr>
            <w:rFonts w:ascii="Verdana" w:eastAsia="Times New Roman" w:hAnsi="Verdana" w:cs="Times New Roman"/>
            <w:sz w:val="20"/>
            <w:szCs w:val="20"/>
          </w:rPr>
          <w:t>that mainly consists of fish excretions and a small portion (typica</w:t>
        </w:r>
        <w:r w:rsidR="00B814C9">
          <w:rPr>
            <w:rFonts w:ascii="Verdana" w:eastAsia="Times New Roman" w:hAnsi="Verdana" w:cs="Times New Roman"/>
            <w:sz w:val="20"/>
            <w:szCs w:val="20"/>
          </w:rPr>
          <w:t>lly &lt;5%) of uneaten feed</w:t>
        </w:r>
        <w:r w:rsidRPr="00295464">
          <w:rPr>
            <w:rFonts w:ascii="Verdana" w:eastAsia="Times New Roman" w:hAnsi="Verdana" w:cs="Times New Roman"/>
            <w:sz w:val="20"/>
            <w:szCs w:val="20"/>
          </w:rPr>
          <w:t>.</w:t>
        </w:r>
      </w:ins>
    </w:p>
    <w:p w14:paraId="0A9ECBEB" w14:textId="3DBC7E4C" w:rsidR="008A21D0" w:rsidRPr="00295464" w:rsidRDefault="008A21D0">
      <w:pPr>
        <w:spacing w:line="480" w:lineRule="auto"/>
        <w:ind w:left="720"/>
        <w:jc w:val="both"/>
        <w:rPr>
          <w:ins w:id="437" w:author="Garai, Subrata" w:date="2017-08-07T14:13:00Z"/>
          <w:rFonts w:ascii="Verdana" w:eastAsia="Times New Roman" w:hAnsi="Verdana" w:cs="Times New Roman"/>
          <w:sz w:val="20"/>
          <w:szCs w:val="20"/>
        </w:rPr>
        <w:pPrChange w:id="438" w:author="Garai, Subrata" w:date="2017-08-08T16:12:00Z">
          <w:pPr>
            <w:spacing w:line="480" w:lineRule="auto"/>
            <w:jc w:val="both"/>
          </w:pPr>
        </w:pPrChange>
      </w:pPr>
      <w:ins w:id="439" w:author="Garai, Subrata" w:date="2017-08-07T14:13:00Z">
        <w:r w:rsidRPr="00B814C9">
          <w:rPr>
            <w:rFonts w:ascii="Verdana" w:eastAsia="Times New Roman" w:hAnsi="Verdana" w:cs="Times New Roman"/>
            <w:sz w:val="20"/>
            <w:szCs w:val="20"/>
            <w:u w:val="single"/>
            <w:rPrChange w:id="440" w:author="Garai, Subrata" w:date="2017-08-07T14:14:00Z">
              <w:rPr>
                <w:rFonts w:ascii="Verdana" w:eastAsia="Times New Roman" w:hAnsi="Verdana" w:cs="Times New Roman"/>
                <w:sz w:val="20"/>
                <w:szCs w:val="20"/>
              </w:rPr>
            </w:rPrChange>
          </w:rPr>
          <w:t>(3) Aerobic converter</w:t>
        </w:r>
        <w:r w:rsidRPr="00295464">
          <w:rPr>
            <w:rFonts w:ascii="Verdana" w:eastAsia="Times New Roman" w:hAnsi="Verdana" w:cs="Times New Roman"/>
            <w:sz w:val="20"/>
            <w:szCs w:val="20"/>
          </w:rPr>
          <w:t>—</w:t>
        </w:r>
      </w:ins>
      <w:ins w:id="441" w:author="Garai, Subrata" w:date="2017-08-08T21:35:00Z">
        <w:r w:rsidR="0021285C" w:rsidRPr="00295464">
          <w:rPr>
            <w:rFonts w:ascii="Verdana" w:eastAsia="Times New Roman" w:hAnsi="Verdana" w:cs="Times New Roman"/>
            <w:sz w:val="20"/>
            <w:szCs w:val="20"/>
          </w:rPr>
          <w:t>a</w:t>
        </w:r>
      </w:ins>
      <w:ins w:id="442" w:author="Garai, Subrata" w:date="2017-08-07T14:13:00Z">
        <w:r w:rsidRPr="00295464">
          <w:rPr>
            <w:rFonts w:ascii="Verdana" w:eastAsia="Times New Roman" w:hAnsi="Verdana" w:cs="Times New Roman"/>
            <w:sz w:val="20"/>
            <w:szCs w:val="20"/>
          </w:rPr>
          <w:t xml:space="preserve"> bio-filter unit used to oxidize toxic ammonia secreted by the fish to less</w:t>
        </w:r>
        <w:r>
          <w:rPr>
            <w:rFonts w:ascii="Verdana" w:eastAsia="Times New Roman" w:hAnsi="Verdana" w:cs="Times New Roman"/>
            <w:sz w:val="20"/>
            <w:szCs w:val="20"/>
          </w:rPr>
          <w:t xml:space="preserve"> </w:t>
        </w:r>
        <w:r w:rsidRPr="00295464">
          <w:rPr>
            <w:rFonts w:ascii="Verdana" w:eastAsia="Times New Roman" w:hAnsi="Verdana" w:cs="Times New Roman"/>
            <w:sz w:val="20"/>
            <w:szCs w:val="20"/>
          </w:rPr>
          <w:t>toxic nitrate, thus allowing recycling of the system water wit</w:t>
        </w:r>
        <w:r w:rsidR="00B814C9">
          <w:rPr>
            <w:rFonts w:ascii="Verdana" w:eastAsia="Times New Roman" w:hAnsi="Verdana" w:cs="Times New Roman"/>
            <w:sz w:val="20"/>
            <w:szCs w:val="20"/>
          </w:rPr>
          <w:t>hout continuous replacement</w:t>
        </w:r>
        <w:r w:rsidRPr="00295464">
          <w:rPr>
            <w:rFonts w:ascii="Verdana" w:eastAsia="Times New Roman" w:hAnsi="Verdana" w:cs="Times New Roman"/>
            <w:sz w:val="20"/>
            <w:szCs w:val="20"/>
          </w:rPr>
          <w:t>.</w:t>
        </w:r>
      </w:ins>
    </w:p>
    <w:p w14:paraId="0901B803" w14:textId="77777777" w:rsidR="008A21D0" w:rsidRDefault="008A21D0">
      <w:pPr>
        <w:spacing w:line="480" w:lineRule="auto"/>
        <w:ind w:left="720"/>
        <w:jc w:val="both"/>
        <w:rPr>
          <w:ins w:id="443" w:author="Garai, Subrata" w:date="2017-08-07T14:13:00Z"/>
          <w:rFonts w:ascii="Verdana" w:eastAsia="Times New Roman" w:hAnsi="Verdana" w:cs="Times New Roman"/>
          <w:sz w:val="20"/>
          <w:szCs w:val="20"/>
        </w:rPr>
        <w:pPrChange w:id="444" w:author="Garai, Subrata" w:date="2017-08-08T16:12:00Z">
          <w:pPr>
            <w:spacing w:line="480" w:lineRule="auto"/>
            <w:jc w:val="both"/>
          </w:pPr>
        </w:pPrChange>
      </w:pPr>
      <w:ins w:id="445" w:author="Garai, Subrata" w:date="2017-08-07T14:13:00Z">
        <w:r w:rsidRPr="00B814C9">
          <w:rPr>
            <w:rFonts w:ascii="Verdana" w:eastAsia="Times New Roman" w:hAnsi="Verdana" w:cs="Times New Roman"/>
            <w:sz w:val="20"/>
            <w:szCs w:val="20"/>
            <w:u w:val="single"/>
            <w:rPrChange w:id="446" w:author="Garai, Subrata" w:date="2017-08-07T14:15:00Z">
              <w:rPr>
                <w:rFonts w:ascii="Verdana" w:eastAsia="Times New Roman" w:hAnsi="Verdana" w:cs="Times New Roman"/>
                <w:sz w:val="20"/>
                <w:szCs w:val="20"/>
              </w:rPr>
            </w:rPrChange>
          </w:rPr>
          <w:t>(4) Phototrophic (plant biomass) converter</w:t>
        </w:r>
        <w:r w:rsidRPr="00295464">
          <w:rPr>
            <w:rFonts w:ascii="Verdana" w:eastAsia="Times New Roman" w:hAnsi="Verdana" w:cs="Times New Roman"/>
            <w:sz w:val="20"/>
            <w:szCs w:val="20"/>
          </w:rPr>
          <w:t>—Plant beds which use the largest area of the system.</w:t>
        </w:r>
        <w:r>
          <w:rPr>
            <w:rFonts w:ascii="Verdana" w:eastAsia="Times New Roman" w:hAnsi="Verdana" w:cs="Times New Roman"/>
            <w:sz w:val="20"/>
            <w:szCs w:val="20"/>
          </w:rPr>
          <w:t xml:space="preserve"> </w:t>
        </w:r>
        <w:r w:rsidRPr="00295464">
          <w:rPr>
            <w:rFonts w:ascii="Verdana" w:eastAsia="Times New Roman" w:hAnsi="Verdana" w:cs="Times New Roman"/>
            <w:sz w:val="20"/>
            <w:szCs w:val="20"/>
          </w:rPr>
          <w:t xml:space="preserve">Plants are grown to produce vegetables while removing essential </w:t>
        </w:r>
        <w:r w:rsidRPr="00295464">
          <w:rPr>
            <w:rFonts w:ascii="Verdana" w:eastAsia="Times New Roman" w:hAnsi="Verdana" w:cs="Times New Roman"/>
            <w:sz w:val="20"/>
            <w:szCs w:val="20"/>
          </w:rPr>
          <w:lastRenderedPageBreak/>
          <w:t>nutrients (e.g., nitrogen and</w:t>
        </w:r>
        <w:r>
          <w:rPr>
            <w:rFonts w:ascii="Verdana" w:eastAsia="Times New Roman" w:hAnsi="Verdana" w:cs="Times New Roman"/>
            <w:sz w:val="20"/>
            <w:szCs w:val="20"/>
          </w:rPr>
          <w:t xml:space="preserve"> </w:t>
        </w:r>
        <w:r w:rsidRPr="00295464">
          <w:rPr>
            <w:rFonts w:ascii="Verdana" w:eastAsia="Times New Roman" w:hAnsi="Verdana" w:cs="Times New Roman"/>
            <w:sz w:val="20"/>
            <w:szCs w:val="20"/>
          </w:rPr>
          <w:t>phosphorus) through assimilation to plant biomass, thus stabilizing the water quality for the</w:t>
        </w:r>
        <w:r>
          <w:rPr>
            <w:rFonts w:ascii="Verdana" w:eastAsia="Times New Roman" w:hAnsi="Verdana" w:cs="Times New Roman"/>
            <w:sz w:val="20"/>
            <w:szCs w:val="20"/>
          </w:rPr>
          <w:t xml:space="preserve"> </w:t>
        </w:r>
        <w:r w:rsidRPr="00295464">
          <w:rPr>
            <w:rFonts w:ascii="Verdana" w:eastAsia="Times New Roman" w:hAnsi="Verdana" w:cs="Times New Roman"/>
            <w:sz w:val="20"/>
            <w:szCs w:val="20"/>
          </w:rPr>
          <w:t>fish.</w:t>
        </w:r>
      </w:ins>
    </w:p>
    <w:p w14:paraId="6EFF63FA" w14:textId="77777777" w:rsidR="00322B1C" w:rsidRDefault="00322B1C" w:rsidP="00322B1C">
      <w:pPr>
        <w:spacing w:line="480" w:lineRule="auto"/>
        <w:jc w:val="both"/>
        <w:rPr>
          <w:ins w:id="447" w:author="Garai, Subrata" w:date="2017-08-07T00:32:00Z"/>
          <w:rFonts w:ascii="Verdana" w:eastAsia="Times New Roman" w:hAnsi="Verdana" w:cs="Times New Roman"/>
          <w:sz w:val="20"/>
          <w:szCs w:val="20"/>
        </w:rPr>
      </w:pPr>
    </w:p>
    <w:p w14:paraId="4DD5A3F7" w14:textId="78E3523D" w:rsidR="00322B1C" w:rsidRDefault="004E547D">
      <w:pPr>
        <w:pStyle w:val="MyHeading"/>
        <w:rPr>
          <w:ins w:id="448" w:author="Garai, Subrata" w:date="2017-08-07T00:33:00Z"/>
          <w:rFonts w:eastAsia="Times New Roman"/>
        </w:rPr>
        <w:pPrChange w:id="449" w:author="Garai, Subrata" w:date="2017-08-08T16:08:00Z">
          <w:pPr>
            <w:spacing w:line="480" w:lineRule="auto"/>
            <w:jc w:val="both"/>
          </w:pPr>
        </w:pPrChange>
      </w:pPr>
      <w:bookmarkStart w:id="450" w:name="_Toc489991263"/>
      <w:ins w:id="451" w:author="Garai, Subrata" w:date="2017-08-07T00:33:00Z">
        <w:r>
          <w:rPr>
            <w:rFonts w:eastAsia="Times New Roman"/>
          </w:rPr>
          <w:t>Different Types of Aquaponics Systems:</w:t>
        </w:r>
        <w:bookmarkEnd w:id="450"/>
      </w:ins>
    </w:p>
    <w:p w14:paraId="1CCB091E" w14:textId="77777777" w:rsidR="004E547D" w:rsidRDefault="004E547D">
      <w:pPr>
        <w:rPr>
          <w:ins w:id="452" w:author="Garai, Subrata" w:date="2017-08-07T00:33:00Z"/>
        </w:rPr>
        <w:pPrChange w:id="453" w:author="Garai, Subrata" w:date="2017-08-07T00:33:00Z">
          <w:pPr>
            <w:spacing w:line="480" w:lineRule="auto"/>
            <w:jc w:val="both"/>
          </w:pPr>
        </w:pPrChange>
      </w:pPr>
    </w:p>
    <w:p w14:paraId="34297534" w14:textId="38F9CD7A" w:rsidR="004E547D" w:rsidRPr="008A21D0" w:rsidRDefault="008A21D0">
      <w:pPr>
        <w:spacing w:line="480" w:lineRule="auto"/>
        <w:jc w:val="both"/>
        <w:rPr>
          <w:ins w:id="454" w:author="Garai, Subrata" w:date="2017-08-07T00:32:00Z"/>
          <w:rFonts w:ascii="Verdana" w:eastAsia="Times New Roman" w:hAnsi="Verdana" w:cs="Times New Roman"/>
          <w:sz w:val="20"/>
          <w:szCs w:val="20"/>
          <w:rPrChange w:id="455" w:author="Garai, Subrata" w:date="2017-08-07T14:12:00Z">
            <w:rPr>
              <w:ins w:id="456" w:author="Garai, Subrata" w:date="2017-08-07T00:32:00Z"/>
            </w:rPr>
          </w:rPrChange>
        </w:rPr>
      </w:pPr>
      <w:ins w:id="457" w:author="Garai, Subrata" w:date="2017-08-07T14:10:00Z">
        <w:r w:rsidRPr="008A21D0">
          <w:rPr>
            <w:rFonts w:ascii="Verdana" w:eastAsia="Times New Roman" w:hAnsi="Verdana" w:cs="Times New Roman"/>
            <w:sz w:val="20"/>
            <w:szCs w:val="20"/>
            <w:rPrChange w:id="458" w:author="Garai, Subrata" w:date="2017-08-07T14:12:00Z">
              <w:rPr/>
            </w:rPrChange>
          </w:rPr>
          <w:t xml:space="preserve">With the advancement of science and popularity of </w:t>
        </w:r>
      </w:ins>
      <w:ins w:id="459" w:author="Garai, Subrata" w:date="2017-08-07T14:11:00Z">
        <w:r w:rsidRPr="008A21D0">
          <w:rPr>
            <w:rFonts w:ascii="Verdana" w:eastAsia="Times New Roman" w:hAnsi="Verdana" w:cs="Times New Roman"/>
            <w:sz w:val="20"/>
            <w:szCs w:val="20"/>
            <w:rPrChange w:id="460" w:author="Garai, Subrata" w:date="2017-08-07T14:12:00Z">
              <w:rPr/>
            </w:rPrChange>
          </w:rPr>
          <w:t>Aquaponics</w:t>
        </w:r>
      </w:ins>
      <w:ins w:id="461" w:author="Garai, Subrata" w:date="2017-08-07T14:10:00Z">
        <w:r w:rsidRPr="008A21D0">
          <w:rPr>
            <w:rFonts w:ascii="Verdana" w:eastAsia="Times New Roman" w:hAnsi="Verdana" w:cs="Times New Roman"/>
            <w:sz w:val="20"/>
            <w:szCs w:val="20"/>
            <w:rPrChange w:id="462" w:author="Garai, Subrata" w:date="2017-08-07T14:12:00Z">
              <w:rPr/>
            </w:rPrChange>
          </w:rPr>
          <w:t xml:space="preserve">, different </w:t>
        </w:r>
      </w:ins>
      <w:ins w:id="463" w:author="Garai, Subrata" w:date="2017-08-07T14:11:00Z">
        <w:r w:rsidRPr="008A21D0">
          <w:rPr>
            <w:rFonts w:ascii="Verdana" w:eastAsia="Times New Roman" w:hAnsi="Verdana" w:cs="Times New Roman"/>
            <w:sz w:val="20"/>
            <w:szCs w:val="20"/>
            <w:rPrChange w:id="464" w:author="Garai, Subrata" w:date="2017-08-07T14:12:00Z">
              <w:rPr/>
            </w:rPrChange>
          </w:rPr>
          <w:t>people devised different techniques to practice it. B</w:t>
        </w:r>
      </w:ins>
      <w:ins w:id="465" w:author="Garai, Subrata" w:date="2017-08-07T14:12:00Z">
        <w:r w:rsidRPr="008A21D0">
          <w:rPr>
            <w:rFonts w:ascii="Verdana" w:eastAsia="Times New Roman" w:hAnsi="Verdana" w:cs="Times New Roman"/>
            <w:sz w:val="20"/>
            <w:szCs w:val="20"/>
            <w:rPrChange w:id="466" w:author="Garai, Subrata" w:date="2017-08-07T14:12:00Z">
              <w:rPr/>
            </w:rPrChange>
          </w:rPr>
          <w:t xml:space="preserve">elow are three major varieties </w:t>
        </w:r>
      </w:ins>
      <w:ins w:id="467" w:author="Garai, Subrata" w:date="2017-08-07T14:13:00Z">
        <w:r>
          <w:rPr>
            <w:rFonts w:ascii="Verdana" w:eastAsia="Times New Roman" w:hAnsi="Verdana" w:cs="Times New Roman"/>
            <w:sz w:val="20"/>
            <w:szCs w:val="20"/>
          </w:rPr>
          <w:t>practic</w:t>
        </w:r>
        <w:r w:rsidRPr="008A21D0">
          <w:rPr>
            <w:rFonts w:ascii="Verdana" w:eastAsia="Times New Roman" w:hAnsi="Verdana" w:cs="Times New Roman"/>
            <w:sz w:val="20"/>
            <w:szCs w:val="20"/>
          </w:rPr>
          <w:t>ed</w:t>
        </w:r>
        <w:r>
          <w:rPr>
            <w:rFonts w:ascii="Verdana" w:eastAsia="Times New Roman" w:hAnsi="Verdana" w:cs="Times New Roman"/>
            <w:sz w:val="20"/>
            <w:szCs w:val="20"/>
          </w:rPr>
          <w:t>:</w:t>
        </w:r>
      </w:ins>
      <w:ins w:id="468" w:author="Garai, Subrata" w:date="2017-08-07T14:11:00Z">
        <w:r w:rsidRPr="008A21D0">
          <w:rPr>
            <w:rFonts w:ascii="Verdana" w:eastAsia="Times New Roman" w:hAnsi="Verdana" w:cs="Times New Roman"/>
            <w:sz w:val="20"/>
            <w:szCs w:val="20"/>
            <w:rPrChange w:id="469" w:author="Garai, Subrata" w:date="2017-08-07T14:12:00Z">
              <w:rPr/>
            </w:rPrChange>
          </w:rPr>
          <w:t xml:space="preserve"> </w:t>
        </w:r>
      </w:ins>
    </w:p>
    <w:p w14:paraId="0B26AAE1" w14:textId="77777777" w:rsidR="00322B1C" w:rsidRPr="00322B1C" w:rsidRDefault="00322B1C">
      <w:pPr>
        <w:spacing w:line="480" w:lineRule="auto"/>
        <w:ind w:left="720"/>
        <w:jc w:val="both"/>
        <w:rPr>
          <w:ins w:id="470" w:author="Garai, Subrata" w:date="2017-08-07T00:32:00Z"/>
          <w:rFonts w:ascii="Verdana" w:eastAsia="Times New Roman" w:hAnsi="Verdana" w:cs="Times New Roman"/>
          <w:sz w:val="20"/>
          <w:szCs w:val="20"/>
        </w:rPr>
        <w:pPrChange w:id="471" w:author="Garai, Subrata" w:date="2017-08-08T16:13:00Z">
          <w:pPr>
            <w:spacing w:line="480" w:lineRule="auto"/>
            <w:jc w:val="both"/>
          </w:pPr>
        </w:pPrChange>
      </w:pPr>
      <w:ins w:id="472" w:author="Garai, Subrata" w:date="2017-08-07T00:32:00Z">
        <w:r w:rsidRPr="0015183B">
          <w:rPr>
            <w:rFonts w:ascii="Verdana" w:eastAsia="Times New Roman" w:hAnsi="Verdana" w:cs="Times New Roman"/>
            <w:b/>
            <w:sz w:val="20"/>
            <w:szCs w:val="20"/>
            <w:rPrChange w:id="473" w:author="Garai, Subrata" w:date="2017-08-07T00:50:00Z">
              <w:rPr>
                <w:rFonts w:ascii="Verdana" w:eastAsia="Times New Roman" w:hAnsi="Verdana" w:cs="Times New Roman"/>
                <w:sz w:val="20"/>
                <w:szCs w:val="20"/>
              </w:rPr>
            </w:rPrChange>
          </w:rPr>
          <w:t>Media-based:</w:t>
        </w:r>
        <w:r w:rsidRPr="00322B1C">
          <w:rPr>
            <w:rFonts w:ascii="Verdana" w:eastAsia="Times New Roman" w:hAnsi="Verdana" w:cs="Times New Roman"/>
            <w:sz w:val="20"/>
            <w:szCs w:val="20"/>
          </w:rPr>
          <w:t xml:space="preserve"> also known as the gravel bed system, the media-based aquaponics system is the simplest type to set up and can be used on a small or large scale. This is why it is the type most commonly used by backyard aquaponics enthusiasts. Containers are filled with small rocks, usually expanded clay pebbles which are porous to absorb water and air, and then seedlings are planted directly into these. Water from the fish tank is circulated through the container to allow the plants to access the nutrients. The rocks act as a biological filter as well as a solids filter, eliminating the need for extra equipment.</w:t>
        </w:r>
      </w:ins>
    </w:p>
    <w:p w14:paraId="65763C7F" w14:textId="77777777" w:rsidR="00322B1C" w:rsidRPr="00322B1C" w:rsidRDefault="00322B1C">
      <w:pPr>
        <w:spacing w:line="480" w:lineRule="auto"/>
        <w:ind w:left="720"/>
        <w:jc w:val="both"/>
        <w:rPr>
          <w:ins w:id="474" w:author="Garai, Subrata" w:date="2017-08-07T00:32:00Z"/>
          <w:rFonts w:ascii="Verdana" w:eastAsia="Times New Roman" w:hAnsi="Verdana" w:cs="Times New Roman"/>
          <w:sz w:val="20"/>
          <w:szCs w:val="20"/>
        </w:rPr>
        <w:pPrChange w:id="475" w:author="Garai, Subrata" w:date="2017-08-08T16:13:00Z">
          <w:pPr>
            <w:spacing w:line="480" w:lineRule="auto"/>
            <w:jc w:val="both"/>
          </w:pPr>
        </w:pPrChange>
      </w:pPr>
    </w:p>
    <w:p w14:paraId="03FBCE46" w14:textId="0402BA17" w:rsidR="00322B1C" w:rsidRPr="00322B1C" w:rsidRDefault="00B814C9">
      <w:pPr>
        <w:spacing w:line="480" w:lineRule="auto"/>
        <w:ind w:left="720"/>
        <w:jc w:val="both"/>
        <w:rPr>
          <w:ins w:id="476" w:author="Garai, Subrata" w:date="2017-08-07T00:32:00Z"/>
          <w:rFonts w:ascii="Verdana" w:eastAsia="Times New Roman" w:hAnsi="Verdana" w:cs="Times New Roman"/>
          <w:sz w:val="20"/>
          <w:szCs w:val="20"/>
        </w:rPr>
        <w:pPrChange w:id="477" w:author="Garai, Subrata" w:date="2017-08-08T16:13:00Z">
          <w:pPr>
            <w:spacing w:line="480" w:lineRule="auto"/>
            <w:jc w:val="both"/>
          </w:pPr>
        </w:pPrChange>
      </w:pPr>
      <w:ins w:id="478" w:author="Garai, Subrata" w:date="2017-08-07T14:15:00Z">
        <w:r>
          <w:rPr>
            <w:rFonts w:ascii="Verdana" w:eastAsia="Times New Roman" w:hAnsi="Verdana" w:cs="Times New Roman"/>
            <w:sz w:val="20"/>
            <w:szCs w:val="20"/>
          </w:rPr>
          <w:tab/>
          <w:t>S</w:t>
        </w:r>
      </w:ins>
      <w:ins w:id="479" w:author="Garai, Subrata" w:date="2017-08-07T00:32:00Z">
        <w:r w:rsidR="00322B1C" w:rsidRPr="00322B1C">
          <w:rPr>
            <w:rFonts w:ascii="Verdana" w:eastAsia="Times New Roman" w:hAnsi="Verdana" w:cs="Times New Roman"/>
            <w:sz w:val="20"/>
            <w:szCs w:val="20"/>
          </w:rPr>
          <w:t xml:space="preserve">pecial netted growing pots </w:t>
        </w:r>
      </w:ins>
      <w:ins w:id="480" w:author="Garai, Subrata" w:date="2017-08-07T14:16:00Z">
        <w:r>
          <w:rPr>
            <w:rFonts w:ascii="Verdana" w:eastAsia="Times New Roman" w:hAnsi="Verdana" w:cs="Times New Roman"/>
            <w:sz w:val="20"/>
            <w:szCs w:val="20"/>
          </w:rPr>
          <w:t xml:space="preserve">can be used </w:t>
        </w:r>
      </w:ins>
      <w:ins w:id="481" w:author="Garai, Subrata" w:date="2017-08-07T00:32:00Z">
        <w:r w:rsidR="00322B1C" w:rsidRPr="00322B1C">
          <w:rPr>
            <w:rFonts w:ascii="Verdana" w:eastAsia="Times New Roman" w:hAnsi="Verdana" w:cs="Times New Roman"/>
            <w:sz w:val="20"/>
            <w:szCs w:val="20"/>
          </w:rPr>
          <w:t xml:space="preserve">for your seeds or seedlings. </w:t>
        </w:r>
      </w:ins>
      <w:ins w:id="482" w:author="Garai, Subrata" w:date="2017-08-07T14:16:00Z">
        <w:r>
          <w:rPr>
            <w:rFonts w:ascii="Verdana" w:eastAsia="Times New Roman" w:hAnsi="Verdana" w:cs="Times New Roman"/>
            <w:sz w:val="20"/>
            <w:szCs w:val="20"/>
          </w:rPr>
          <w:t>T</w:t>
        </w:r>
      </w:ins>
      <w:ins w:id="483" w:author="Garai, Subrata" w:date="2017-08-07T00:32:00Z">
        <w:r w:rsidR="00322B1C" w:rsidRPr="00322B1C">
          <w:rPr>
            <w:rFonts w:ascii="Verdana" w:eastAsia="Times New Roman" w:hAnsi="Verdana" w:cs="Times New Roman"/>
            <w:sz w:val="20"/>
            <w:szCs w:val="20"/>
          </w:rPr>
          <w:t xml:space="preserve">hese </w:t>
        </w:r>
      </w:ins>
      <w:ins w:id="484" w:author="Garai, Subrata" w:date="2017-08-07T14:16:00Z">
        <w:r>
          <w:rPr>
            <w:rFonts w:ascii="Verdana" w:eastAsia="Times New Roman" w:hAnsi="Verdana" w:cs="Times New Roman"/>
            <w:sz w:val="20"/>
            <w:szCs w:val="20"/>
          </w:rPr>
          <w:t xml:space="preserve">pots can be filled </w:t>
        </w:r>
      </w:ins>
      <w:ins w:id="485" w:author="Garai, Subrata" w:date="2017-08-07T00:32:00Z">
        <w:r w:rsidR="00322B1C" w:rsidRPr="00322B1C">
          <w:rPr>
            <w:rFonts w:ascii="Verdana" w:eastAsia="Times New Roman" w:hAnsi="Verdana" w:cs="Times New Roman"/>
            <w:sz w:val="20"/>
            <w:szCs w:val="20"/>
          </w:rPr>
          <w:t>with perlite, coir, peat moss or the clay pebbles and plant into them. These pots are then placed into a larger container which has been filled with the expanding clay pebbles, making sure the netted sides are covered by the media. Media-based aquaponics systems hold plants firmly and so are ideal for growing fruiting plants.</w:t>
        </w:r>
      </w:ins>
    </w:p>
    <w:p w14:paraId="6E2509C0" w14:textId="77777777" w:rsidR="00322B1C" w:rsidRPr="00322B1C" w:rsidRDefault="00322B1C">
      <w:pPr>
        <w:spacing w:line="480" w:lineRule="auto"/>
        <w:ind w:left="720"/>
        <w:jc w:val="both"/>
        <w:rPr>
          <w:ins w:id="486" w:author="Garai, Subrata" w:date="2017-08-07T00:32:00Z"/>
          <w:rFonts w:ascii="Verdana" w:eastAsia="Times New Roman" w:hAnsi="Verdana" w:cs="Times New Roman"/>
          <w:sz w:val="20"/>
          <w:szCs w:val="20"/>
        </w:rPr>
        <w:pPrChange w:id="487" w:author="Garai, Subrata" w:date="2017-08-08T16:13:00Z">
          <w:pPr>
            <w:spacing w:line="480" w:lineRule="auto"/>
            <w:jc w:val="both"/>
          </w:pPr>
        </w:pPrChange>
      </w:pPr>
    </w:p>
    <w:p w14:paraId="1DF3FF0B" w14:textId="4582721A" w:rsidR="00322B1C" w:rsidRPr="00322B1C" w:rsidRDefault="00B814C9">
      <w:pPr>
        <w:spacing w:line="480" w:lineRule="auto"/>
        <w:ind w:left="720"/>
        <w:jc w:val="both"/>
        <w:rPr>
          <w:ins w:id="488" w:author="Garai, Subrata" w:date="2017-08-07T00:32:00Z"/>
          <w:rFonts w:ascii="Verdana" w:eastAsia="Times New Roman" w:hAnsi="Verdana" w:cs="Times New Roman"/>
          <w:sz w:val="20"/>
          <w:szCs w:val="20"/>
        </w:rPr>
        <w:pPrChange w:id="489" w:author="Garai, Subrata" w:date="2017-08-08T16:13:00Z">
          <w:pPr>
            <w:spacing w:line="480" w:lineRule="auto"/>
            <w:jc w:val="both"/>
          </w:pPr>
        </w:pPrChange>
      </w:pPr>
      <w:ins w:id="490" w:author="Garai, Subrata" w:date="2017-08-07T14:16:00Z">
        <w:r>
          <w:rPr>
            <w:rFonts w:ascii="Verdana" w:eastAsia="Times New Roman" w:hAnsi="Verdana" w:cs="Times New Roman"/>
            <w:sz w:val="20"/>
            <w:szCs w:val="20"/>
          </w:rPr>
          <w:tab/>
        </w:r>
      </w:ins>
      <w:ins w:id="491" w:author="Garai, Subrata" w:date="2017-08-07T00:32:00Z">
        <w:r w:rsidR="00322B1C" w:rsidRPr="00322B1C">
          <w:rPr>
            <w:rFonts w:ascii="Verdana" w:eastAsia="Times New Roman" w:hAnsi="Verdana" w:cs="Times New Roman"/>
            <w:sz w:val="20"/>
            <w:szCs w:val="20"/>
          </w:rPr>
          <w:t xml:space="preserve">There are two different ways this type of aquaponics system can be operated. The first method pumps a continuous flow of water through the media bed from the fish tank and back into the tank. The second is a process called flood and drain or </w:t>
        </w:r>
        <w:r w:rsidR="00322B1C" w:rsidRPr="00322B1C">
          <w:rPr>
            <w:rFonts w:ascii="Verdana" w:eastAsia="Times New Roman" w:hAnsi="Verdana" w:cs="Times New Roman"/>
            <w:sz w:val="20"/>
            <w:szCs w:val="20"/>
          </w:rPr>
          <w:lastRenderedPageBreak/>
          <w:t>ebb and flow, where water is pumped into the bed to a depth of about 10 to 12 inches (20 to 30 cm) and then drained away. A timer controls the flooding and draining sequence.</w:t>
        </w:r>
      </w:ins>
    </w:p>
    <w:p w14:paraId="348BF8E0" w14:textId="77777777" w:rsidR="00322B1C" w:rsidRPr="00322B1C" w:rsidRDefault="00322B1C">
      <w:pPr>
        <w:spacing w:line="480" w:lineRule="auto"/>
        <w:ind w:left="720"/>
        <w:jc w:val="both"/>
        <w:rPr>
          <w:ins w:id="492" w:author="Garai, Subrata" w:date="2017-08-07T00:32:00Z"/>
          <w:rFonts w:ascii="Verdana" w:eastAsia="Times New Roman" w:hAnsi="Verdana" w:cs="Times New Roman"/>
          <w:sz w:val="20"/>
          <w:szCs w:val="20"/>
        </w:rPr>
        <w:pPrChange w:id="493" w:author="Garai, Subrata" w:date="2017-08-08T16:13:00Z">
          <w:pPr>
            <w:spacing w:line="480" w:lineRule="auto"/>
            <w:jc w:val="both"/>
          </w:pPr>
        </w:pPrChange>
      </w:pPr>
    </w:p>
    <w:p w14:paraId="78D785D5" w14:textId="77777777" w:rsidR="00322B1C" w:rsidRPr="00322B1C" w:rsidRDefault="00322B1C">
      <w:pPr>
        <w:spacing w:line="480" w:lineRule="auto"/>
        <w:ind w:left="720"/>
        <w:jc w:val="both"/>
        <w:rPr>
          <w:ins w:id="494" w:author="Garai, Subrata" w:date="2017-08-07T00:32:00Z"/>
          <w:rFonts w:ascii="Verdana" w:eastAsia="Times New Roman" w:hAnsi="Verdana" w:cs="Times New Roman"/>
          <w:sz w:val="20"/>
          <w:szCs w:val="20"/>
        </w:rPr>
        <w:pPrChange w:id="495" w:author="Garai, Subrata" w:date="2017-08-08T16:13:00Z">
          <w:pPr>
            <w:spacing w:line="480" w:lineRule="auto"/>
            <w:jc w:val="both"/>
          </w:pPr>
        </w:pPrChange>
      </w:pPr>
      <w:ins w:id="496" w:author="Garai, Subrata" w:date="2017-08-07T00:32:00Z">
        <w:r w:rsidRPr="0015183B">
          <w:rPr>
            <w:rFonts w:ascii="Verdana" w:eastAsia="Times New Roman" w:hAnsi="Verdana" w:cs="Times New Roman"/>
            <w:b/>
            <w:sz w:val="20"/>
            <w:szCs w:val="20"/>
            <w:rPrChange w:id="497" w:author="Garai, Subrata" w:date="2017-08-07T00:50:00Z">
              <w:rPr>
                <w:rFonts w:ascii="Verdana" w:eastAsia="Times New Roman" w:hAnsi="Verdana" w:cs="Times New Roman"/>
                <w:sz w:val="20"/>
                <w:szCs w:val="20"/>
              </w:rPr>
            </w:rPrChange>
          </w:rPr>
          <w:t>NFT system:</w:t>
        </w:r>
        <w:r w:rsidRPr="00322B1C">
          <w:rPr>
            <w:rFonts w:ascii="Verdana" w:eastAsia="Times New Roman" w:hAnsi="Verdana" w:cs="Times New Roman"/>
            <w:sz w:val="20"/>
            <w:szCs w:val="20"/>
          </w:rPr>
          <w:t xml:space="preserve"> or Nutrient Film Technique is a common method used in hydroponics that is best suited to a large-scale aquaponics production. This is because of the expense of setting up the system of PVC pipes and mechanical filtration needed to operate the system. Because there is not the surface area exposed to the air, as in the media-based system, a biological filter is needed to allow the beneficial bacteria to develop and convert the fish wastes into plant nutrients. Solids filtration is also needed to deal with the solids in the fish waste; this is usually set up in a separate tank through which the water passes before going through the plant pipes.</w:t>
        </w:r>
      </w:ins>
    </w:p>
    <w:p w14:paraId="7F36421F" w14:textId="77777777" w:rsidR="00322B1C" w:rsidRPr="00322B1C" w:rsidRDefault="00322B1C">
      <w:pPr>
        <w:spacing w:line="480" w:lineRule="auto"/>
        <w:ind w:left="720"/>
        <w:jc w:val="both"/>
        <w:rPr>
          <w:ins w:id="498" w:author="Garai, Subrata" w:date="2017-08-07T00:32:00Z"/>
          <w:rFonts w:ascii="Verdana" w:eastAsia="Times New Roman" w:hAnsi="Verdana" w:cs="Times New Roman"/>
          <w:sz w:val="20"/>
          <w:szCs w:val="20"/>
        </w:rPr>
        <w:pPrChange w:id="499" w:author="Garai, Subrata" w:date="2017-08-08T16:13:00Z">
          <w:pPr>
            <w:spacing w:line="480" w:lineRule="auto"/>
            <w:jc w:val="both"/>
          </w:pPr>
        </w:pPrChange>
      </w:pPr>
    </w:p>
    <w:p w14:paraId="5F93A84E" w14:textId="38602B15" w:rsidR="00322B1C" w:rsidRPr="00322B1C" w:rsidRDefault="00B814C9">
      <w:pPr>
        <w:spacing w:line="480" w:lineRule="auto"/>
        <w:ind w:left="720"/>
        <w:jc w:val="both"/>
        <w:rPr>
          <w:ins w:id="500" w:author="Garai, Subrata" w:date="2017-08-07T00:32:00Z"/>
          <w:rFonts w:ascii="Verdana" w:eastAsia="Times New Roman" w:hAnsi="Verdana" w:cs="Times New Roman"/>
          <w:sz w:val="20"/>
          <w:szCs w:val="20"/>
        </w:rPr>
        <w:pPrChange w:id="501" w:author="Garai, Subrata" w:date="2017-08-08T16:13:00Z">
          <w:pPr>
            <w:spacing w:line="480" w:lineRule="auto"/>
            <w:jc w:val="both"/>
          </w:pPr>
        </w:pPrChange>
      </w:pPr>
      <w:ins w:id="502" w:author="Garai, Subrata" w:date="2017-08-07T14:17:00Z">
        <w:r>
          <w:rPr>
            <w:rFonts w:ascii="Verdana" w:eastAsia="Times New Roman" w:hAnsi="Verdana" w:cs="Times New Roman"/>
            <w:sz w:val="20"/>
            <w:szCs w:val="20"/>
          </w:rPr>
          <w:tab/>
        </w:r>
      </w:ins>
      <w:ins w:id="503" w:author="Garai, Subrata" w:date="2017-08-07T00:32:00Z">
        <w:r w:rsidR="00322B1C" w:rsidRPr="00322B1C">
          <w:rPr>
            <w:rFonts w:ascii="Verdana" w:eastAsia="Times New Roman" w:hAnsi="Verdana" w:cs="Times New Roman"/>
            <w:sz w:val="20"/>
            <w:szCs w:val="20"/>
          </w:rPr>
          <w:t>In the NFT system, plants are held in netted growing pots which are suspended through holes cut in the pipe. A thin film of nutrient-rich water is run along the bottom of enclosed gutters so that the roots can reach it. It is really only suited to plants that have a small root systems, such as leafy green vegetables.</w:t>
        </w:r>
      </w:ins>
    </w:p>
    <w:p w14:paraId="3EAC9AB8" w14:textId="77777777" w:rsidR="00322B1C" w:rsidRPr="00322B1C" w:rsidRDefault="00322B1C">
      <w:pPr>
        <w:spacing w:line="480" w:lineRule="auto"/>
        <w:ind w:left="720"/>
        <w:jc w:val="both"/>
        <w:rPr>
          <w:ins w:id="504" w:author="Garai, Subrata" w:date="2017-08-07T00:32:00Z"/>
          <w:rFonts w:ascii="Verdana" w:eastAsia="Times New Roman" w:hAnsi="Verdana" w:cs="Times New Roman"/>
          <w:sz w:val="20"/>
          <w:szCs w:val="20"/>
        </w:rPr>
        <w:pPrChange w:id="505" w:author="Garai, Subrata" w:date="2017-08-08T16:13:00Z">
          <w:pPr>
            <w:spacing w:line="480" w:lineRule="auto"/>
            <w:jc w:val="both"/>
          </w:pPr>
        </w:pPrChange>
      </w:pPr>
    </w:p>
    <w:p w14:paraId="7EB84B46" w14:textId="77777777" w:rsidR="00322B1C" w:rsidRPr="00322B1C" w:rsidRDefault="00322B1C">
      <w:pPr>
        <w:spacing w:line="480" w:lineRule="auto"/>
        <w:ind w:left="720"/>
        <w:jc w:val="both"/>
        <w:rPr>
          <w:ins w:id="506" w:author="Garai, Subrata" w:date="2017-08-07T00:32:00Z"/>
          <w:rFonts w:ascii="Verdana" w:eastAsia="Times New Roman" w:hAnsi="Verdana" w:cs="Times New Roman"/>
          <w:sz w:val="20"/>
          <w:szCs w:val="20"/>
        </w:rPr>
        <w:pPrChange w:id="507" w:author="Garai, Subrata" w:date="2017-08-08T16:13:00Z">
          <w:pPr>
            <w:spacing w:line="480" w:lineRule="auto"/>
            <w:jc w:val="both"/>
          </w:pPr>
        </w:pPrChange>
      </w:pPr>
      <w:ins w:id="508" w:author="Garai, Subrata" w:date="2017-08-07T00:32:00Z">
        <w:r w:rsidRPr="0015183B">
          <w:rPr>
            <w:rFonts w:ascii="Verdana" w:eastAsia="Times New Roman" w:hAnsi="Verdana" w:cs="Times New Roman"/>
            <w:b/>
            <w:sz w:val="20"/>
            <w:szCs w:val="20"/>
            <w:rPrChange w:id="509" w:author="Garai, Subrata" w:date="2017-08-07T00:50:00Z">
              <w:rPr>
                <w:rFonts w:ascii="Verdana" w:eastAsia="Times New Roman" w:hAnsi="Verdana" w:cs="Times New Roman"/>
                <w:sz w:val="20"/>
                <w:szCs w:val="20"/>
              </w:rPr>
            </w:rPrChange>
          </w:rPr>
          <w:t>Deep Flow:</w:t>
        </w:r>
        <w:r w:rsidRPr="00322B1C">
          <w:rPr>
            <w:rFonts w:ascii="Verdana" w:eastAsia="Times New Roman" w:hAnsi="Verdana" w:cs="Times New Roman"/>
            <w:sz w:val="20"/>
            <w:szCs w:val="20"/>
          </w:rPr>
          <w:t xml:space="preserve"> also called Deep Water Culture (DWC) or the Raft system, this is another commonly-used method in hydroponics. This system involves the use of a foam ‘raft’ that floats on top of the water. It is a popular choice for both commercial and backyard aquaponics because it is relatively cheap to set up and operate.</w:t>
        </w:r>
      </w:ins>
    </w:p>
    <w:p w14:paraId="7F2CB2BD" w14:textId="77777777" w:rsidR="00322B1C" w:rsidRPr="00322B1C" w:rsidRDefault="00322B1C">
      <w:pPr>
        <w:spacing w:line="480" w:lineRule="auto"/>
        <w:ind w:left="720"/>
        <w:jc w:val="both"/>
        <w:rPr>
          <w:ins w:id="510" w:author="Garai, Subrata" w:date="2017-08-07T00:32:00Z"/>
          <w:rFonts w:ascii="Verdana" w:eastAsia="Times New Roman" w:hAnsi="Verdana" w:cs="Times New Roman"/>
          <w:sz w:val="20"/>
          <w:szCs w:val="20"/>
        </w:rPr>
        <w:pPrChange w:id="511" w:author="Garai, Subrata" w:date="2017-08-08T16:13:00Z">
          <w:pPr>
            <w:spacing w:line="480" w:lineRule="auto"/>
            <w:jc w:val="both"/>
          </w:pPr>
        </w:pPrChange>
      </w:pPr>
    </w:p>
    <w:p w14:paraId="70D1F5AB" w14:textId="52A196E4" w:rsidR="00322B1C" w:rsidRPr="00322B1C" w:rsidRDefault="00B814C9">
      <w:pPr>
        <w:spacing w:line="480" w:lineRule="auto"/>
        <w:ind w:left="720"/>
        <w:jc w:val="both"/>
        <w:rPr>
          <w:ins w:id="512" w:author="Garai, Subrata" w:date="2017-08-07T00:32:00Z"/>
          <w:rFonts w:ascii="Verdana" w:eastAsia="Times New Roman" w:hAnsi="Verdana" w:cs="Times New Roman"/>
          <w:sz w:val="20"/>
          <w:szCs w:val="20"/>
        </w:rPr>
        <w:pPrChange w:id="513" w:author="Garai, Subrata" w:date="2017-08-08T16:13:00Z">
          <w:pPr>
            <w:spacing w:line="480" w:lineRule="auto"/>
            <w:jc w:val="both"/>
          </w:pPr>
        </w:pPrChange>
      </w:pPr>
      <w:ins w:id="514" w:author="Garai, Subrata" w:date="2017-08-07T14:17:00Z">
        <w:r>
          <w:rPr>
            <w:rFonts w:ascii="Verdana" w:eastAsia="Times New Roman" w:hAnsi="Verdana" w:cs="Times New Roman"/>
            <w:sz w:val="20"/>
            <w:szCs w:val="20"/>
          </w:rPr>
          <w:tab/>
        </w:r>
      </w:ins>
      <w:ins w:id="515" w:author="Garai, Subrata" w:date="2017-08-07T00:32:00Z">
        <w:r w:rsidR="00322B1C" w:rsidRPr="00322B1C">
          <w:rPr>
            <w:rFonts w:ascii="Verdana" w:eastAsia="Times New Roman" w:hAnsi="Verdana" w:cs="Times New Roman"/>
            <w:sz w:val="20"/>
            <w:szCs w:val="20"/>
          </w:rPr>
          <w:t xml:space="preserve">A container or channel is used to hold the water as it is pumped through from the fish tank, after it has been filtered to remove any solid waste. Plants are held in holes made in the raft, so their roots dangle down into the water. This method uses high volumes of water which provides stable water temperatures for the plants and </w:t>
        </w:r>
        <w:r w:rsidR="00322B1C" w:rsidRPr="00322B1C">
          <w:rPr>
            <w:rFonts w:ascii="Verdana" w:eastAsia="Times New Roman" w:hAnsi="Verdana" w:cs="Times New Roman"/>
            <w:sz w:val="20"/>
            <w:szCs w:val="20"/>
          </w:rPr>
          <w:lastRenderedPageBreak/>
          <w:t>fish. It is the method most often used in commercial aquaponics operations because of the ease with which the plants can be tended and harvested. Again, it is better suited to growing herbs and leafy green vegetables than plants with bigger root systems and fruiting varieties.</w:t>
        </w:r>
      </w:ins>
    </w:p>
    <w:p w14:paraId="11E169D7" w14:textId="2D72A1CF" w:rsidR="00322B1C" w:rsidRPr="00322B1C" w:rsidRDefault="00B814C9">
      <w:pPr>
        <w:spacing w:line="480" w:lineRule="auto"/>
        <w:ind w:left="720"/>
        <w:jc w:val="both"/>
        <w:rPr>
          <w:ins w:id="516" w:author="Garai, Subrata" w:date="2017-08-07T00:32:00Z"/>
          <w:rFonts w:ascii="Verdana" w:eastAsia="Times New Roman" w:hAnsi="Verdana" w:cs="Times New Roman"/>
          <w:sz w:val="20"/>
          <w:szCs w:val="20"/>
        </w:rPr>
        <w:pPrChange w:id="517" w:author="Garai, Subrata" w:date="2017-08-08T16:13:00Z">
          <w:pPr>
            <w:spacing w:line="480" w:lineRule="auto"/>
            <w:jc w:val="both"/>
          </w:pPr>
        </w:pPrChange>
      </w:pPr>
      <w:ins w:id="518" w:author="Garai, Subrata" w:date="2017-08-07T14:17:00Z">
        <w:r>
          <w:rPr>
            <w:rFonts w:ascii="Verdana" w:eastAsia="Times New Roman" w:hAnsi="Verdana" w:cs="Times New Roman"/>
            <w:sz w:val="20"/>
            <w:szCs w:val="20"/>
          </w:rPr>
          <w:tab/>
        </w:r>
      </w:ins>
      <w:ins w:id="519" w:author="Garai, Subrata" w:date="2017-08-07T00:32:00Z">
        <w:r w:rsidR="00322B1C" w:rsidRPr="00322B1C">
          <w:rPr>
            <w:rFonts w:ascii="Verdana" w:eastAsia="Times New Roman" w:hAnsi="Verdana" w:cs="Times New Roman"/>
            <w:sz w:val="20"/>
            <w:szCs w:val="20"/>
          </w:rPr>
          <w:t xml:space="preserve">This type of system can easily be adapted for home garden use by simply floating a </w:t>
        </w:r>
      </w:ins>
      <w:ins w:id="520" w:author="Garai, Subrata" w:date="2017-08-08T21:35:00Z">
        <w:r w:rsidR="0021285C" w:rsidRPr="00322B1C">
          <w:rPr>
            <w:rFonts w:ascii="Verdana" w:eastAsia="Times New Roman" w:hAnsi="Verdana" w:cs="Times New Roman"/>
            <w:sz w:val="20"/>
            <w:szCs w:val="20"/>
          </w:rPr>
          <w:t>Styrofoam</w:t>
        </w:r>
      </w:ins>
      <w:ins w:id="521" w:author="Garai, Subrata" w:date="2017-08-07T00:32:00Z">
        <w:r w:rsidR="00322B1C" w:rsidRPr="00322B1C">
          <w:rPr>
            <w:rFonts w:ascii="Verdana" w:eastAsia="Times New Roman" w:hAnsi="Verdana" w:cs="Times New Roman"/>
            <w:sz w:val="20"/>
            <w:szCs w:val="20"/>
          </w:rPr>
          <w:t xml:space="preserve"> tray on top of a fish tank. Just cut holes in the tray and suspend the plants, or plants in netting pots, through the holes so the roots are in contact with the water. Choose fish varieties that are not voracious plant eaters to avoid having plants’ roots eaten away.</w:t>
        </w:r>
      </w:ins>
    </w:p>
    <w:p w14:paraId="0FA60A37" w14:textId="062FC63C" w:rsidR="00322B1C" w:rsidRDefault="00BE7D57">
      <w:pPr>
        <w:spacing w:line="480" w:lineRule="auto"/>
        <w:ind w:left="1440"/>
        <w:jc w:val="both"/>
        <w:rPr>
          <w:ins w:id="522" w:author="Garai, Subrata" w:date="2017-08-08T16:17:00Z"/>
          <w:rFonts w:ascii="Verdana" w:eastAsia="Times New Roman" w:hAnsi="Verdana" w:cs="Times New Roman"/>
          <w:sz w:val="20"/>
          <w:szCs w:val="20"/>
        </w:rPr>
        <w:pPrChange w:id="523" w:author="Garai, Subrata" w:date="2017-08-08T16:17:00Z">
          <w:pPr>
            <w:spacing w:line="480" w:lineRule="auto"/>
            <w:jc w:val="both"/>
          </w:pPr>
        </w:pPrChange>
      </w:pPr>
      <w:ins w:id="524" w:author="Garai, Subrata" w:date="2017-08-08T16:17:00Z">
        <w:r>
          <w:rPr>
            <w:noProof/>
          </w:rPr>
          <w:drawing>
            <wp:inline distT="0" distB="0" distL="0" distR="0" wp14:anchorId="71D4A590" wp14:editId="2822C1CB">
              <wp:extent cx="4686300" cy="477653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6300" cy="4776537"/>
                      </a:xfrm>
                      <a:prstGeom prst="rect">
                        <a:avLst/>
                      </a:prstGeom>
                    </pic:spPr>
                  </pic:pic>
                </a:graphicData>
              </a:graphic>
            </wp:inline>
          </w:drawing>
        </w:r>
      </w:ins>
    </w:p>
    <w:p w14:paraId="2D4CC4F4" w14:textId="752C830E" w:rsidR="00BE7D57" w:rsidRPr="00322B1C" w:rsidRDefault="00BE7D57">
      <w:pPr>
        <w:spacing w:line="480" w:lineRule="auto"/>
        <w:ind w:left="1440"/>
        <w:jc w:val="center"/>
        <w:rPr>
          <w:ins w:id="525" w:author="Garai, Subrata" w:date="2017-08-07T00:32:00Z"/>
          <w:rFonts w:ascii="Verdana" w:eastAsia="Times New Roman" w:hAnsi="Verdana" w:cs="Times New Roman"/>
          <w:sz w:val="20"/>
          <w:szCs w:val="20"/>
        </w:rPr>
        <w:pPrChange w:id="526" w:author="Garai, Subrata" w:date="2017-08-08T21:32:00Z">
          <w:pPr>
            <w:spacing w:line="480" w:lineRule="auto"/>
            <w:jc w:val="both"/>
          </w:pPr>
        </w:pPrChange>
      </w:pPr>
      <w:ins w:id="527" w:author="Garai, Subrata" w:date="2017-08-08T16:17:00Z">
        <w:r>
          <w:rPr>
            <w:rFonts w:ascii="Verdana" w:eastAsia="Times New Roman" w:hAnsi="Verdana" w:cs="Times New Roman"/>
            <w:sz w:val="20"/>
            <w:szCs w:val="20"/>
          </w:rPr>
          <w:t>Figure 2: Common elements of any aquaponic system</w:t>
        </w:r>
      </w:ins>
    </w:p>
    <w:p w14:paraId="643F6A27" w14:textId="77777777" w:rsidR="00322B1C" w:rsidRDefault="00322B1C" w:rsidP="00322B1C">
      <w:pPr>
        <w:spacing w:line="480" w:lineRule="auto"/>
        <w:jc w:val="both"/>
        <w:rPr>
          <w:ins w:id="528" w:author="Garai, Subrata" w:date="2017-08-07T14:04:00Z"/>
          <w:rFonts w:ascii="Verdana" w:eastAsia="Times New Roman" w:hAnsi="Verdana" w:cs="Times New Roman"/>
          <w:sz w:val="20"/>
          <w:szCs w:val="20"/>
        </w:rPr>
      </w:pPr>
    </w:p>
    <w:p w14:paraId="4461AA5C" w14:textId="38E1AB90" w:rsidR="00322B1C" w:rsidRPr="00322B1C" w:rsidRDefault="00B814C9">
      <w:pPr>
        <w:pStyle w:val="MyHeading"/>
        <w:rPr>
          <w:ins w:id="529" w:author="Garai, Subrata" w:date="2017-08-07T00:23:00Z"/>
          <w:rFonts w:eastAsia="Times New Roman"/>
          <w:color w:val="auto"/>
          <w:rPrChange w:id="530" w:author="Garai, Subrata" w:date="2017-08-07T00:24:00Z">
            <w:rPr>
              <w:ins w:id="531" w:author="Garai, Subrata" w:date="2017-08-07T00:23:00Z"/>
              <w:rFonts w:ascii="Verdana" w:eastAsia="Times New Roman" w:hAnsi="Verdana" w:cs="Times New Roman"/>
              <w:color w:val="666666"/>
              <w:sz w:val="20"/>
              <w:szCs w:val="20"/>
            </w:rPr>
          </w:rPrChange>
        </w:rPr>
        <w:pPrChange w:id="532" w:author="Garai, Subrata" w:date="2017-08-08T16:08:00Z">
          <w:pPr>
            <w:spacing w:line="480" w:lineRule="auto"/>
            <w:jc w:val="both"/>
          </w:pPr>
        </w:pPrChange>
      </w:pPr>
      <w:bookmarkStart w:id="533" w:name="_Toc489991264"/>
      <w:ins w:id="534" w:author="Garai, Subrata" w:date="2017-08-07T14:19:00Z">
        <w:r>
          <w:rPr>
            <w:rFonts w:eastAsia="Times New Roman"/>
          </w:rPr>
          <w:lastRenderedPageBreak/>
          <w:t>Automaton in a</w:t>
        </w:r>
      </w:ins>
      <w:ins w:id="535" w:author="Garai, Subrata" w:date="2017-08-08T11:06:00Z">
        <w:r w:rsidR="00426E5C">
          <w:rPr>
            <w:rFonts w:eastAsia="Times New Roman"/>
          </w:rPr>
          <w:t xml:space="preserve"> SMART </w:t>
        </w:r>
      </w:ins>
      <w:ins w:id="536" w:author="Garai, Subrata" w:date="2017-08-07T14:19:00Z">
        <w:r>
          <w:rPr>
            <w:rFonts w:eastAsia="Times New Roman"/>
          </w:rPr>
          <w:t>Aquaponic System</w:t>
        </w:r>
      </w:ins>
      <w:ins w:id="537" w:author="Garai, Subrata" w:date="2017-08-07T00:34:00Z">
        <w:r w:rsidR="004E547D">
          <w:rPr>
            <w:rFonts w:eastAsia="Times New Roman"/>
          </w:rPr>
          <w:t>:</w:t>
        </w:r>
      </w:ins>
      <w:bookmarkEnd w:id="533"/>
    </w:p>
    <w:p w14:paraId="71D172AC" w14:textId="77777777" w:rsidR="00322B1C" w:rsidRPr="00322B1C" w:rsidRDefault="00322B1C" w:rsidP="00322B1C">
      <w:pPr>
        <w:spacing w:line="480" w:lineRule="auto"/>
        <w:jc w:val="both"/>
        <w:rPr>
          <w:ins w:id="538" w:author="Garai, Subrata" w:date="2017-08-07T00:23:00Z"/>
          <w:rFonts w:ascii="Verdana" w:eastAsia="Times New Roman" w:hAnsi="Verdana" w:cs="Times New Roman"/>
          <w:sz w:val="20"/>
          <w:szCs w:val="20"/>
          <w:rPrChange w:id="539" w:author="Garai, Subrata" w:date="2017-08-07T00:24:00Z">
            <w:rPr>
              <w:ins w:id="540" w:author="Garai, Subrata" w:date="2017-08-07T00:23:00Z"/>
              <w:rFonts w:ascii="Verdana" w:eastAsia="Times New Roman" w:hAnsi="Verdana" w:cs="Times New Roman"/>
              <w:color w:val="666666"/>
              <w:sz w:val="20"/>
              <w:szCs w:val="20"/>
            </w:rPr>
          </w:rPrChange>
        </w:rPr>
      </w:pPr>
    </w:p>
    <w:p w14:paraId="32CBB57E" w14:textId="1FEFCF8E" w:rsidR="00B814C9" w:rsidRDefault="00B814C9" w:rsidP="00322B1C">
      <w:pPr>
        <w:spacing w:line="480" w:lineRule="auto"/>
        <w:jc w:val="both"/>
        <w:rPr>
          <w:ins w:id="541" w:author="Garai, Subrata" w:date="2017-08-07T14:42:00Z"/>
          <w:rFonts w:ascii="Verdana" w:eastAsia="Times New Roman" w:hAnsi="Verdana" w:cs="Times New Roman"/>
          <w:sz w:val="20"/>
          <w:szCs w:val="20"/>
        </w:rPr>
      </w:pPr>
      <w:ins w:id="542" w:author="Garai, Subrata" w:date="2017-08-07T14:19:00Z">
        <w:r>
          <w:rPr>
            <w:rFonts w:ascii="Verdana" w:eastAsia="Times New Roman" w:hAnsi="Verdana" w:cs="Times New Roman"/>
            <w:sz w:val="20"/>
            <w:szCs w:val="20"/>
          </w:rPr>
          <w:t>As Aquaponics Systems demand regular supervis</w:t>
        </w:r>
      </w:ins>
      <w:ins w:id="543" w:author="Garai, Subrata" w:date="2017-08-07T14:20:00Z">
        <w:r>
          <w:rPr>
            <w:rFonts w:ascii="Verdana" w:eastAsia="Times New Roman" w:hAnsi="Verdana" w:cs="Times New Roman"/>
            <w:sz w:val="20"/>
            <w:szCs w:val="20"/>
          </w:rPr>
          <w:t>i</w:t>
        </w:r>
      </w:ins>
      <w:ins w:id="544" w:author="Garai, Subrata" w:date="2017-08-07T14:19:00Z">
        <w:r>
          <w:rPr>
            <w:rFonts w:ascii="Verdana" w:eastAsia="Times New Roman" w:hAnsi="Verdana" w:cs="Times New Roman"/>
            <w:sz w:val="20"/>
            <w:szCs w:val="20"/>
          </w:rPr>
          <w:t>on</w:t>
        </w:r>
      </w:ins>
      <w:ins w:id="545" w:author="Garai, Subrata" w:date="2017-08-07T14:20:00Z">
        <w:r>
          <w:rPr>
            <w:rFonts w:ascii="Verdana" w:eastAsia="Times New Roman" w:hAnsi="Verdana" w:cs="Times New Roman"/>
            <w:sz w:val="20"/>
            <w:szCs w:val="20"/>
          </w:rPr>
          <w:t xml:space="preserve">, there is a plenty of scope for </w:t>
        </w:r>
      </w:ins>
      <w:ins w:id="546" w:author="Garai, Subrata" w:date="2017-08-07T14:22:00Z">
        <w:r>
          <w:rPr>
            <w:rFonts w:ascii="Verdana" w:eastAsia="Times New Roman" w:hAnsi="Verdana" w:cs="Times New Roman"/>
            <w:sz w:val="20"/>
            <w:szCs w:val="20"/>
          </w:rPr>
          <w:t>automation</w:t>
        </w:r>
      </w:ins>
      <w:ins w:id="547" w:author="Garai, Subrata" w:date="2017-08-07T14:20:00Z">
        <w:r>
          <w:rPr>
            <w:rFonts w:ascii="Verdana" w:eastAsia="Times New Roman" w:hAnsi="Verdana" w:cs="Times New Roman"/>
            <w:sz w:val="20"/>
            <w:szCs w:val="20"/>
          </w:rPr>
          <w:t xml:space="preserve">. Tasks to be performed, </w:t>
        </w:r>
      </w:ins>
      <w:ins w:id="548" w:author="Garai, Subrata" w:date="2017-08-07T14:22:00Z">
        <w:r>
          <w:rPr>
            <w:rFonts w:ascii="Verdana" w:eastAsia="Times New Roman" w:hAnsi="Verdana" w:cs="Times New Roman"/>
            <w:sz w:val="20"/>
            <w:szCs w:val="20"/>
          </w:rPr>
          <w:t>repetitive</w:t>
        </w:r>
      </w:ins>
      <w:ins w:id="549" w:author="Garai, Subrata" w:date="2017-08-07T14:20:00Z">
        <w:r>
          <w:rPr>
            <w:rFonts w:ascii="Verdana" w:eastAsia="Times New Roman" w:hAnsi="Verdana" w:cs="Times New Roman"/>
            <w:sz w:val="20"/>
            <w:szCs w:val="20"/>
          </w:rPr>
          <w:t xml:space="preserve"> in nature can be automated by adopting different techniques. </w:t>
        </w:r>
      </w:ins>
      <w:ins w:id="550" w:author="Garai, Subrata" w:date="2017-08-07T14:21:00Z">
        <w:r>
          <w:rPr>
            <w:rFonts w:ascii="Verdana" w:eastAsia="Times New Roman" w:hAnsi="Verdana" w:cs="Times New Roman"/>
            <w:sz w:val="20"/>
            <w:szCs w:val="20"/>
          </w:rPr>
          <w:t>Below are some of the tasks to be performed regularly in order to maintain good health of an Aquapon</w:t>
        </w:r>
      </w:ins>
      <w:ins w:id="551" w:author="Garai, Subrata" w:date="2017-08-07T14:22:00Z">
        <w:r>
          <w:rPr>
            <w:rFonts w:ascii="Verdana" w:eastAsia="Times New Roman" w:hAnsi="Verdana" w:cs="Times New Roman"/>
            <w:sz w:val="20"/>
            <w:szCs w:val="20"/>
          </w:rPr>
          <w:t>i</w:t>
        </w:r>
      </w:ins>
      <w:ins w:id="552" w:author="Garai, Subrata" w:date="2017-08-07T14:21:00Z">
        <w:r>
          <w:rPr>
            <w:rFonts w:ascii="Verdana" w:eastAsia="Times New Roman" w:hAnsi="Verdana" w:cs="Times New Roman"/>
            <w:sz w:val="20"/>
            <w:szCs w:val="20"/>
          </w:rPr>
          <w:t>cs sys</w:t>
        </w:r>
      </w:ins>
      <w:ins w:id="553" w:author="Garai, Subrata" w:date="2017-08-07T14:22:00Z">
        <w:r>
          <w:rPr>
            <w:rFonts w:ascii="Verdana" w:eastAsia="Times New Roman" w:hAnsi="Verdana" w:cs="Times New Roman"/>
            <w:sz w:val="20"/>
            <w:szCs w:val="20"/>
          </w:rPr>
          <w:t>t</w:t>
        </w:r>
      </w:ins>
      <w:ins w:id="554" w:author="Garai, Subrata" w:date="2017-08-07T14:21:00Z">
        <w:r>
          <w:rPr>
            <w:rFonts w:ascii="Verdana" w:eastAsia="Times New Roman" w:hAnsi="Verdana" w:cs="Times New Roman"/>
            <w:sz w:val="20"/>
            <w:szCs w:val="20"/>
          </w:rPr>
          <w:t>em.</w:t>
        </w:r>
      </w:ins>
    </w:p>
    <w:p w14:paraId="3A27E514" w14:textId="77777777" w:rsidR="00BF462C" w:rsidRDefault="00BF462C" w:rsidP="00322B1C">
      <w:pPr>
        <w:spacing w:line="480" w:lineRule="auto"/>
        <w:jc w:val="both"/>
        <w:rPr>
          <w:ins w:id="555" w:author="Garai, Subrata" w:date="2017-08-07T14:19:00Z"/>
          <w:rFonts w:ascii="Verdana" w:eastAsia="Times New Roman" w:hAnsi="Verdana" w:cs="Times New Roman"/>
          <w:sz w:val="20"/>
          <w:szCs w:val="20"/>
        </w:rPr>
      </w:pPr>
    </w:p>
    <w:p w14:paraId="6C17801D" w14:textId="3358CE49" w:rsidR="009A5511" w:rsidRPr="00A66C8F" w:rsidRDefault="00322B1C">
      <w:pPr>
        <w:spacing w:line="480" w:lineRule="auto"/>
        <w:jc w:val="both"/>
        <w:rPr>
          <w:ins w:id="556" w:author="Garai, Subrata" w:date="2017-08-07T00:23:00Z"/>
          <w:rFonts w:ascii="Verdana" w:eastAsia="Times New Roman" w:hAnsi="Verdana" w:cs="Times New Roman"/>
          <w:color w:val="0070C0"/>
          <w:sz w:val="28"/>
          <w:szCs w:val="28"/>
          <w:rPrChange w:id="557" w:author="Garai, Subrata" w:date="2017-08-08T21:25:00Z">
            <w:rPr>
              <w:ins w:id="558" w:author="Garai, Subrata" w:date="2017-08-07T00:23:00Z"/>
              <w:rFonts w:ascii="Verdana" w:eastAsia="Times New Roman" w:hAnsi="Verdana" w:cs="Times New Roman"/>
              <w:color w:val="666666"/>
              <w:sz w:val="20"/>
              <w:szCs w:val="20"/>
            </w:rPr>
          </w:rPrChange>
        </w:rPr>
      </w:pPr>
      <w:ins w:id="559" w:author="Garai, Subrata" w:date="2017-08-07T00:23:00Z">
        <w:r w:rsidRPr="00A66C8F">
          <w:rPr>
            <w:rFonts w:ascii="Verdana" w:eastAsia="Times New Roman" w:hAnsi="Verdana" w:cs="Times New Roman"/>
            <w:color w:val="0070C0"/>
            <w:sz w:val="28"/>
            <w:szCs w:val="28"/>
            <w:rPrChange w:id="560" w:author="Garai, Subrata" w:date="2017-08-08T21:23:00Z">
              <w:rPr>
                <w:rFonts w:ascii="Verdana" w:eastAsia="Times New Roman" w:hAnsi="Verdana" w:cs="Times New Roman"/>
                <w:color w:val="666666"/>
                <w:sz w:val="20"/>
                <w:szCs w:val="20"/>
              </w:rPr>
            </w:rPrChange>
          </w:rPr>
          <w:t>Feed</w:t>
        </w:r>
      </w:ins>
      <w:ins w:id="561" w:author="Garai, Subrata" w:date="2017-08-07T14:42:00Z">
        <w:r w:rsidR="00BF462C" w:rsidRPr="00A66C8F">
          <w:rPr>
            <w:rFonts w:ascii="Verdana" w:eastAsia="Times New Roman" w:hAnsi="Verdana" w:cs="Times New Roman"/>
            <w:color w:val="0070C0"/>
            <w:sz w:val="28"/>
            <w:szCs w:val="28"/>
            <w:rPrChange w:id="562" w:author="Garai, Subrata" w:date="2017-08-08T21:23:00Z">
              <w:rPr/>
            </w:rPrChange>
          </w:rPr>
          <w:t>ing the</w:t>
        </w:r>
      </w:ins>
      <w:ins w:id="563" w:author="Garai, Subrata" w:date="2017-08-07T00:23:00Z">
        <w:r w:rsidRPr="00A66C8F">
          <w:rPr>
            <w:rFonts w:ascii="Verdana" w:eastAsia="Times New Roman" w:hAnsi="Verdana" w:cs="Times New Roman"/>
            <w:color w:val="0070C0"/>
            <w:sz w:val="28"/>
            <w:szCs w:val="28"/>
            <w:rPrChange w:id="564" w:author="Garai, Subrata" w:date="2017-08-08T21:23:00Z">
              <w:rPr>
                <w:rFonts w:ascii="Verdana" w:eastAsia="Times New Roman" w:hAnsi="Verdana" w:cs="Times New Roman"/>
                <w:color w:val="666666"/>
                <w:sz w:val="20"/>
                <w:szCs w:val="20"/>
              </w:rPr>
            </w:rPrChange>
          </w:rPr>
          <w:t xml:space="preserve"> Fish</w:t>
        </w:r>
      </w:ins>
      <w:ins w:id="565" w:author="Garai, Subrata" w:date="2017-08-07T14:43:00Z">
        <w:r w:rsidR="00BF462C" w:rsidRPr="00A66C8F">
          <w:rPr>
            <w:rFonts w:ascii="Verdana" w:eastAsia="Times New Roman" w:hAnsi="Verdana" w:cs="Times New Roman"/>
            <w:color w:val="0070C0"/>
            <w:sz w:val="28"/>
            <w:szCs w:val="28"/>
            <w:rPrChange w:id="566" w:author="Garai, Subrata" w:date="2017-08-08T21:23:00Z">
              <w:rPr/>
            </w:rPrChange>
          </w:rPr>
          <w:t>es</w:t>
        </w:r>
      </w:ins>
      <w:ins w:id="567" w:author="Garai, Subrata" w:date="2017-08-07T00:23:00Z">
        <w:r w:rsidRPr="00A66C8F">
          <w:rPr>
            <w:rFonts w:ascii="Verdana" w:eastAsia="Times New Roman" w:hAnsi="Verdana" w:cs="Times New Roman"/>
            <w:color w:val="0070C0"/>
            <w:sz w:val="28"/>
            <w:szCs w:val="28"/>
            <w:rPrChange w:id="568" w:author="Garai, Subrata" w:date="2017-08-08T21:23:00Z">
              <w:rPr>
                <w:rFonts w:ascii="Verdana" w:eastAsia="Times New Roman" w:hAnsi="Verdana" w:cs="Times New Roman"/>
                <w:color w:val="666666"/>
                <w:sz w:val="20"/>
                <w:szCs w:val="20"/>
              </w:rPr>
            </w:rPrChange>
          </w:rPr>
          <w:t xml:space="preserve"> </w:t>
        </w:r>
      </w:ins>
    </w:p>
    <w:p w14:paraId="42388FFC" w14:textId="513AB21A" w:rsidR="00322B1C" w:rsidRPr="00322B1C" w:rsidRDefault="00B814C9" w:rsidP="00322B1C">
      <w:pPr>
        <w:spacing w:line="480" w:lineRule="auto"/>
        <w:jc w:val="both"/>
        <w:rPr>
          <w:ins w:id="569" w:author="Garai, Subrata" w:date="2017-08-07T00:23:00Z"/>
          <w:rFonts w:ascii="Verdana" w:eastAsia="Times New Roman" w:hAnsi="Verdana" w:cs="Times New Roman"/>
          <w:sz w:val="20"/>
          <w:szCs w:val="20"/>
          <w:rPrChange w:id="570" w:author="Garai, Subrata" w:date="2017-08-07T00:24:00Z">
            <w:rPr>
              <w:ins w:id="571" w:author="Garai, Subrata" w:date="2017-08-07T00:23:00Z"/>
              <w:rFonts w:ascii="Verdana" w:eastAsia="Times New Roman" w:hAnsi="Verdana" w:cs="Times New Roman"/>
              <w:color w:val="666666"/>
              <w:sz w:val="20"/>
              <w:szCs w:val="20"/>
            </w:rPr>
          </w:rPrChange>
        </w:rPr>
      </w:pPr>
      <w:ins w:id="572" w:author="Garai, Subrata" w:date="2017-08-07T14:22:00Z">
        <w:r>
          <w:rPr>
            <w:rFonts w:ascii="Verdana" w:eastAsia="Times New Roman" w:hAnsi="Verdana" w:cs="Times New Roman"/>
            <w:sz w:val="20"/>
            <w:szCs w:val="20"/>
          </w:rPr>
          <w:t>F</w:t>
        </w:r>
      </w:ins>
      <w:ins w:id="573" w:author="Garai, Subrata" w:date="2017-08-07T00:23:00Z">
        <w:r w:rsidR="00322B1C" w:rsidRPr="00322B1C">
          <w:rPr>
            <w:rFonts w:ascii="Verdana" w:eastAsia="Times New Roman" w:hAnsi="Verdana" w:cs="Times New Roman"/>
            <w:sz w:val="20"/>
            <w:szCs w:val="20"/>
            <w:rPrChange w:id="574" w:author="Garai, Subrata" w:date="2017-08-07T00:24:00Z">
              <w:rPr>
                <w:rFonts w:ascii="Verdana" w:eastAsia="Times New Roman" w:hAnsi="Verdana" w:cs="Times New Roman"/>
                <w:color w:val="666666"/>
                <w:sz w:val="20"/>
                <w:szCs w:val="20"/>
              </w:rPr>
            </w:rPrChange>
          </w:rPr>
          <w:t xml:space="preserve">ish are an essential part of </w:t>
        </w:r>
      </w:ins>
      <w:ins w:id="575" w:author="Garai, Subrata" w:date="2017-08-07T14:22:00Z">
        <w:r>
          <w:rPr>
            <w:rFonts w:ascii="Verdana" w:eastAsia="Times New Roman" w:hAnsi="Verdana" w:cs="Times New Roman"/>
            <w:sz w:val="20"/>
            <w:szCs w:val="20"/>
          </w:rPr>
          <w:t xml:space="preserve">any </w:t>
        </w:r>
      </w:ins>
      <w:ins w:id="576" w:author="Garai, Subrata" w:date="2017-08-07T00:23:00Z">
        <w:r w:rsidR="00322B1C" w:rsidRPr="00322B1C">
          <w:rPr>
            <w:rFonts w:ascii="Verdana" w:eastAsia="Times New Roman" w:hAnsi="Verdana" w:cs="Times New Roman"/>
            <w:sz w:val="20"/>
            <w:szCs w:val="20"/>
            <w:rPrChange w:id="577" w:author="Garai, Subrata" w:date="2017-08-07T00:24:00Z">
              <w:rPr>
                <w:rFonts w:ascii="Verdana" w:eastAsia="Times New Roman" w:hAnsi="Verdana" w:cs="Times New Roman"/>
                <w:color w:val="666666"/>
                <w:sz w:val="20"/>
                <w:szCs w:val="20"/>
              </w:rPr>
            </w:rPrChange>
          </w:rPr>
          <w:t>aquaponics system, so it’s important t</w:t>
        </w:r>
        <w:r>
          <w:rPr>
            <w:rFonts w:ascii="Verdana" w:eastAsia="Times New Roman" w:hAnsi="Verdana" w:cs="Times New Roman"/>
            <w:sz w:val="20"/>
            <w:szCs w:val="20"/>
          </w:rPr>
          <w:t xml:space="preserve">hat they stay fully nourished. </w:t>
        </w:r>
      </w:ins>
      <w:ins w:id="578" w:author="Garai, Subrata" w:date="2017-08-07T14:23:00Z">
        <w:r>
          <w:rPr>
            <w:rFonts w:ascii="Verdana" w:eastAsia="Times New Roman" w:hAnsi="Verdana" w:cs="Times New Roman"/>
            <w:sz w:val="20"/>
            <w:szCs w:val="20"/>
          </w:rPr>
          <w:t>They should be fed twic</w:t>
        </w:r>
      </w:ins>
      <w:ins w:id="579" w:author="Garai, Subrata" w:date="2017-08-07T00:23:00Z">
        <w:r w:rsidR="00322B1C" w:rsidRPr="00322B1C">
          <w:rPr>
            <w:rFonts w:ascii="Verdana" w:eastAsia="Times New Roman" w:hAnsi="Verdana" w:cs="Times New Roman"/>
            <w:sz w:val="20"/>
            <w:szCs w:val="20"/>
            <w:rPrChange w:id="580" w:author="Garai, Subrata" w:date="2017-08-07T00:24:00Z">
              <w:rPr>
                <w:rFonts w:ascii="Verdana" w:eastAsia="Times New Roman" w:hAnsi="Verdana" w:cs="Times New Roman"/>
                <w:color w:val="666666"/>
                <w:sz w:val="20"/>
                <w:szCs w:val="20"/>
              </w:rPr>
            </w:rPrChange>
          </w:rPr>
          <w:t>e a day (or at least once), once in the morning and again before sun down.</w:t>
        </w:r>
      </w:ins>
    </w:p>
    <w:p w14:paraId="0EF88214" w14:textId="2AF72782" w:rsidR="00322B1C" w:rsidRDefault="00B814C9" w:rsidP="00322B1C">
      <w:pPr>
        <w:spacing w:line="480" w:lineRule="auto"/>
        <w:jc w:val="both"/>
        <w:rPr>
          <w:ins w:id="581" w:author="Garai, Subrata" w:date="2017-08-08T16:14:00Z"/>
          <w:rFonts w:ascii="Verdana" w:eastAsia="Times New Roman" w:hAnsi="Verdana" w:cs="Times New Roman"/>
          <w:sz w:val="20"/>
          <w:szCs w:val="20"/>
        </w:rPr>
      </w:pPr>
      <w:ins w:id="582" w:author="Garai, Subrata" w:date="2017-08-07T14:23:00Z">
        <w:r>
          <w:rPr>
            <w:rFonts w:ascii="Verdana" w:eastAsia="Times New Roman" w:hAnsi="Verdana" w:cs="Times New Roman"/>
            <w:sz w:val="20"/>
            <w:szCs w:val="20"/>
          </w:rPr>
          <w:tab/>
          <w:t>A</w:t>
        </w:r>
      </w:ins>
      <w:ins w:id="583" w:author="Garai, Subrata" w:date="2017-08-07T00:23:00Z">
        <w:r w:rsidR="00322B1C" w:rsidRPr="00322B1C">
          <w:rPr>
            <w:rFonts w:ascii="Verdana" w:eastAsia="Times New Roman" w:hAnsi="Verdana" w:cs="Times New Roman"/>
            <w:sz w:val="20"/>
            <w:szCs w:val="20"/>
            <w:rPrChange w:id="584" w:author="Garai, Subrata" w:date="2017-08-07T00:24:00Z">
              <w:rPr>
                <w:rFonts w:ascii="Verdana" w:eastAsia="Times New Roman" w:hAnsi="Verdana" w:cs="Times New Roman"/>
                <w:color w:val="666666"/>
                <w:sz w:val="20"/>
                <w:szCs w:val="20"/>
              </w:rPr>
            </w:rPrChange>
          </w:rPr>
          <w:t xml:space="preserve">n automatic fish feeder </w:t>
        </w:r>
      </w:ins>
      <w:ins w:id="585" w:author="Garai, Subrata" w:date="2017-08-07T14:23:00Z">
        <w:r>
          <w:rPr>
            <w:rFonts w:ascii="Verdana" w:eastAsia="Times New Roman" w:hAnsi="Verdana" w:cs="Times New Roman"/>
            <w:sz w:val="20"/>
            <w:szCs w:val="20"/>
          </w:rPr>
          <w:t xml:space="preserve">can be used </w:t>
        </w:r>
      </w:ins>
      <w:ins w:id="586" w:author="Garai, Subrata" w:date="2017-08-07T14:24:00Z">
        <w:r w:rsidR="00027190">
          <w:rPr>
            <w:rFonts w:ascii="Verdana" w:eastAsia="Times New Roman" w:hAnsi="Verdana" w:cs="Times New Roman"/>
            <w:sz w:val="20"/>
            <w:szCs w:val="20"/>
          </w:rPr>
          <w:t>to perform this activity.</w:t>
        </w:r>
      </w:ins>
    </w:p>
    <w:p w14:paraId="5AC7F11D" w14:textId="77777777" w:rsidR="00300E29" w:rsidRDefault="00300E29" w:rsidP="00322B1C">
      <w:pPr>
        <w:spacing w:line="480" w:lineRule="auto"/>
        <w:jc w:val="both"/>
        <w:rPr>
          <w:ins w:id="587" w:author="Garai, Subrata" w:date="2017-08-07T14:24:00Z"/>
          <w:rFonts w:ascii="Verdana" w:eastAsia="Times New Roman" w:hAnsi="Verdana" w:cs="Times New Roman"/>
          <w:sz w:val="20"/>
          <w:szCs w:val="20"/>
        </w:rPr>
      </w:pPr>
    </w:p>
    <w:p w14:paraId="56AAE5FD" w14:textId="685B1DD2" w:rsidR="009A5511" w:rsidRPr="00A66C8F" w:rsidRDefault="00322B1C">
      <w:pPr>
        <w:spacing w:line="480" w:lineRule="auto"/>
        <w:jc w:val="both"/>
        <w:rPr>
          <w:ins w:id="588" w:author="Garai, Subrata" w:date="2017-08-07T00:23:00Z"/>
          <w:rFonts w:ascii="Verdana" w:eastAsia="Times New Roman" w:hAnsi="Verdana" w:cs="Times New Roman"/>
          <w:color w:val="0070C0"/>
          <w:sz w:val="28"/>
          <w:szCs w:val="28"/>
          <w:rPrChange w:id="589" w:author="Garai, Subrata" w:date="2017-08-08T21:25:00Z">
            <w:rPr>
              <w:ins w:id="590" w:author="Garai, Subrata" w:date="2017-08-07T00:23:00Z"/>
              <w:rFonts w:ascii="Verdana" w:eastAsia="Times New Roman" w:hAnsi="Verdana" w:cs="Times New Roman"/>
              <w:color w:val="666666"/>
              <w:sz w:val="20"/>
              <w:szCs w:val="20"/>
            </w:rPr>
          </w:rPrChange>
        </w:rPr>
      </w:pPr>
      <w:ins w:id="591" w:author="Garai, Subrata" w:date="2017-08-07T00:23:00Z">
        <w:r w:rsidRPr="00A66C8F">
          <w:rPr>
            <w:rFonts w:ascii="Verdana" w:eastAsia="Times New Roman" w:hAnsi="Verdana" w:cs="Times New Roman"/>
            <w:color w:val="0070C0"/>
            <w:sz w:val="28"/>
            <w:szCs w:val="28"/>
            <w:rPrChange w:id="592" w:author="Garai, Subrata" w:date="2017-08-08T21:23:00Z">
              <w:rPr>
                <w:rFonts w:ascii="Verdana" w:eastAsia="Times New Roman" w:hAnsi="Verdana" w:cs="Times New Roman"/>
                <w:color w:val="666666"/>
                <w:sz w:val="20"/>
                <w:szCs w:val="20"/>
              </w:rPr>
            </w:rPrChange>
          </w:rPr>
          <w:t xml:space="preserve">Check </w:t>
        </w:r>
      </w:ins>
      <w:ins w:id="593" w:author="Garai, Subrata" w:date="2017-08-07T14:24:00Z">
        <w:r w:rsidR="00027190" w:rsidRPr="00A66C8F">
          <w:rPr>
            <w:rFonts w:ascii="Verdana" w:eastAsia="Times New Roman" w:hAnsi="Verdana" w:cs="Times New Roman"/>
            <w:color w:val="0070C0"/>
            <w:sz w:val="28"/>
            <w:szCs w:val="28"/>
            <w:rPrChange w:id="594" w:author="Garai, Subrata" w:date="2017-08-08T21:23:00Z">
              <w:rPr>
                <w:rFonts w:eastAsia="Times New Roman"/>
              </w:rPr>
            </w:rPrChange>
          </w:rPr>
          <w:t>the</w:t>
        </w:r>
      </w:ins>
      <w:ins w:id="595" w:author="Garai, Subrata" w:date="2017-08-07T00:23:00Z">
        <w:r w:rsidRPr="00A66C8F">
          <w:rPr>
            <w:rFonts w:ascii="Verdana" w:eastAsia="Times New Roman" w:hAnsi="Verdana" w:cs="Times New Roman"/>
            <w:color w:val="0070C0"/>
            <w:sz w:val="28"/>
            <w:szCs w:val="28"/>
            <w:rPrChange w:id="596" w:author="Garai, Subrata" w:date="2017-08-08T21:23:00Z">
              <w:rPr>
                <w:rFonts w:ascii="Verdana" w:eastAsia="Times New Roman" w:hAnsi="Verdana" w:cs="Times New Roman"/>
                <w:color w:val="666666"/>
                <w:sz w:val="20"/>
                <w:szCs w:val="20"/>
              </w:rPr>
            </w:rPrChange>
          </w:rPr>
          <w:t xml:space="preserve"> Temperature </w:t>
        </w:r>
      </w:ins>
      <w:ins w:id="597" w:author="Garai, Subrata" w:date="2017-08-08T21:36:00Z">
        <w:r w:rsidR="0021285C" w:rsidRPr="00A66C8F">
          <w:rPr>
            <w:rFonts w:ascii="Verdana" w:eastAsia="Times New Roman" w:hAnsi="Verdana" w:cs="Times New Roman"/>
            <w:color w:val="0070C0"/>
            <w:sz w:val="28"/>
            <w:szCs w:val="28"/>
          </w:rPr>
          <w:t>of</w:t>
        </w:r>
      </w:ins>
      <w:ins w:id="598" w:author="Garai, Subrata" w:date="2017-08-07T00:23:00Z">
        <w:r w:rsidRPr="00A66C8F">
          <w:rPr>
            <w:rFonts w:ascii="Verdana" w:eastAsia="Times New Roman" w:hAnsi="Verdana" w:cs="Times New Roman"/>
            <w:color w:val="0070C0"/>
            <w:sz w:val="28"/>
            <w:szCs w:val="28"/>
            <w:rPrChange w:id="599" w:author="Garai, Subrata" w:date="2017-08-08T21:23:00Z">
              <w:rPr>
                <w:rFonts w:ascii="Verdana" w:eastAsia="Times New Roman" w:hAnsi="Verdana" w:cs="Times New Roman"/>
                <w:color w:val="666666"/>
                <w:sz w:val="20"/>
                <w:szCs w:val="20"/>
              </w:rPr>
            </w:rPrChange>
          </w:rPr>
          <w:t xml:space="preserve"> Fish Tank</w:t>
        </w:r>
      </w:ins>
    </w:p>
    <w:p w14:paraId="7BEB007C" w14:textId="77777777" w:rsidR="00322B1C" w:rsidRPr="00322B1C" w:rsidRDefault="00322B1C" w:rsidP="00322B1C">
      <w:pPr>
        <w:spacing w:line="480" w:lineRule="auto"/>
        <w:jc w:val="both"/>
        <w:rPr>
          <w:ins w:id="600" w:author="Garai, Subrata" w:date="2017-08-07T00:23:00Z"/>
          <w:rFonts w:ascii="Verdana" w:eastAsia="Times New Roman" w:hAnsi="Verdana" w:cs="Times New Roman"/>
          <w:sz w:val="20"/>
          <w:szCs w:val="20"/>
          <w:rPrChange w:id="601" w:author="Garai, Subrata" w:date="2017-08-07T00:24:00Z">
            <w:rPr>
              <w:ins w:id="602" w:author="Garai, Subrata" w:date="2017-08-07T00:23:00Z"/>
              <w:rFonts w:ascii="Verdana" w:eastAsia="Times New Roman" w:hAnsi="Verdana" w:cs="Times New Roman"/>
              <w:color w:val="666666"/>
              <w:sz w:val="20"/>
              <w:szCs w:val="20"/>
            </w:rPr>
          </w:rPrChange>
        </w:rPr>
      </w:pPr>
      <w:ins w:id="603" w:author="Garai, Subrata" w:date="2017-08-07T00:23:00Z">
        <w:r w:rsidRPr="00322B1C">
          <w:rPr>
            <w:rFonts w:ascii="Verdana" w:eastAsia="Times New Roman" w:hAnsi="Verdana" w:cs="Times New Roman"/>
            <w:sz w:val="20"/>
            <w:szCs w:val="20"/>
            <w:rPrChange w:id="604" w:author="Garai, Subrata" w:date="2017-08-07T00:24:00Z">
              <w:rPr>
                <w:rFonts w:ascii="Verdana" w:eastAsia="Times New Roman" w:hAnsi="Verdana" w:cs="Times New Roman"/>
                <w:color w:val="666666"/>
                <w:sz w:val="20"/>
                <w:szCs w:val="20"/>
              </w:rPr>
            </w:rPrChange>
          </w:rPr>
          <w:t>It’s essential that you have the correct water temperature in your fish tank to make it the ideal environment for the aquaponic fish species that you have.</w:t>
        </w:r>
      </w:ins>
    </w:p>
    <w:p w14:paraId="017E8ECF" w14:textId="1C2A6C5E" w:rsidR="00322B1C" w:rsidRDefault="00027190" w:rsidP="00322B1C">
      <w:pPr>
        <w:spacing w:line="480" w:lineRule="auto"/>
        <w:jc w:val="both"/>
        <w:rPr>
          <w:ins w:id="605" w:author="Garai, Subrata" w:date="2017-08-07T14:25:00Z"/>
          <w:rFonts w:ascii="Verdana" w:eastAsia="Times New Roman" w:hAnsi="Verdana" w:cs="Times New Roman"/>
          <w:sz w:val="20"/>
          <w:szCs w:val="20"/>
        </w:rPr>
      </w:pPr>
      <w:ins w:id="606" w:author="Garai, Subrata" w:date="2017-08-07T14:24:00Z">
        <w:r>
          <w:rPr>
            <w:rFonts w:ascii="Verdana" w:eastAsia="Times New Roman" w:hAnsi="Verdana" w:cs="Times New Roman"/>
            <w:sz w:val="20"/>
            <w:szCs w:val="20"/>
          </w:rPr>
          <w:tab/>
          <w:t>A temperature probe can be installed to show the water temperature of the fish tank.</w:t>
        </w:r>
      </w:ins>
    </w:p>
    <w:p w14:paraId="737A6955" w14:textId="77777777" w:rsidR="00BF462C" w:rsidRDefault="00BF462C" w:rsidP="00322B1C">
      <w:pPr>
        <w:spacing w:line="480" w:lineRule="auto"/>
        <w:jc w:val="both"/>
        <w:rPr>
          <w:ins w:id="607" w:author="Garai, Subrata" w:date="2017-08-07T14:42:00Z"/>
          <w:rFonts w:ascii="Verdana" w:eastAsia="Times New Roman" w:hAnsi="Verdana" w:cs="Times New Roman"/>
          <w:sz w:val="20"/>
          <w:szCs w:val="20"/>
        </w:rPr>
      </w:pPr>
    </w:p>
    <w:p w14:paraId="64F344EC" w14:textId="0AF5AFD8" w:rsidR="009A5511" w:rsidRPr="00A66C8F" w:rsidRDefault="001D4FD2" w:rsidP="00322B1C">
      <w:pPr>
        <w:spacing w:line="480" w:lineRule="auto"/>
        <w:jc w:val="both"/>
        <w:rPr>
          <w:ins w:id="608" w:author="Garai, Subrata" w:date="2017-08-07T14:46:00Z"/>
          <w:rFonts w:ascii="Verdana" w:eastAsia="Times New Roman" w:hAnsi="Verdana" w:cs="Times New Roman"/>
          <w:color w:val="0070C0"/>
          <w:sz w:val="28"/>
          <w:szCs w:val="28"/>
          <w:rPrChange w:id="609" w:author="Garai, Subrata" w:date="2017-08-08T21:25:00Z">
            <w:rPr>
              <w:ins w:id="610" w:author="Garai, Subrata" w:date="2017-08-07T14:46:00Z"/>
              <w:rFonts w:ascii="Verdana" w:eastAsia="Times New Roman" w:hAnsi="Verdana" w:cs="Times New Roman"/>
              <w:sz w:val="20"/>
              <w:szCs w:val="20"/>
            </w:rPr>
          </w:rPrChange>
        </w:rPr>
      </w:pPr>
      <w:ins w:id="611" w:author="Garai, Subrata" w:date="2017-08-07T14:46:00Z">
        <w:r w:rsidRPr="00A66C8F">
          <w:rPr>
            <w:rFonts w:ascii="Verdana" w:eastAsia="Times New Roman" w:hAnsi="Verdana" w:cs="Times New Roman"/>
            <w:color w:val="0070C0"/>
            <w:sz w:val="28"/>
            <w:szCs w:val="28"/>
            <w:rPrChange w:id="612" w:author="Garai, Subrata" w:date="2017-08-08T21:23:00Z">
              <w:rPr>
                <w:rFonts w:asciiTheme="majorHAnsi" w:eastAsiaTheme="majorEastAsia" w:hAnsiTheme="majorHAnsi" w:cstheme="majorBidi"/>
                <w:b/>
                <w:bCs/>
                <w:color w:val="2F5496" w:themeColor="accent1" w:themeShade="BF"/>
                <w:sz w:val="28"/>
                <w:szCs w:val="28"/>
              </w:rPr>
            </w:rPrChange>
          </w:rPr>
          <w:t xml:space="preserve">Check </w:t>
        </w:r>
      </w:ins>
      <w:ins w:id="613" w:author="Garai, Subrata" w:date="2017-08-08T21:25:00Z">
        <w:r w:rsidR="00A66C8F" w:rsidRPr="00A66C8F">
          <w:rPr>
            <w:rFonts w:ascii="Verdana" w:eastAsia="Times New Roman" w:hAnsi="Verdana" w:cs="Times New Roman"/>
            <w:color w:val="0070C0"/>
            <w:sz w:val="28"/>
            <w:szCs w:val="28"/>
          </w:rPr>
          <w:t>the</w:t>
        </w:r>
      </w:ins>
      <w:ins w:id="614" w:author="Garai, Subrata" w:date="2017-08-07T14:46:00Z">
        <w:r w:rsidRPr="00A66C8F">
          <w:rPr>
            <w:rFonts w:ascii="Verdana" w:eastAsia="Times New Roman" w:hAnsi="Verdana" w:cs="Times New Roman"/>
            <w:color w:val="0070C0"/>
            <w:sz w:val="28"/>
            <w:szCs w:val="28"/>
            <w:rPrChange w:id="615" w:author="Garai, Subrata" w:date="2017-08-08T21:23:00Z">
              <w:rPr>
                <w:rFonts w:asciiTheme="majorHAnsi" w:eastAsiaTheme="majorEastAsia" w:hAnsiTheme="majorHAnsi" w:cstheme="majorBidi"/>
                <w:b/>
                <w:bCs/>
                <w:color w:val="2F5496" w:themeColor="accent1" w:themeShade="BF"/>
                <w:sz w:val="28"/>
                <w:szCs w:val="28"/>
              </w:rPr>
            </w:rPrChange>
          </w:rPr>
          <w:t xml:space="preserve"> pH Levels </w:t>
        </w:r>
      </w:ins>
    </w:p>
    <w:p w14:paraId="714931D4" w14:textId="251A85F9" w:rsidR="00322B1C" w:rsidRPr="00322B1C" w:rsidRDefault="00027190" w:rsidP="00322B1C">
      <w:pPr>
        <w:spacing w:line="480" w:lineRule="auto"/>
        <w:jc w:val="both"/>
        <w:rPr>
          <w:ins w:id="616" w:author="Garai, Subrata" w:date="2017-08-07T00:23:00Z"/>
          <w:rFonts w:ascii="Verdana" w:eastAsia="Times New Roman" w:hAnsi="Verdana" w:cs="Times New Roman"/>
          <w:sz w:val="20"/>
          <w:szCs w:val="20"/>
          <w:rPrChange w:id="617" w:author="Garai, Subrata" w:date="2017-08-07T00:24:00Z">
            <w:rPr>
              <w:ins w:id="618" w:author="Garai, Subrata" w:date="2017-08-07T00:23:00Z"/>
              <w:rFonts w:ascii="Verdana" w:eastAsia="Times New Roman" w:hAnsi="Verdana" w:cs="Times New Roman"/>
              <w:color w:val="666666"/>
              <w:sz w:val="20"/>
              <w:szCs w:val="20"/>
            </w:rPr>
          </w:rPrChange>
        </w:rPr>
      </w:pPr>
      <w:ins w:id="619" w:author="Garai, Subrata" w:date="2017-08-07T00:23:00Z">
        <w:r>
          <w:rPr>
            <w:rFonts w:ascii="Verdana" w:eastAsia="Times New Roman" w:hAnsi="Verdana" w:cs="Times New Roman"/>
            <w:sz w:val="20"/>
            <w:szCs w:val="20"/>
          </w:rPr>
          <w:t>The pH level i</w:t>
        </w:r>
      </w:ins>
      <w:ins w:id="620" w:author="Garai, Subrata" w:date="2017-08-07T14:25:00Z">
        <w:r>
          <w:rPr>
            <w:rFonts w:ascii="Verdana" w:eastAsia="Times New Roman" w:hAnsi="Verdana" w:cs="Times New Roman"/>
            <w:sz w:val="20"/>
            <w:szCs w:val="20"/>
          </w:rPr>
          <w:t xml:space="preserve">n an </w:t>
        </w:r>
      </w:ins>
      <w:ins w:id="621" w:author="Garai, Subrata" w:date="2017-08-07T00:23:00Z">
        <w:r w:rsidR="00322B1C" w:rsidRPr="00322B1C">
          <w:rPr>
            <w:rFonts w:ascii="Verdana" w:eastAsia="Times New Roman" w:hAnsi="Verdana" w:cs="Times New Roman"/>
            <w:sz w:val="20"/>
            <w:szCs w:val="20"/>
            <w:rPrChange w:id="622" w:author="Garai, Subrata" w:date="2017-08-07T00:24:00Z">
              <w:rPr>
                <w:rFonts w:ascii="Verdana" w:eastAsia="Times New Roman" w:hAnsi="Verdana" w:cs="Times New Roman"/>
                <w:color w:val="666666"/>
                <w:sz w:val="20"/>
                <w:szCs w:val="20"/>
              </w:rPr>
            </w:rPrChange>
          </w:rPr>
          <w:t>aquaponics system determines the ability of your plants nutrient intake, the bacteria’s reproduction abilities and the health of your fish. It’s safe to say that pH is arguably the most important factor of how well your aquaponics system runs, so it needs to be checked at least once a week.</w:t>
        </w:r>
      </w:ins>
    </w:p>
    <w:p w14:paraId="20099059" w14:textId="7F6ED843" w:rsidR="00322B1C" w:rsidRDefault="00027190" w:rsidP="00322B1C">
      <w:pPr>
        <w:spacing w:line="480" w:lineRule="auto"/>
        <w:jc w:val="both"/>
        <w:rPr>
          <w:ins w:id="623" w:author="Garai, Subrata" w:date="2017-08-07T14:47:00Z"/>
          <w:rFonts w:ascii="Verdana" w:eastAsia="Times New Roman" w:hAnsi="Verdana" w:cs="Times New Roman"/>
          <w:sz w:val="20"/>
          <w:szCs w:val="20"/>
        </w:rPr>
      </w:pPr>
      <w:ins w:id="624" w:author="Garai, Subrata" w:date="2017-08-07T14:26:00Z">
        <w:r>
          <w:rPr>
            <w:rFonts w:ascii="Verdana" w:eastAsia="Times New Roman" w:hAnsi="Verdana" w:cs="Times New Roman"/>
            <w:sz w:val="20"/>
            <w:szCs w:val="20"/>
          </w:rPr>
          <w:lastRenderedPageBreak/>
          <w:tab/>
        </w:r>
      </w:ins>
      <w:ins w:id="625" w:author="Garai, Subrata" w:date="2017-08-07T14:32:00Z">
        <w:r>
          <w:rPr>
            <w:rFonts w:ascii="Verdana" w:eastAsia="Times New Roman" w:hAnsi="Verdana" w:cs="Times New Roman"/>
            <w:sz w:val="20"/>
            <w:szCs w:val="20"/>
          </w:rPr>
          <w:t xml:space="preserve">There are probes </w:t>
        </w:r>
      </w:ins>
      <w:ins w:id="626" w:author="Garai, Subrata" w:date="2017-08-07T14:33:00Z">
        <w:r>
          <w:rPr>
            <w:rFonts w:ascii="Verdana" w:eastAsia="Times New Roman" w:hAnsi="Verdana" w:cs="Times New Roman"/>
            <w:sz w:val="20"/>
            <w:szCs w:val="20"/>
          </w:rPr>
          <w:t>available</w:t>
        </w:r>
      </w:ins>
      <w:ins w:id="627" w:author="Garai, Subrata" w:date="2017-08-07T14:32:00Z">
        <w:r>
          <w:rPr>
            <w:rFonts w:ascii="Verdana" w:eastAsia="Times New Roman" w:hAnsi="Verdana" w:cs="Times New Roman"/>
            <w:sz w:val="20"/>
            <w:szCs w:val="20"/>
          </w:rPr>
          <w:t xml:space="preserve"> to </w:t>
        </w:r>
      </w:ins>
      <w:ins w:id="628" w:author="Garai, Subrata" w:date="2017-08-07T14:33:00Z">
        <w:r>
          <w:rPr>
            <w:rFonts w:ascii="Verdana" w:eastAsia="Times New Roman" w:hAnsi="Verdana" w:cs="Times New Roman"/>
            <w:sz w:val="20"/>
            <w:szCs w:val="20"/>
          </w:rPr>
          <w:t>measure</w:t>
        </w:r>
      </w:ins>
      <w:ins w:id="629" w:author="Garai, Subrata" w:date="2017-08-07T14:32:00Z">
        <w:r>
          <w:rPr>
            <w:rFonts w:ascii="Verdana" w:eastAsia="Times New Roman" w:hAnsi="Verdana" w:cs="Times New Roman"/>
            <w:sz w:val="20"/>
            <w:szCs w:val="20"/>
          </w:rPr>
          <w:t xml:space="preserve"> the pH level in the </w:t>
        </w:r>
      </w:ins>
      <w:ins w:id="630" w:author="Garai, Subrata" w:date="2017-08-07T14:33:00Z">
        <w:r>
          <w:rPr>
            <w:rFonts w:ascii="Verdana" w:eastAsia="Times New Roman" w:hAnsi="Verdana" w:cs="Times New Roman"/>
            <w:sz w:val="20"/>
            <w:szCs w:val="20"/>
          </w:rPr>
          <w:t>water</w:t>
        </w:r>
      </w:ins>
      <w:ins w:id="631" w:author="Garai, Subrata" w:date="2017-08-07T14:32:00Z">
        <w:r>
          <w:rPr>
            <w:rFonts w:ascii="Verdana" w:eastAsia="Times New Roman" w:hAnsi="Verdana" w:cs="Times New Roman"/>
            <w:sz w:val="20"/>
            <w:szCs w:val="20"/>
          </w:rPr>
          <w:t xml:space="preserve"> </w:t>
        </w:r>
      </w:ins>
      <w:ins w:id="632" w:author="Garai, Subrata" w:date="2017-08-07T14:33:00Z">
        <w:r>
          <w:rPr>
            <w:rFonts w:ascii="Verdana" w:eastAsia="Times New Roman" w:hAnsi="Verdana" w:cs="Times New Roman"/>
            <w:sz w:val="20"/>
            <w:szCs w:val="20"/>
          </w:rPr>
          <w:t xml:space="preserve">of fish tank. </w:t>
        </w:r>
      </w:ins>
      <w:ins w:id="633" w:author="Garai, Subrata" w:date="2017-08-07T00:23:00Z">
        <w:r w:rsidR="00322B1C" w:rsidRPr="00322B1C">
          <w:rPr>
            <w:rFonts w:ascii="Verdana" w:eastAsia="Times New Roman" w:hAnsi="Verdana" w:cs="Times New Roman"/>
            <w:sz w:val="20"/>
            <w:szCs w:val="20"/>
            <w:rPrChange w:id="634" w:author="Garai, Subrata" w:date="2017-08-07T00:24:00Z">
              <w:rPr>
                <w:rFonts w:ascii="Verdana" w:eastAsia="Times New Roman" w:hAnsi="Verdana" w:cs="Times New Roman"/>
                <w:color w:val="666666"/>
                <w:sz w:val="20"/>
                <w:szCs w:val="20"/>
              </w:rPr>
            </w:rPrChange>
          </w:rPr>
          <w:t>The ideal pH level is between 6.8</w:t>
        </w:r>
      </w:ins>
      <w:ins w:id="635" w:author="Garai, Subrata" w:date="2017-08-07T14:34:00Z">
        <w:r>
          <w:rPr>
            <w:rFonts w:ascii="Verdana" w:eastAsia="Times New Roman" w:hAnsi="Verdana" w:cs="Times New Roman"/>
            <w:sz w:val="20"/>
            <w:szCs w:val="20"/>
          </w:rPr>
          <w:t xml:space="preserve"> </w:t>
        </w:r>
      </w:ins>
      <w:ins w:id="636" w:author="Garai, Subrata" w:date="2017-08-07T00:23:00Z">
        <w:r w:rsidR="00322B1C" w:rsidRPr="00322B1C">
          <w:rPr>
            <w:rFonts w:ascii="Verdana" w:eastAsia="Times New Roman" w:hAnsi="Verdana" w:cs="Times New Roman"/>
            <w:sz w:val="20"/>
            <w:szCs w:val="20"/>
            <w:rPrChange w:id="637" w:author="Garai, Subrata" w:date="2017-08-07T00:24:00Z">
              <w:rPr>
                <w:rFonts w:ascii="Verdana" w:eastAsia="Times New Roman" w:hAnsi="Verdana" w:cs="Times New Roman"/>
                <w:color w:val="666666"/>
                <w:sz w:val="20"/>
                <w:szCs w:val="20"/>
              </w:rPr>
            </w:rPrChange>
          </w:rPr>
          <w:t>-</w:t>
        </w:r>
      </w:ins>
      <w:ins w:id="638" w:author="Garai, Subrata" w:date="2017-08-07T14:34:00Z">
        <w:r>
          <w:rPr>
            <w:rFonts w:ascii="Verdana" w:eastAsia="Times New Roman" w:hAnsi="Verdana" w:cs="Times New Roman"/>
            <w:sz w:val="20"/>
            <w:szCs w:val="20"/>
          </w:rPr>
          <w:t xml:space="preserve"> </w:t>
        </w:r>
      </w:ins>
      <w:ins w:id="639" w:author="Garai, Subrata" w:date="2017-08-07T00:23:00Z">
        <w:r w:rsidR="00322B1C" w:rsidRPr="00322B1C">
          <w:rPr>
            <w:rFonts w:ascii="Verdana" w:eastAsia="Times New Roman" w:hAnsi="Verdana" w:cs="Times New Roman"/>
            <w:sz w:val="20"/>
            <w:szCs w:val="20"/>
            <w:rPrChange w:id="640" w:author="Garai, Subrata" w:date="2017-08-07T00:24:00Z">
              <w:rPr>
                <w:rFonts w:ascii="Verdana" w:eastAsia="Times New Roman" w:hAnsi="Verdana" w:cs="Times New Roman"/>
                <w:color w:val="666666"/>
                <w:sz w:val="20"/>
                <w:szCs w:val="20"/>
              </w:rPr>
            </w:rPrChange>
          </w:rPr>
          <w:t>7.0</w:t>
        </w:r>
      </w:ins>
      <w:ins w:id="641" w:author="Garai, Subrata" w:date="2017-08-07T14:34:00Z">
        <w:r>
          <w:rPr>
            <w:rFonts w:ascii="Verdana" w:eastAsia="Times New Roman" w:hAnsi="Verdana" w:cs="Times New Roman"/>
            <w:sz w:val="20"/>
            <w:szCs w:val="20"/>
          </w:rPr>
          <w:t xml:space="preserve"> (for new systems)</w:t>
        </w:r>
      </w:ins>
      <w:ins w:id="642" w:author="Garai, Subrata" w:date="2017-08-07T00:23:00Z">
        <w:r w:rsidR="00322B1C" w:rsidRPr="00322B1C">
          <w:rPr>
            <w:rFonts w:ascii="Verdana" w:eastAsia="Times New Roman" w:hAnsi="Verdana" w:cs="Times New Roman"/>
            <w:sz w:val="20"/>
            <w:szCs w:val="20"/>
            <w:rPrChange w:id="643" w:author="Garai, Subrata" w:date="2017-08-07T00:24:00Z">
              <w:rPr>
                <w:rFonts w:ascii="Verdana" w:eastAsia="Times New Roman" w:hAnsi="Verdana" w:cs="Times New Roman"/>
                <w:color w:val="666666"/>
                <w:sz w:val="20"/>
                <w:szCs w:val="20"/>
              </w:rPr>
            </w:rPrChange>
          </w:rPr>
          <w:t>, and while some aquaponic systems steadily maintain this, over time, most systems pH will decrease naturally. If it falls below 6.5, it’s time to add hydrated lime or potash to increase the pH levels again.</w:t>
        </w:r>
      </w:ins>
    </w:p>
    <w:p w14:paraId="29F36340" w14:textId="66A34324" w:rsidR="00322B1C" w:rsidRPr="00A66C8F" w:rsidRDefault="001D4FD2">
      <w:pPr>
        <w:spacing w:line="480" w:lineRule="auto"/>
        <w:jc w:val="both"/>
        <w:rPr>
          <w:ins w:id="644" w:author="Garai, Subrata" w:date="2017-08-07T14:46:00Z"/>
          <w:rFonts w:ascii="Verdana" w:eastAsia="Times New Roman" w:hAnsi="Verdana" w:cs="Times New Roman"/>
          <w:color w:val="0070C0"/>
          <w:sz w:val="28"/>
          <w:szCs w:val="28"/>
          <w:rPrChange w:id="645" w:author="Garai, Subrata" w:date="2017-08-08T21:23:00Z">
            <w:rPr>
              <w:ins w:id="646" w:author="Garai, Subrata" w:date="2017-08-07T14:46:00Z"/>
              <w:rFonts w:ascii="Verdana" w:eastAsia="Times New Roman" w:hAnsi="Verdana" w:cs="Times New Roman"/>
              <w:sz w:val="20"/>
              <w:szCs w:val="20"/>
            </w:rPr>
          </w:rPrChange>
        </w:rPr>
      </w:pPr>
      <w:ins w:id="647" w:author="Garai, Subrata" w:date="2017-08-07T00:23:00Z">
        <w:r w:rsidRPr="00A66C8F">
          <w:rPr>
            <w:rFonts w:ascii="Verdana" w:eastAsia="Times New Roman" w:hAnsi="Verdana" w:cs="Times New Roman"/>
            <w:color w:val="0070C0"/>
            <w:sz w:val="28"/>
            <w:szCs w:val="28"/>
            <w:rPrChange w:id="648" w:author="Garai, Subrata" w:date="2017-08-08T21:23:00Z">
              <w:rPr>
                <w:rFonts w:asciiTheme="majorHAnsi" w:eastAsiaTheme="majorEastAsia" w:hAnsiTheme="majorHAnsi" w:cstheme="majorBidi"/>
                <w:b/>
                <w:bCs/>
                <w:color w:val="2F5496" w:themeColor="accent1" w:themeShade="BF"/>
                <w:sz w:val="28"/>
                <w:szCs w:val="28"/>
              </w:rPr>
            </w:rPrChange>
          </w:rPr>
          <w:t xml:space="preserve">Check </w:t>
        </w:r>
      </w:ins>
      <w:ins w:id="649" w:author="Garai, Subrata" w:date="2017-08-08T21:36:00Z">
        <w:r w:rsidR="0021285C" w:rsidRPr="00A66C8F">
          <w:rPr>
            <w:rFonts w:ascii="Verdana" w:eastAsia="Times New Roman" w:hAnsi="Verdana" w:cs="Times New Roman"/>
            <w:color w:val="0070C0"/>
            <w:sz w:val="28"/>
            <w:szCs w:val="28"/>
          </w:rPr>
          <w:t>the</w:t>
        </w:r>
      </w:ins>
      <w:ins w:id="650" w:author="Garai, Subrata" w:date="2017-08-07T00:23:00Z">
        <w:r w:rsidRPr="00A66C8F">
          <w:rPr>
            <w:rFonts w:ascii="Verdana" w:eastAsia="Times New Roman" w:hAnsi="Verdana" w:cs="Times New Roman"/>
            <w:color w:val="0070C0"/>
            <w:sz w:val="28"/>
            <w:szCs w:val="28"/>
            <w:rPrChange w:id="651" w:author="Garai, Subrata" w:date="2017-08-08T21:23:00Z">
              <w:rPr>
                <w:rFonts w:asciiTheme="majorHAnsi" w:eastAsiaTheme="majorEastAsia" w:hAnsiTheme="majorHAnsi" w:cstheme="majorBidi"/>
                <w:b/>
                <w:bCs/>
                <w:color w:val="2F5496" w:themeColor="accent1" w:themeShade="BF"/>
                <w:sz w:val="28"/>
                <w:szCs w:val="28"/>
              </w:rPr>
            </w:rPrChange>
          </w:rPr>
          <w:t xml:space="preserve"> Ammonia Levels </w:t>
        </w:r>
      </w:ins>
    </w:p>
    <w:p w14:paraId="79335B93" w14:textId="77777777" w:rsidR="00322B1C" w:rsidRPr="00322B1C" w:rsidRDefault="00322B1C" w:rsidP="00322B1C">
      <w:pPr>
        <w:spacing w:line="480" w:lineRule="auto"/>
        <w:jc w:val="both"/>
        <w:rPr>
          <w:ins w:id="652" w:author="Garai, Subrata" w:date="2017-08-07T00:23:00Z"/>
          <w:rFonts w:ascii="Verdana" w:eastAsia="Times New Roman" w:hAnsi="Verdana" w:cs="Times New Roman"/>
          <w:sz w:val="20"/>
          <w:szCs w:val="20"/>
          <w:rPrChange w:id="653" w:author="Garai, Subrata" w:date="2017-08-07T00:24:00Z">
            <w:rPr>
              <w:ins w:id="654" w:author="Garai, Subrata" w:date="2017-08-07T00:23:00Z"/>
              <w:rFonts w:ascii="Verdana" w:eastAsia="Times New Roman" w:hAnsi="Verdana" w:cs="Times New Roman"/>
              <w:color w:val="666666"/>
              <w:sz w:val="20"/>
              <w:szCs w:val="20"/>
            </w:rPr>
          </w:rPrChange>
        </w:rPr>
      </w:pPr>
      <w:ins w:id="655" w:author="Garai, Subrata" w:date="2017-08-07T00:23:00Z">
        <w:r w:rsidRPr="00322B1C">
          <w:rPr>
            <w:rFonts w:ascii="Verdana" w:eastAsia="Times New Roman" w:hAnsi="Verdana" w:cs="Times New Roman"/>
            <w:sz w:val="20"/>
            <w:szCs w:val="20"/>
            <w:rPrChange w:id="656" w:author="Garai, Subrata" w:date="2017-08-07T00:24:00Z">
              <w:rPr>
                <w:rFonts w:ascii="Verdana" w:eastAsia="Times New Roman" w:hAnsi="Verdana" w:cs="Times New Roman"/>
                <w:color w:val="666666"/>
                <w:sz w:val="20"/>
                <w:szCs w:val="20"/>
              </w:rPr>
            </w:rPrChange>
          </w:rPr>
          <w:t>Like pH, another important indicator of the overall health of your aquaponics system is the ammonia levels. This also needs to be checked once a week so you can spot any problems that may turn out to be disastrous.</w:t>
        </w:r>
      </w:ins>
    </w:p>
    <w:p w14:paraId="424D01A0" w14:textId="3FD16D12" w:rsidR="00322B1C" w:rsidRDefault="00BF462C" w:rsidP="00322B1C">
      <w:pPr>
        <w:spacing w:line="480" w:lineRule="auto"/>
        <w:jc w:val="both"/>
        <w:rPr>
          <w:ins w:id="657" w:author="Garai, Subrata" w:date="2017-08-07T14:49:00Z"/>
          <w:rFonts w:ascii="Verdana" w:eastAsia="Times New Roman" w:hAnsi="Verdana" w:cs="Times New Roman"/>
          <w:sz w:val="20"/>
          <w:szCs w:val="20"/>
        </w:rPr>
      </w:pPr>
      <w:ins w:id="658" w:author="Garai, Subrata" w:date="2017-08-07T14:36:00Z">
        <w:r>
          <w:rPr>
            <w:rFonts w:ascii="Verdana" w:eastAsia="Times New Roman" w:hAnsi="Verdana" w:cs="Times New Roman"/>
            <w:sz w:val="20"/>
            <w:szCs w:val="20"/>
          </w:rPr>
          <w:tab/>
        </w:r>
      </w:ins>
      <w:ins w:id="659" w:author="Garai, Subrata" w:date="2017-08-07T14:37:00Z">
        <w:r>
          <w:rPr>
            <w:rFonts w:ascii="Verdana" w:eastAsia="Times New Roman" w:hAnsi="Verdana" w:cs="Times New Roman"/>
            <w:sz w:val="20"/>
            <w:szCs w:val="20"/>
          </w:rPr>
          <w:t xml:space="preserve">Probes are used to detect </w:t>
        </w:r>
      </w:ins>
      <w:ins w:id="660" w:author="Garai, Subrata" w:date="2017-08-07T00:23:00Z">
        <w:r w:rsidR="00322B1C" w:rsidRPr="00322B1C">
          <w:rPr>
            <w:rFonts w:ascii="Verdana" w:eastAsia="Times New Roman" w:hAnsi="Verdana" w:cs="Times New Roman"/>
            <w:sz w:val="20"/>
            <w:szCs w:val="20"/>
            <w:rPrChange w:id="661" w:author="Garai, Subrata" w:date="2017-08-07T00:24:00Z">
              <w:rPr>
                <w:rFonts w:ascii="Verdana" w:eastAsia="Times New Roman" w:hAnsi="Verdana" w:cs="Times New Roman"/>
                <w:color w:val="666666"/>
                <w:sz w:val="20"/>
                <w:szCs w:val="20"/>
              </w:rPr>
            </w:rPrChange>
          </w:rPr>
          <w:t>Ammonia</w:t>
        </w:r>
      </w:ins>
      <w:ins w:id="662" w:author="Garai, Subrata" w:date="2017-08-07T14:38:00Z">
        <w:r>
          <w:rPr>
            <w:rFonts w:ascii="Verdana" w:eastAsia="Times New Roman" w:hAnsi="Verdana" w:cs="Times New Roman"/>
            <w:sz w:val="20"/>
            <w:szCs w:val="20"/>
          </w:rPr>
          <w:t xml:space="preserve"> / Ammonium levels in water and the</w:t>
        </w:r>
      </w:ins>
      <w:ins w:id="663" w:author="Garai, Subrata" w:date="2017-08-07T00:23:00Z">
        <w:r w:rsidR="00322B1C" w:rsidRPr="00322B1C">
          <w:rPr>
            <w:rFonts w:ascii="Verdana" w:eastAsia="Times New Roman" w:hAnsi="Verdana" w:cs="Times New Roman"/>
            <w:sz w:val="20"/>
            <w:szCs w:val="20"/>
            <w:rPrChange w:id="664" w:author="Garai, Subrata" w:date="2017-08-07T00:24:00Z">
              <w:rPr>
                <w:rFonts w:ascii="Verdana" w:eastAsia="Times New Roman" w:hAnsi="Verdana" w:cs="Times New Roman"/>
                <w:color w:val="666666"/>
                <w:sz w:val="20"/>
                <w:szCs w:val="20"/>
              </w:rPr>
            </w:rPrChange>
          </w:rPr>
          <w:t xml:space="preserve"> levels should be equal to or less than 0.5ppm. A sudden rise in this means that </w:t>
        </w:r>
      </w:ins>
      <w:ins w:id="665" w:author="Garai, Subrata" w:date="2017-08-07T14:41:00Z">
        <w:r>
          <w:rPr>
            <w:rFonts w:ascii="Verdana" w:eastAsia="Times New Roman" w:hAnsi="Verdana" w:cs="Times New Roman"/>
            <w:sz w:val="20"/>
            <w:szCs w:val="20"/>
          </w:rPr>
          <w:t>there might be</w:t>
        </w:r>
      </w:ins>
      <w:ins w:id="666" w:author="Garai, Subrata" w:date="2017-08-07T00:23:00Z">
        <w:r w:rsidR="00322B1C" w:rsidRPr="00322B1C">
          <w:rPr>
            <w:rFonts w:ascii="Verdana" w:eastAsia="Times New Roman" w:hAnsi="Verdana" w:cs="Times New Roman"/>
            <w:sz w:val="20"/>
            <w:szCs w:val="20"/>
            <w:rPrChange w:id="667" w:author="Garai, Subrata" w:date="2017-08-07T00:24:00Z">
              <w:rPr>
                <w:rFonts w:ascii="Verdana" w:eastAsia="Times New Roman" w:hAnsi="Verdana" w:cs="Times New Roman"/>
                <w:color w:val="666666"/>
                <w:sz w:val="20"/>
                <w:szCs w:val="20"/>
              </w:rPr>
            </w:rPrChange>
          </w:rPr>
          <w:t xml:space="preserve"> a dead fish somewhere within your tank.</w:t>
        </w:r>
      </w:ins>
    </w:p>
    <w:p w14:paraId="1F442E45" w14:textId="510A598B" w:rsidR="00322B1C" w:rsidRPr="00A66C8F" w:rsidRDefault="00322B1C">
      <w:pPr>
        <w:spacing w:line="480" w:lineRule="auto"/>
        <w:jc w:val="both"/>
        <w:rPr>
          <w:ins w:id="668" w:author="Garai, Subrata" w:date="2017-08-07T14:49:00Z"/>
          <w:rFonts w:ascii="Verdana" w:eastAsia="Times New Roman" w:hAnsi="Verdana" w:cs="Times New Roman"/>
          <w:color w:val="0070C0"/>
          <w:sz w:val="28"/>
          <w:szCs w:val="28"/>
          <w:rPrChange w:id="669" w:author="Garai, Subrata" w:date="2017-08-08T21:23:00Z">
            <w:rPr>
              <w:ins w:id="670" w:author="Garai, Subrata" w:date="2017-08-07T14:49:00Z"/>
              <w:rFonts w:asciiTheme="majorHAnsi" w:eastAsiaTheme="majorEastAsia" w:hAnsiTheme="majorHAnsi" w:cstheme="majorBidi"/>
              <w:b/>
              <w:bCs/>
              <w:color w:val="2F5496" w:themeColor="accent1" w:themeShade="BF"/>
              <w:sz w:val="28"/>
              <w:szCs w:val="28"/>
            </w:rPr>
          </w:rPrChange>
        </w:rPr>
      </w:pPr>
      <w:ins w:id="671" w:author="Garai, Subrata" w:date="2017-08-07T00:23:00Z">
        <w:r w:rsidRPr="00A66C8F">
          <w:rPr>
            <w:rFonts w:ascii="Verdana" w:eastAsia="Times New Roman" w:hAnsi="Verdana" w:cs="Times New Roman"/>
            <w:color w:val="0070C0"/>
            <w:sz w:val="28"/>
            <w:szCs w:val="28"/>
            <w:rPrChange w:id="672" w:author="Garai, Subrata" w:date="2017-08-08T21:23:00Z">
              <w:rPr>
                <w:rFonts w:ascii="Verdana" w:eastAsia="Times New Roman" w:hAnsi="Verdana" w:cs="Times New Roman"/>
                <w:color w:val="666666"/>
                <w:sz w:val="20"/>
                <w:szCs w:val="20"/>
              </w:rPr>
            </w:rPrChange>
          </w:rPr>
          <w:t xml:space="preserve">Check </w:t>
        </w:r>
      </w:ins>
      <w:ins w:id="673" w:author="Garai, Subrata" w:date="2017-08-07T14:40:00Z">
        <w:r w:rsidR="00BF462C" w:rsidRPr="00A66C8F">
          <w:rPr>
            <w:rFonts w:ascii="Verdana" w:eastAsia="Times New Roman" w:hAnsi="Verdana" w:cs="Times New Roman"/>
            <w:color w:val="0070C0"/>
            <w:sz w:val="28"/>
            <w:szCs w:val="28"/>
            <w:rPrChange w:id="674" w:author="Garai, Subrata" w:date="2017-08-08T21:23:00Z">
              <w:rPr/>
            </w:rPrChange>
          </w:rPr>
          <w:t>the</w:t>
        </w:r>
      </w:ins>
      <w:ins w:id="675" w:author="Garai, Subrata" w:date="2017-08-07T00:23:00Z">
        <w:r w:rsidR="001D4FD2" w:rsidRPr="00A66C8F">
          <w:rPr>
            <w:rFonts w:ascii="Verdana" w:eastAsia="Times New Roman" w:hAnsi="Verdana" w:cs="Times New Roman"/>
            <w:color w:val="0070C0"/>
            <w:sz w:val="28"/>
            <w:szCs w:val="28"/>
            <w:rPrChange w:id="676" w:author="Garai, Subrata" w:date="2017-08-08T21:23:00Z">
              <w:rPr>
                <w:rFonts w:asciiTheme="majorHAnsi" w:eastAsiaTheme="majorEastAsia" w:hAnsiTheme="majorHAnsi" w:cstheme="majorBidi"/>
                <w:b/>
                <w:bCs/>
                <w:color w:val="2F5496" w:themeColor="accent1" w:themeShade="BF"/>
                <w:sz w:val="28"/>
                <w:szCs w:val="28"/>
              </w:rPr>
            </w:rPrChange>
          </w:rPr>
          <w:t xml:space="preserve"> Nitrate Levels </w:t>
        </w:r>
      </w:ins>
    </w:p>
    <w:p w14:paraId="13E775BF" w14:textId="605218F0" w:rsidR="00322B1C" w:rsidRDefault="00322B1C" w:rsidP="00322B1C">
      <w:pPr>
        <w:spacing w:line="480" w:lineRule="auto"/>
        <w:jc w:val="both"/>
        <w:rPr>
          <w:ins w:id="677" w:author="Garai, Subrata" w:date="2017-08-07T14:50:00Z"/>
          <w:rFonts w:ascii="Verdana" w:eastAsia="Times New Roman" w:hAnsi="Verdana" w:cs="Times New Roman"/>
          <w:sz w:val="20"/>
          <w:szCs w:val="20"/>
        </w:rPr>
      </w:pPr>
      <w:ins w:id="678" w:author="Garai, Subrata" w:date="2017-08-07T00:23:00Z">
        <w:r w:rsidRPr="00322B1C">
          <w:rPr>
            <w:rFonts w:ascii="Verdana" w:eastAsia="Times New Roman" w:hAnsi="Verdana" w:cs="Times New Roman"/>
            <w:sz w:val="20"/>
            <w:szCs w:val="20"/>
            <w:rPrChange w:id="679" w:author="Garai, Subrata" w:date="2017-08-07T00:24:00Z">
              <w:rPr>
                <w:rFonts w:ascii="Verdana" w:eastAsia="Times New Roman" w:hAnsi="Verdana" w:cs="Times New Roman"/>
                <w:color w:val="666666"/>
                <w:sz w:val="20"/>
                <w:szCs w:val="20"/>
              </w:rPr>
            </w:rPrChange>
          </w:rPr>
          <w:t>Nitrates are usually a good thing, but when they rise to unnatural levels (above 150ppm), this could mean that there are not enough plants to take in the nitrogen that’s being released by the nitrifying</w:t>
        </w:r>
        <w:r w:rsidR="00BF462C">
          <w:rPr>
            <w:rFonts w:ascii="Verdana" w:eastAsia="Times New Roman" w:hAnsi="Verdana" w:cs="Times New Roman"/>
            <w:sz w:val="20"/>
            <w:szCs w:val="20"/>
          </w:rPr>
          <w:t xml:space="preserve"> bacteria.</w:t>
        </w:r>
      </w:ins>
      <w:ins w:id="680" w:author="Garai, Subrata" w:date="2017-08-07T14:40:00Z">
        <w:r w:rsidR="00BF462C">
          <w:rPr>
            <w:rFonts w:ascii="Verdana" w:eastAsia="Times New Roman" w:hAnsi="Verdana" w:cs="Times New Roman"/>
            <w:sz w:val="20"/>
            <w:szCs w:val="20"/>
          </w:rPr>
          <w:t xml:space="preserve"> This </w:t>
        </w:r>
      </w:ins>
      <w:ins w:id="681" w:author="Garai, Subrata" w:date="2017-08-07T00:23:00Z">
        <w:r w:rsidRPr="00322B1C">
          <w:rPr>
            <w:rFonts w:ascii="Verdana" w:eastAsia="Times New Roman" w:hAnsi="Verdana" w:cs="Times New Roman"/>
            <w:sz w:val="20"/>
            <w:szCs w:val="20"/>
            <w:rPrChange w:id="682" w:author="Garai, Subrata" w:date="2017-08-07T00:24:00Z">
              <w:rPr>
                <w:rFonts w:ascii="Verdana" w:eastAsia="Times New Roman" w:hAnsi="Verdana" w:cs="Times New Roman"/>
                <w:color w:val="666666"/>
                <w:sz w:val="20"/>
                <w:szCs w:val="20"/>
              </w:rPr>
            </w:rPrChange>
          </w:rPr>
          <w:t>can solve</w:t>
        </w:r>
      </w:ins>
      <w:ins w:id="683" w:author="Garai, Subrata" w:date="2017-08-07T14:40:00Z">
        <w:r w:rsidR="00BF462C">
          <w:rPr>
            <w:rFonts w:ascii="Verdana" w:eastAsia="Times New Roman" w:hAnsi="Verdana" w:cs="Times New Roman"/>
            <w:sz w:val="20"/>
            <w:szCs w:val="20"/>
          </w:rPr>
          <w:t>d</w:t>
        </w:r>
      </w:ins>
      <w:ins w:id="684" w:author="Garai, Subrata" w:date="2017-08-07T00:23:00Z">
        <w:r w:rsidRPr="00322B1C">
          <w:rPr>
            <w:rFonts w:ascii="Verdana" w:eastAsia="Times New Roman" w:hAnsi="Verdana" w:cs="Times New Roman"/>
            <w:sz w:val="20"/>
            <w:szCs w:val="20"/>
            <w:rPrChange w:id="685" w:author="Garai, Subrata" w:date="2017-08-07T00:24:00Z">
              <w:rPr>
                <w:rFonts w:ascii="Verdana" w:eastAsia="Times New Roman" w:hAnsi="Verdana" w:cs="Times New Roman"/>
                <w:color w:val="666666"/>
                <w:sz w:val="20"/>
                <w:szCs w:val="20"/>
              </w:rPr>
            </w:rPrChange>
          </w:rPr>
          <w:t xml:space="preserve"> this three ways – Add more plants, harvest some fish or add another grow bed</w:t>
        </w:r>
      </w:ins>
      <w:ins w:id="686" w:author="Garai, Subrata" w:date="2017-08-07T14:41:00Z">
        <w:r w:rsidR="00BF462C">
          <w:rPr>
            <w:rFonts w:ascii="Verdana" w:eastAsia="Times New Roman" w:hAnsi="Verdana" w:cs="Times New Roman"/>
            <w:sz w:val="20"/>
            <w:szCs w:val="20"/>
          </w:rPr>
          <w:t xml:space="preserve"> </w:t>
        </w:r>
      </w:ins>
      <w:ins w:id="687" w:author="Garai, Subrata" w:date="2017-08-07T00:23:00Z">
        <w:r w:rsidRPr="00322B1C">
          <w:rPr>
            <w:rFonts w:ascii="Verdana" w:eastAsia="Times New Roman" w:hAnsi="Verdana" w:cs="Times New Roman"/>
            <w:sz w:val="20"/>
            <w:szCs w:val="20"/>
            <w:rPrChange w:id="688" w:author="Garai, Subrata" w:date="2017-08-07T00:24:00Z">
              <w:rPr>
                <w:rFonts w:ascii="Verdana" w:eastAsia="Times New Roman" w:hAnsi="Verdana" w:cs="Times New Roman"/>
                <w:color w:val="666666"/>
                <w:sz w:val="20"/>
                <w:szCs w:val="20"/>
              </w:rPr>
            </w:rPrChange>
          </w:rPr>
          <w:t>to your aquaponics system.</w:t>
        </w:r>
      </w:ins>
    </w:p>
    <w:p w14:paraId="3E3B9E82" w14:textId="77777777" w:rsidR="009A5511" w:rsidRPr="00322B1C" w:rsidRDefault="009A5511" w:rsidP="00322B1C">
      <w:pPr>
        <w:spacing w:line="480" w:lineRule="auto"/>
        <w:jc w:val="both"/>
        <w:rPr>
          <w:ins w:id="689" w:author="Garai, Subrata" w:date="2017-08-07T00:23:00Z"/>
          <w:rFonts w:ascii="Verdana" w:eastAsia="Times New Roman" w:hAnsi="Verdana" w:cs="Times New Roman"/>
          <w:sz w:val="20"/>
          <w:szCs w:val="20"/>
          <w:rPrChange w:id="690" w:author="Garai, Subrata" w:date="2017-08-07T00:24:00Z">
            <w:rPr>
              <w:ins w:id="691" w:author="Garai, Subrata" w:date="2017-08-07T00:23:00Z"/>
              <w:rFonts w:ascii="Verdana" w:eastAsia="Times New Roman" w:hAnsi="Verdana" w:cs="Times New Roman"/>
              <w:color w:val="666666"/>
              <w:sz w:val="20"/>
              <w:szCs w:val="20"/>
            </w:rPr>
          </w:rPrChange>
        </w:rPr>
      </w:pPr>
    </w:p>
    <w:p w14:paraId="319CE120" w14:textId="761690E8" w:rsidR="00322B1C" w:rsidRPr="00A66C8F" w:rsidRDefault="00322B1C">
      <w:pPr>
        <w:spacing w:line="480" w:lineRule="auto"/>
        <w:jc w:val="both"/>
        <w:rPr>
          <w:ins w:id="692" w:author="Garai, Subrata" w:date="2017-08-07T14:49:00Z"/>
          <w:rFonts w:ascii="Verdana" w:eastAsia="Times New Roman" w:hAnsi="Verdana" w:cs="Times New Roman"/>
          <w:color w:val="0070C0"/>
          <w:sz w:val="28"/>
          <w:szCs w:val="28"/>
          <w:rPrChange w:id="693" w:author="Garai, Subrata" w:date="2017-08-08T21:22:00Z">
            <w:rPr>
              <w:ins w:id="694" w:author="Garai, Subrata" w:date="2017-08-07T14:49:00Z"/>
              <w:rFonts w:ascii="Verdana" w:eastAsia="Times New Roman" w:hAnsi="Verdana" w:cs="Times New Roman"/>
              <w:sz w:val="20"/>
              <w:szCs w:val="20"/>
            </w:rPr>
          </w:rPrChange>
        </w:rPr>
      </w:pPr>
      <w:ins w:id="695" w:author="Garai, Subrata" w:date="2017-08-07T00:23:00Z">
        <w:r w:rsidRPr="00A66C8F">
          <w:rPr>
            <w:rFonts w:ascii="Verdana" w:eastAsia="Times New Roman" w:hAnsi="Verdana" w:cs="Times New Roman"/>
            <w:color w:val="0070C0"/>
            <w:sz w:val="28"/>
            <w:szCs w:val="28"/>
            <w:rPrChange w:id="696" w:author="Garai, Subrata" w:date="2017-08-08T21:22:00Z">
              <w:rPr>
                <w:rFonts w:ascii="Verdana" w:eastAsia="Times New Roman" w:hAnsi="Verdana" w:cs="Times New Roman"/>
                <w:color w:val="666666"/>
                <w:sz w:val="20"/>
                <w:szCs w:val="20"/>
              </w:rPr>
            </w:rPrChange>
          </w:rPr>
          <w:t>Che</w:t>
        </w:r>
        <w:r w:rsidR="001D4FD2" w:rsidRPr="00A66C8F">
          <w:rPr>
            <w:rFonts w:ascii="Verdana" w:eastAsia="Times New Roman" w:hAnsi="Verdana" w:cs="Times New Roman"/>
            <w:color w:val="0070C0"/>
            <w:sz w:val="28"/>
            <w:szCs w:val="28"/>
            <w:rPrChange w:id="697" w:author="Garai, Subrata" w:date="2017-08-08T21:22:00Z">
              <w:rPr>
                <w:rFonts w:asciiTheme="majorHAnsi" w:eastAsiaTheme="majorEastAsia" w:hAnsiTheme="majorHAnsi" w:cstheme="majorBidi"/>
                <w:b/>
                <w:bCs/>
                <w:color w:val="2F5496" w:themeColor="accent1" w:themeShade="BF"/>
                <w:sz w:val="28"/>
                <w:szCs w:val="28"/>
              </w:rPr>
            </w:rPrChange>
          </w:rPr>
          <w:t xml:space="preserve">ck The Pumps &amp; Plumbing System </w:t>
        </w:r>
      </w:ins>
    </w:p>
    <w:p w14:paraId="6A756010" w14:textId="68396FEB" w:rsidR="00322B1C" w:rsidRPr="00322B1C" w:rsidRDefault="00322B1C" w:rsidP="00322B1C">
      <w:pPr>
        <w:spacing w:line="480" w:lineRule="auto"/>
        <w:jc w:val="both"/>
        <w:rPr>
          <w:ins w:id="698" w:author="Garai, Subrata" w:date="2017-08-07T00:23:00Z"/>
          <w:rFonts w:ascii="Verdana" w:eastAsia="Times New Roman" w:hAnsi="Verdana" w:cs="Times New Roman"/>
          <w:sz w:val="20"/>
          <w:szCs w:val="20"/>
          <w:rPrChange w:id="699" w:author="Garai, Subrata" w:date="2017-08-07T00:24:00Z">
            <w:rPr>
              <w:ins w:id="700" w:author="Garai, Subrata" w:date="2017-08-07T00:23:00Z"/>
              <w:rFonts w:ascii="Verdana" w:eastAsia="Times New Roman" w:hAnsi="Verdana" w:cs="Times New Roman"/>
              <w:color w:val="666666"/>
              <w:sz w:val="20"/>
              <w:szCs w:val="20"/>
            </w:rPr>
          </w:rPrChange>
        </w:rPr>
      </w:pPr>
      <w:ins w:id="701" w:author="Garai, Subrata" w:date="2017-08-07T00:23:00Z">
        <w:r w:rsidRPr="00322B1C">
          <w:rPr>
            <w:rFonts w:ascii="Verdana" w:eastAsia="Times New Roman" w:hAnsi="Verdana" w:cs="Times New Roman"/>
            <w:sz w:val="20"/>
            <w:szCs w:val="20"/>
            <w:rPrChange w:id="702" w:author="Garai, Subrata" w:date="2017-08-07T00:24:00Z">
              <w:rPr>
                <w:rFonts w:ascii="Verdana" w:eastAsia="Times New Roman" w:hAnsi="Verdana" w:cs="Times New Roman"/>
                <w:color w:val="666666"/>
                <w:sz w:val="20"/>
                <w:szCs w:val="20"/>
              </w:rPr>
            </w:rPrChange>
          </w:rPr>
          <w:t xml:space="preserve">Check all the pumps and plumbing is connected and working properly for successful circulation. This should really be checked </w:t>
        </w:r>
      </w:ins>
      <w:ins w:id="703" w:author="Garai, Subrata" w:date="2017-08-08T21:36:00Z">
        <w:r w:rsidR="0021285C" w:rsidRPr="00322B1C">
          <w:rPr>
            <w:rFonts w:ascii="Verdana" w:eastAsia="Times New Roman" w:hAnsi="Verdana" w:cs="Times New Roman"/>
            <w:sz w:val="20"/>
            <w:szCs w:val="20"/>
          </w:rPr>
          <w:t>every day</w:t>
        </w:r>
      </w:ins>
      <w:ins w:id="704" w:author="Garai, Subrata" w:date="2017-08-07T00:23:00Z">
        <w:r w:rsidRPr="00322B1C">
          <w:rPr>
            <w:rFonts w:ascii="Verdana" w:eastAsia="Times New Roman" w:hAnsi="Verdana" w:cs="Times New Roman"/>
            <w:sz w:val="20"/>
            <w:szCs w:val="20"/>
            <w:rPrChange w:id="705" w:author="Garai, Subrata" w:date="2017-08-07T00:24:00Z">
              <w:rPr>
                <w:rFonts w:ascii="Verdana" w:eastAsia="Times New Roman" w:hAnsi="Verdana" w:cs="Times New Roman"/>
                <w:color w:val="666666"/>
                <w:sz w:val="20"/>
                <w:szCs w:val="20"/>
              </w:rPr>
            </w:rPrChange>
          </w:rPr>
          <w:t>, while cleaning out all the pumps and pipes should be done once a month.</w:t>
        </w:r>
      </w:ins>
    </w:p>
    <w:p w14:paraId="33F3450B" w14:textId="1C72BCD7" w:rsidR="00322B1C" w:rsidRPr="00322B1C" w:rsidRDefault="00BF462C" w:rsidP="00322B1C">
      <w:pPr>
        <w:spacing w:line="480" w:lineRule="auto"/>
        <w:jc w:val="both"/>
        <w:rPr>
          <w:ins w:id="706" w:author="Garai, Subrata" w:date="2017-08-07T00:23:00Z"/>
          <w:rFonts w:ascii="Verdana" w:eastAsia="Times New Roman" w:hAnsi="Verdana" w:cs="Times New Roman"/>
          <w:sz w:val="20"/>
          <w:szCs w:val="20"/>
          <w:rPrChange w:id="707" w:author="Garai, Subrata" w:date="2017-08-07T00:24:00Z">
            <w:rPr>
              <w:ins w:id="708" w:author="Garai, Subrata" w:date="2017-08-07T00:23:00Z"/>
              <w:rFonts w:ascii="Verdana" w:eastAsia="Times New Roman" w:hAnsi="Verdana" w:cs="Times New Roman"/>
              <w:color w:val="666666"/>
              <w:sz w:val="20"/>
              <w:szCs w:val="20"/>
            </w:rPr>
          </w:rPrChange>
        </w:rPr>
      </w:pPr>
      <w:ins w:id="709" w:author="Garai, Subrata" w:date="2017-08-07T14:42:00Z">
        <w:r>
          <w:rPr>
            <w:rFonts w:ascii="Verdana" w:eastAsia="Times New Roman" w:hAnsi="Verdana" w:cs="Times New Roman"/>
            <w:sz w:val="20"/>
            <w:szCs w:val="20"/>
          </w:rPr>
          <w:tab/>
        </w:r>
      </w:ins>
      <w:ins w:id="710" w:author="Garai, Subrata" w:date="2017-08-07T00:23:00Z">
        <w:r w:rsidR="00322B1C" w:rsidRPr="00322B1C">
          <w:rPr>
            <w:rFonts w:ascii="Verdana" w:eastAsia="Times New Roman" w:hAnsi="Verdana" w:cs="Times New Roman"/>
            <w:sz w:val="20"/>
            <w:szCs w:val="20"/>
            <w:rPrChange w:id="711" w:author="Garai, Subrata" w:date="2017-08-07T00:24:00Z">
              <w:rPr>
                <w:rFonts w:ascii="Verdana" w:eastAsia="Times New Roman" w:hAnsi="Verdana" w:cs="Times New Roman"/>
                <w:color w:val="666666"/>
                <w:sz w:val="20"/>
                <w:szCs w:val="20"/>
              </w:rPr>
            </w:rPrChange>
          </w:rPr>
          <w:t>It’s a hassle and dirty job but it has to be done in order to maintain the efficiency of your system. A good way to clean them is to run high-pressure water from a hose through each component.</w:t>
        </w:r>
      </w:ins>
      <w:ins w:id="712" w:author="Garai, Subrata" w:date="2017-08-07T14:41:00Z">
        <w:r>
          <w:rPr>
            <w:rFonts w:ascii="Verdana" w:eastAsia="Times New Roman" w:hAnsi="Verdana" w:cs="Times New Roman"/>
            <w:sz w:val="20"/>
            <w:szCs w:val="20"/>
          </w:rPr>
          <w:t xml:space="preserve"> Water level indicators can provide an overview if the water pumps aren't functioning properly.</w:t>
        </w:r>
      </w:ins>
    </w:p>
    <w:p w14:paraId="299675B3" w14:textId="6B146497" w:rsidR="00322B1C" w:rsidRPr="00322B1C" w:rsidRDefault="004E547D">
      <w:pPr>
        <w:pStyle w:val="MyHeading"/>
        <w:rPr>
          <w:ins w:id="713" w:author="Garai, Subrata" w:date="2017-08-07T00:23:00Z"/>
          <w:rFonts w:eastAsia="Times New Roman"/>
          <w:rPrChange w:id="714" w:author="Garai, Subrata" w:date="2017-08-07T00:24:00Z">
            <w:rPr>
              <w:ins w:id="715" w:author="Garai, Subrata" w:date="2017-08-07T00:23:00Z"/>
              <w:rFonts w:ascii="Verdana" w:eastAsia="Times New Roman" w:hAnsi="Verdana" w:cs="Times New Roman"/>
              <w:color w:val="666666"/>
              <w:sz w:val="20"/>
              <w:szCs w:val="20"/>
            </w:rPr>
          </w:rPrChange>
        </w:rPr>
        <w:pPrChange w:id="716" w:author="Garai, Subrata" w:date="2017-08-08T16:09:00Z">
          <w:pPr>
            <w:spacing w:line="480" w:lineRule="auto"/>
            <w:jc w:val="both"/>
          </w:pPr>
        </w:pPrChange>
      </w:pPr>
      <w:bookmarkStart w:id="717" w:name="_Toc489991265"/>
      <w:ins w:id="718" w:author="Garai, Subrata" w:date="2017-08-07T00:35:00Z">
        <w:r>
          <w:rPr>
            <w:rFonts w:eastAsia="Times New Roman"/>
          </w:rPr>
          <w:lastRenderedPageBreak/>
          <w:t xml:space="preserve">Understanding of </w:t>
        </w:r>
      </w:ins>
      <w:ins w:id="719" w:author="Garai, Subrata" w:date="2017-08-07T00:23:00Z">
        <w:r w:rsidR="00322B1C" w:rsidRPr="00322B1C">
          <w:rPr>
            <w:rFonts w:eastAsia="Times New Roman"/>
            <w:rPrChange w:id="720" w:author="Garai, Subrata" w:date="2017-08-07T00:24:00Z">
              <w:rPr>
                <w:rFonts w:ascii="Verdana" w:eastAsia="Times New Roman" w:hAnsi="Verdana" w:cs="Times New Roman"/>
                <w:color w:val="666666"/>
                <w:sz w:val="20"/>
                <w:szCs w:val="20"/>
              </w:rPr>
            </w:rPrChange>
          </w:rPr>
          <w:t>Plant Nutrients in Aquaponics System:</w:t>
        </w:r>
        <w:bookmarkEnd w:id="717"/>
      </w:ins>
    </w:p>
    <w:p w14:paraId="54376288" w14:textId="6236DF13" w:rsidR="004328E9" w:rsidRDefault="00662F8D">
      <w:pPr>
        <w:spacing w:line="480" w:lineRule="auto"/>
        <w:jc w:val="both"/>
        <w:rPr>
          <w:ins w:id="721" w:author="Garai, Subrata" w:date="2017-08-08T21:20:00Z"/>
          <w:rFonts w:ascii="Verdana" w:eastAsia="Times New Roman" w:hAnsi="Verdana" w:cs="Times New Roman"/>
          <w:sz w:val="20"/>
          <w:szCs w:val="20"/>
        </w:rPr>
      </w:pPr>
      <w:ins w:id="722" w:author="Garai, Subrata" w:date="2017-08-07T22:38:00Z">
        <w:r>
          <w:rPr>
            <w:rFonts w:ascii="Verdana" w:eastAsia="Times New Roman" w:hAnsi="Verdana" w:cs="Times New Roman"/>
            <w:sz w:val="20"/>
            <w:szCs w:val="20"/>
          </w:rPr>
          <w:t xml:space="preserve">In any aquaponics system, the </w:t>
        </w:r>
      </w:ins>
      <w:ins w:id="723" w:author="Garai, Subrata" w:date="2017-08-07T22:40:00Z">
        <w:r>
          <w:rPr>
            <w:rFonts w:ascii="Verdana" w:eastAsia="Times New Roman" w:hAnsi="Verdana" w:cs="Times New Roman"/>
            <w:sz w:val="20"/>
            <w:szCs w:val="20"/>
          </w:rPr>
          <w:t xml:space="preserve">primary earth </w:t>
        </w:r>
      </w:ins>
      <w:ins w:id="724" w:author="Garai, Subrata" w:date="2017-08-07T22:48:00Z">
        <w:r w:rsidR="00BC4243">
          <w:rPr>
            <w:rFonts w:ascii="Verdana" w:eastAsia="Times New Roman" w:hAnsi="Verdana" w:cs="Times New Roman"/>
            <w:sz w:val="20"/>
            <w:szCs w:val="20"/>
          </w:rPr>
          <w:t>elements play</w:t>
        </w:r>
      </w:ins>
      <w:ins w:id="725" w:author="Garai, Subrata" w:date="2017-08-07T22:40:00Z">
        <w:r>
          <w:rPr>
            <w:rFonts w:ascii="Verdana" w:eastAsia="Times New Roman" w:hAnsi="Verdana" w:cs="Times New Roman"/>
            <w:sz w:val="20"/>
            <w:szCs w:val="20"/>
          </w:rPr>
          <w:t xml:space="preserve"> a major role in plants / fish growth. U</w:t>
        </w:r>
      </w:ins>
      <w:ins w:id="726" w:author="Garai, Subrata" w:date="2017-08-07T22:41:00Z">
        <w:r>
          <w:rPr>
            <w:rFonts w:ascii="Verdana" w:eastAsia="Times New Roman" w:hAnsi="Verdana" w:cs="Times New Roman"/>
            <w:sz w:val="20"/>
            <w:szCs w:val="20"/>
          </w:rPr>
          <w:t>nderstanding of this basic general chemistry is mandatory in order to maintain the aquaponics system. There are 1</w:t>
        </w:r>
      </w:ins>
      <w:ins w:id="727" w:author="Garai, Subrata" w:date="2017-08-08T21:27:00Z">
        <w:r w:rsidR="004B5EF7">
          <w:rPr>
            <w:rFonts w:ascii="Verdana" w:eastAsia="Times New Roman" w:hAnsi="Verdana" w:cs="Times New Roman"/>
            <w:sz w:val="20"/>
            <w:szCs w:val="20"/>
          </w:rPr>
          <w:t>6</w:t>
        </w:r>
      </w:ins>
      <w:ins w:id="728" w:author="Garai, Subrata" w:date="2017-08-07T22:41:00Z">
        <w:r>
          <w:rPr>
            <w:rFonts w:ascii="Verdana" w:eastAsia="Times New Roman" w:hAnsi="Verdana" w:cs="Times New Roman"/>
            <w:sz w:val="20"/>
            <w:szCs w:val="20"/>
          </w:rPr>
          <w:t xml:space="preserve"> primary elements </w:t>
        </w:r>
      </w:ins>
      <w:ins w:id="729" w:author="Garai, Subrata" w:date="2017-08-07T22:42:00Z">
        <w:r>
          <w:rPr>
            <w:rFonts w:ascii="Verdana" w:eastAsia="Times New Roman" w:hAnsi="Verdana" w:cs="Times New Roman"/>
            <w:sz w:val="20"/>
            <w:szCs w:val="20"/>
          </w:rPr>
          <w:t>plays</w:t>
        </w:r>
      </w:ins>
      <w:ins w:id="730" w:author="Garai, Subrata" w:date="2017-08-07T22:41:00Z">
        <w:r>
          <w:rPr>
            <w:rFonts w:ascii="Verdana" w:eastAsia="Times New Roman" w:hAnsi="Verdana" w:cs="Times New Roman"/>
            <w:sz w:val="20"/>
            <w:szCs w:val="20"/>
          </w:rPr>
          <w:t xml:space="preserve"> various role </w:t>
        </w:r>
      </w:ins>
      <w:ins w:id="731" w:author="Garai, Subrata" w:date="2017-08-07T22:42:00Z">
        <w:r>
          <w:rPr>
            <w:rFonts w:ascii="Verdana" w:eastAsia="Times New Roman" w:hAnsi="Verdana" w:cs="Times New Roman"/>
            <w:sz w:val="20"/>
            <w:szCs w:val="20"/>
          </w:rPr>
          <w:t xml:space="preserve">in plants growth. </w:t>
        </w:r>
        <w:r w:rsidR="00BC4243">
          <w:rPr>
            <w:rFonts w:ascii="Verdana" w:eastAsia="Times New Roman" w:hAnsi="Verdana" w:cs="Times New Roman"/>
            <w:sz w:val="20"/>
            <w:szCs w:val="20"/>
          </w:rPr>
          <w:t>They can be d</w:t>
        </w:r>
      </w:ins>
      <w:ins w:id="732" w:author="Garai, Subrata" w:date="2017-08-07T22:47:00Z">
        <w:r w:rsidR="00BC4243">
          <w:rPr>
            <w:rFonts w:ascii="Verdana" w:eastAsia="Times New Roman" w:hAnsi="Verdana" w:cs="Times New Roman"/>
            <w:sz w:val="20"/>
            <w:szCs w:val="20"/>
          </w:rPr>
          <w:t>i</w:t>
        </w:r>
      </w:ins>
      <w:ins w:id="733" w:author="Garai, Subrata" w:date="2017-08-07T22:42:00Z">
        <w:r>
          <w:rPr>
            <w:rFonts w:ascii="Verdana" w:eastAsia="Times New Roman" w:hAnsi="Verdana" w:cs="Times New Roman"/>
            <w:sz w:val="20"/>
            <w:szCs w:val="20"/>
          </w:rPr>
          <w:t xml:space="preserve">vided into two categories – </w:t>
        </w:r>
      </w:ins>
    </w:p>
    <w:p w14:paraId="37471FAE" w14:textId="61595C42" w:rsidR="00BC4243" w:rsidRPr="004328E9" w:rsidRDefault="004328E9">
      <w:pPr>
        <w:spacing w:line="480" w:lineRule="auto"/>
        <w:jc w:val="both"/>
        <w:rPr>
          <w:ins w:id="734" w:author="Garai, Subrata" w:date="2017-08-07T22:44:00Z"/>
          <w:rFonts w:ascii="Verdana" w:eastAsia="Times New Roman" w:hAnsi="Verdana" w:cs="Times New Roman"/>
          <w:sz w:val="28"/>
          <w:szCs w:val="28"/>
          <w:rPrChange w:id="735" w:author="Garai, Subrata" w:date="2017-08-08T21:20:00Z">
            <w:rPr>
              <w:ins w:id="736" w:author="Garai, Subrata" w:date="2017-08-07T22:44:00Z"/>
              <w:rFonts w:ascii="Verdana" w:eastAsia="Times New Roman" w:hAnsi="Verdana" w:cs="Times New Roman"/>
              <w:sz w:val="20"/>
              <w:szCs w:val="20"/>
            </w:rPr>
          </w:rPrChange>
        </w:rPr>
      </w:pPr>
      <w:ins w:id="737" w:author="Garai, Subrata" w:date="2017-08-08T21:20:00Z">
        <w:r w:rsidRPr="004328E9">
          <w:rPr>
            <w:rFonts w:ascii="Verdana" w:eastAsia="Times New Roman" w:hAnsi="Verdana" w:cs="Times New Roman"/>
            <w:color w:val="0070C0"/>
            <w:sz w:val="28"/>
            <w:szCs w:val="28"/>
            <w:rPrChange w:id="738" w:author="Garai, Subrata" w:date="2017-08-08T21:21:00Z">
              <w:rPr>
                <w:rFonts w:ascii="Verdana" w:eastAsia="Times New Roman" w:hAnsi="Verdana" w:cs="Times New Roman"/>
                <w:sz w:val="20"/>
                <w:szCs w:val="20"/>
              </w:rPr>
            </w:rPrChange>
          </w:rPr>
          <w:tab/>
        </w:r>
      </w:ins>
      <w:ins w:id="739" w:author="Garai, Subrata" w:date="2017-08-07T22:42:00Z">
        <w:r w:rsidR="00662F8D" w:rsidRPr="004328E9">
          <w:rPr>
            <w:rFonts w:ascii="Verdana" w:eastAsia="Times New Roman" w:hAnsi="Verdana" w:cs="Times New Roman"/>
            <w:color w:val="0070C0"/>
            <w:sz w:val="28"/>
            <w:szCs w:val="28"/>
            <w:rPrChange w:id="740" w:author="Garai, Subrata" w:date="2017-08-08T21:21:00Z">
              <w:rPr>
                <w:rFonts w:ascii="Verdana" w:eastAsia="Times New Roman" w:hAnsi="Verdana" w:cs="Times New Roman"/>
                <w:sz w:val="20"/>
                <w:szCs w:val="20"/>
              </w:rPr>
            </w:rPrChange>
          </w:rPr>
          <w:t>Non Mineral</w:t>
        </w:r>
      </w:ins>
      <w:ins w:id="741" w:author="Garai, Subrata" w:date="2017-08-08T21:20:00Z">
        <w:r w:rsidRPr="004328E9">
          <w:rPr>
            <w:rFonts w:ascii="Verdana" w:eastAsia="Times New Roman" w:hAnsi="Verdana" w:cs="Times New Roman"/>
            <w:color w:val="0070C0"/>
            <w:sz w:val="28"/>
            <w:szCs w:val="28"/>
            <w:rPrChange w:id="742" w:author="Garai, Subrata" w:date="2017-08-08T21:21:00Z">
              <w:rPr>
                <w:rFonts w:ascii="Verdana" w:eastAsia="Times New Roman" w:hAnsi="Verdana" w:cs="Times New Roman"/>
                <w:sz w:val="20"/>
                <w:szCs w:val="20"/>
              </w:rPr>
            </w:rPrChange>
          </w:rPr>
          <w:t xml:space="preserve"> Nutrients:</w:t>
        </w:r>
      </w:ins>
      <w:ins w:id="743" w:author="Garai, Subrata" w:date="2017-08-07T22:44:00Z">
        <w:r w:rsidR="00BC4243" w:rsidRPr="004328E9">
          <w:rPr>
            <w:rFonts w:ascii="Verdana" w:eastAsia="Times New Roman" w:hAnsi="Verdana" w:cs="Times New Roman"/>
            <w:sz w:val="28"/>
            <w:szCs w:val="28"/>
            <w:rPrChange w:id="744" w:author="Garai, Subrata" w:date="2017-08-08T21:20:00Z">
              <w:rPr>
                <w:rFonts w:ascii="Verdana" w:eastAsia="Times New Roman" w:hAnsi="Verdana" w:cs="Times New Roman"/>
                <w:sz w:val="20"/>
                <w:szCs w:val="20"/>
              </w:rPr>
            </w:rPrChange>
          </w:rPr>
          <w:t xml:space="preserve"> </w:t>
        </w:r>
      </w:ins>
    </w:p>
    <w:p w14:paraId="25E9BFB4" w14:textId="3E9718F9" w:rsidR="00BC4243" w:rsidRDefault="00BC4243">
      <w:pPr>
        <w:spacing w:line="480" w:lineRule="auto"/>
        <w:ind w:left="720"/>
        <w:jc w:val="both"/>
        <w:rPr>
          <w:ins w:id="745" w:author="Garai, Subrata" w:date="2017-08-07T22:44:00Z"/>
          <w:rFonts w:ascii="Verdana" w:eastAsia="Times New Roman" w:hAnsi="Verdana" w:cs="Times New Roman"/>
          <w:sz w:val="20"/>
          <w:szCs w:val="20"/>
        </w:rPr>
        <w:pPrChange w:id="746" w:author="Garai, Subrata" w:date="2017-08-08T16:16:00Z">
          <w:pPr>
            <w:spacing w:line="480" w:lineRule="auto"/>
            <w:jc w:val="both"/>
          </w:pPr>
        </w:pPrChange>
      </w:pPr>
      <w:ins w:id="747" w:author="Garai, Subrata" w:date="2017-08-07T22:44:00Z">
        <w:r>
          <w:rPr>
            <w:rFonts w:ascii="Verdana" w:eastAsia="Times New Roman" w:hAnsi="Verdana" w:cs="Times New Roman"/>
            <w:sz w:val="20"/>
            <w:szCs w:val="20"/>
          </w:rPr>
          <w:t>Oxygen (</w:t>
        </w:r>
      </w:ins>
      <w:ins w:id="748" w:author="Garai, Subrata" w:date="2017-08-07T22:43:00Z">
        <w:r>
          <w:rPr>
            <w:rFonts w:ascii="Verdana" w:eastAsia="Times New Roman" w:hAnsi="Verdana" w:cs="Times New Roman"/>
            <w:sz w:val="20"/>
            <w:szCs w:val="20"/>
          </w:rPr>
          <w:t>O)</w:t>
        </w:r>
      </w:ins>
      <w:ins w:id="749" w:author="Garai, Subrata" w:date="2017-08-07T00:23:00Z">
        <w:r w:rsidR="00322B1C" w:rsidRPr="00322B1C">
          <w:rPr>
            <w:rFonts w:ascii="Verdana" w:eastAsia="Times New Roman" w:hAnsi="Verdana" w:cs="Times New Roman"/>
            <w:sz w:val="20"/>
            <w:szCs w:val="20"/>
            <w:rPrChange w:id="750" w:author="Garai, Subrata" w:date="2017-08-07T00:24:00Z">
              <w:rPr>
                <w:rFonts w:ascii="Verdana" w:eastAsia="Times New Roman" w:hAnsi="Verdana" w:cs="Times New Roman"/>
                <w:color w:val="666666"/>
                <w:sz w:val="20"/>
                <w:szCs w:val="20"/>
              </w:rPr>
            </w:rPrChange>
          </w:rPr>
          <w:t xml:space="preserve">, </w:t>
        </w:r>
      </w:ins>
      <w:ins w:id="751" w:author="Garai, Subrata" w:date="2017-08-07T22:44:00Z">
        <w:r w:rsidRPr="00322B1C">
          <w:rPr>
            <w:rFonts w:ascii="Verdana" w:eastAsia="Times New Roman" w:hAnsi="Verdana" w:cs="Times New Roman"/>
            <w:sz w:val="20"/>
            <w:szCs w:val="20"/>
          </w:rPr>
          <w:t>Hydrogen</w:t>
        </w:r>
        <w:r>
          <w:rPr>
            <w:rFonts w:ascii="Verdana" w:eastAsia="Times New Roman" w:hAnsi="Verdana" w:cs="Times New Roman"/>
            <w:sz w:val="20"/>
            <w:szCs w:val="20"/>
          </w:rPr>
          <w:t xml:space="preserve"> (</w:t>
        </w:r>
      </w:ins>
      <w:ins w:id="752" w:author="Garai, Subrata" w:date="2017-08-07T22:43:00Z">
        <w:r>
          <w:rPr>
            <w:rFonts w:ascii="Verdana" w:eastAsia="Times New Roman" w:hAnsi="Verdana" w:cs="Times New Roman"/>
            <w:sz w:val="20"/>
            <w:szCs w:val="20"/>
          </w:rPr>
          <w:t>H)</w:t>
        </w:r>
      </w:ins>
      <w:ins w:id="753" w:author="Garai, Subrata" w:date="2017-08-07T00:23:00Z">
        <w:r w:rsidR="00322B1C" w:rsidRPr="00322B1C">
          <w:rPr>
            <w:rFonts w:ascii="Verdana" w:eastAsia="Times New Roman" w:hAnsi="Verdana" w:cs="Times New Roman"/>
            <w:sz w:val="20"/>
            <w:szCs w:val="20"/>
            <w:rPrChange w:id="754" w:author="Garai, Subrata" w:date="2017-08-07T00:24:00Z">
              <w:rPr>
                <w:rFonts w:ascii="Verdana" w:eastAsia="Times New Roman" w:hAnsi="Verdana" w:cs="Times New Roman"/>
                <w:color w:val="666666"/>
                <w:sz w:val="20"/>
                <w:szCs w:val="20"/>
              </w:rPr>
            </w:rPrChange>
          </w:rPr>
          <w:t xml:space="preserve"> and Carbon</w:t>
        </w:r>
      </w:ins>
      <w:ins w:id="755" w:author="Garai, Subrata" w:date="2017-08-07T22:43:00Z">
        <w:r>
          <w:rPr>
            <w:rFonts w:ascii="Verdana" w:eastAsia="Times New Roman" w:hAnsi="Verdana" w:cs="Times New Roman"/>
            <w:sz w:val="20"/>
            <w:szCs w:val="20"/>
          </w:rPr>
          <w:t>(</w:t>
        </w:r>
      </w:ins>
      <w:ins w:id="756" w:author="Garai, Subrata" w:date="2017-08-07T22:44:00Z">
        <w:r>
          <w:rPr>
            <w:rFonts w:ascii="Verdana" w:eastAsia="Times New Roman" w:hAnsi="Verdana" w:cs="Times New Roman"/>
            <w:sz w:val="20"/>
            <w:szCs w:val="20"/>
          </w:rPr>
          <w:t>C</w:t>
        </w:r>
        <w:r w:rsidRPr="00322B1C">
          <w:rPr>
            <w:rFonts w:ascii="Verdana" w:eastAsia="Times New Roman" w:hAnsi="Verdana" w:cs="Times New Roman"/>
            <w:sz w:val="20"/>
            <w:szCs w:val="20"/>
          </w:rPr>
          <w:t>)</w:t>
        </w:r>
      </w:ins>
      <w:ins w:id="757" w:author="Garai, Subrata" w:date="2017-08-07T22:43:00Z">
        <w:r>
          <w:rPr>
            <w:rFonts w:ascii="Verdana" w:eastAsia="Times New Roman" w:hAnsi="Verdana" w:cs="Times New Roman"/>
            <w:sz w:val="20"/>
            <w:szCs w:val="20"/>
          </w:rPr>
          <w:t xml:space="preserve"> </w:t>
        </w:r>
      </w:ins>
    </w:p>
    <w:p w14:paraId="3E082ADB" w14:textId="77777777" w:rsidR="004328E9" w:rsidRDefault="00BC4243">
      <w:pPr>
        <w:spacing w:line="480" w:lineRule="auto"/>
        <w:ind w:left="720"/>
        <w:jc w:val="both"/>
        <w:rPr>
          <w:ins w:id="758" w:author="Garai, Subrata" w:date="2017-08-08T21:21:00Z"/>
          <w:rFonts w:ascii="Verdana" w:eastAsia="Times New Roman" w:hAnsi="Verdana" w:cs="Times New Roman"/>
          <w:sz w:val="20"/>
          <w:szCs w:val="20"/>
        </w:rPr>
        <w:pPrChange w:id="759" w:author="Garai, Subrata" w:date="2017-08-08T21:21:00Z">
          <w:pPr>
            <w:spacing w:line="480" w:lineRule="auto"/>
            <w:jc w:val="both"/>
          </w:pPr>
        </w:pPrChange>
      </w:pPr>
      <w:ins w:id="760" w:author="Garai, Subrata" w:date="2017-08-07T22:44:00Z">
        <w:r>
          <w:rPr>
            <w:rFonts w:ascii="Verdana" w:eastAsia="Times New Roman" w:hAnsi="Verdana" w:cs="Times New Roman"/>
            <w:sz w:val="20"/>
            <w:szCs w:val="20"/>
          </w:rPr>
          <w:t xml:space="preserve">These </w:t>
        </w:r>
      </w:ins>
      <w:ins w:id="761" w:author="Garai, Subrata" w:date="2017-08-07T00:23:00Z">
        <w:r w:rsidR="00322B1C" w:rsidRPr="00322B1C">
          <w:rPr>
            <w:rFonts w:ascii="Verdana" w:eastAsia="Times New Roman" w:hAnsi="Verdana" w:cs="Times New Roman"/>
            <w:sz w:val="20"/>
            <w:szCs w:val="20"/>
            <w:rPrChange w:id="762" w:author="Garai, Subrata" w:date="2017-08-07T00:24:00Z">
              <w:rPr>
                <w:rFonts w:ascii="Verdana" w:eastAsia="Times New Roman" w:hAnsi="Verdana" w:cs="Times New Roman"/>
                <w:color w:val="666666"/>
                <w:sz w:val="20"/>
                <w:szCs w:val="20"/>
              </w:rPr>
            </w:rPrChange>
          </w:rPr>
          <w:t>not generally supplemented by the farmer</w:t>
        </w:r>
      </w:ins>
      <w:ins w:id="763" w:author="Garai, Subrata" w:date="2017-08-07T22:45:00Z">
        <w:r>
          <w:rPr>
            <w:rFonts w:ascii="Verdana" w:eastAsia="Times New Roman" w:hAnsi="Verdana" w:cs="Times New Roman"/>
            <w:sz w:val="20"/>
            <w:szCs w:val="20"/>
          </w:rPr>
          <w:t>, unless doing carbon infusion etc</w:t>
        </w:r>
      </w:ins>
      <w:ins w:id="764" w:author="Garai, Subrata" w:date="2017-08-07T00:23:00Z">
        <w:r w:rsidR="00322B1C" w:rsidRPr="00322B1C">
          <w:rPr>
            <w:rFonts w:ascii="Verdana" w:eastAsia="Times New Roman" w:hAnsi="Verdana" w:cs="Times New Roman"/>
            <w:sz w:val="20"/>
            <w:szCs w:val="20"/>
            <w:rPrChange w:id="765" w:author="Garai, Subrata" w:date="2017-08-07T00:24:00Z">
              <w:rPr>
                <w:rFonts w:ascii="Verdana" w:eastAsia="Times New Roman" w:hAnsi="Verdana" w:cs="Times New Roman"/>
                <w:color w:val="666666"/>
                <w:sz w:val="20"/>
                <w:szCs w:val="20"/>
              </w:rPr>
            </w:rPrChange>
          </w:rPr>
          <w:t xml:space="preserve">. These are not the elements </w:t>
        </w:r>
      </w:ins>
      <w:ins w:id="766" w:author="Garai, Subrata" w:date="2017-08-07T22:45:00Z">
        <w:r>
          <w:rPr>
            <w:rFonts w:ascii="Verdana" w:eastAsia="Times New Roman" w:hAnsi="Verdana" w:cs="Times New Roman"/>
            <w:sz w:val="20"/>
            <w:szCs w:val="20"/>
          </w:rPr>
          <w:t xml:space="preserve">that are </w:t>
        </w:r>
      </w:ins>
      <w:ins w:id="767" w:author="Garai, Subrata" w:date="2017-08-07T00:23:00Z">
        <w:r w:rsidR="00322B1C" w:rsidRPr="00322B1C">
          <w:rPr>
            <w:rFonts w:ascii="Verdana" w:eastAsia="Times New Roman" w:hAnsi="Verdana" w:cs="Times New Roman"/>
            <w:sz w:val="20"/>
            <w:szCs w:val="20"/>
            <w:rPrChange w:id="768" w:author="Garai, Subrata" w:date="2017-08-07T00:24:00Z">
              <w:rPr>
                <w:rFonts w:ascii="Verdana" w:eastAsia="Times New Roman" w:hAnsi="Verdana" w:cs="Times New Roman"/>
                <w:color w:val="666666"/>
                <w:sz w:val="20"/>
                <w:szCs w:val="20"/>
              </w:rPr>
            </w:rPrChange>
          </w:rPr>
          <w:t>add</w:t>
        </w:r>
      </w:ins>
      <w:ins w:id="769" w:author="Garai, Subrata" w:date="2017-08-07T22:45:00Z">
        <w:r>
          <w:rPr>
            <w:rFonts w:ascii="Verdana" w:eastAsia="Times New Roman" w:hAnsi="Verdana" w:cs="Times New Roman"/>
            <w:sz w:val="20"/>
            <w:szCs w:val="20"/>
          </w:rPr>
          <w:t>ed</w:t>
        </w:r>
      </w:ins>
      <w:ins w:id="770" w:author="Garai, Subrata" w:date="2017-08-07T00:23:00Z">
        <w:r w:rsidR="00322B1C" w:rsidRPr="00322B1C">
          <w:rPr>
            <w:rFonts w:ascii="Verdana" w:eastAsia="Times New Roman" w:hAnsi="Verdana" w:cs="Times New Roman"/>
            <w:sz w:val="20"/>
            <w:szCs w:val="20"/>
            <w:rPrChange w:id="771" w:author="Garai, Subrata" w:date="2017-08-07T00:24:00Z">
              <w:rPr>
                <w:rFonts w:ascii="Verdana" w:eastAsia="Times New Roman" w:hAnsi="Verdana" w:cs="Times New Roman"/>
                <w:color w:val="666666"/>
                <w:sz w:val="20"/>
                <w:szCs w:val="20"/>
              </w:rPr>
            </w:rPrChange>
          </w:rPr>
          <w:t xml:space="preserve"> into the </w:t>
        </w:r>
        <w:r>
          <w:rPr>
            <w:rFonts w:ascii="Verdana" w:eastAsia="Times New Roman" w:hAnsi="Verdana" w:cs="Times New Roman"/>
            <w:sz w:val="20"/>
            <w:szCs w:val="20"/>
          </w:rPr>
          <w:t>system for better plant growth</w:t>
        </w:r>
      </w:ins>
      <w:ins w:id="772" w:author="Garai, Subrata" w:date="2017-08-07T22:45:00Z">
        <w:r>
          <w:rPr>
            <w:rFonts w:ascii="Verdana" w:eastAsia="Times New Roman" w:hAnsi="Verdana" w:cs="Times New Roman"/>
            <w:sz w:val="20"/>
            <w:szCs w:val="20"/>
          </w:rPr>
          <w:t xml:space="preserve"> rather they are to be consumed from the environment.</w:t>
        </w:r>
      </w:ins>
    </w:p>
    <w:p w14:paraId="51D6C6DE" w14:textId="1DA3F649" w:rsidR="004328E9" w:rsidRPr="004328E9" w:rsidRDefault="004328E9">
      <w:pPr>
        <w:spacing w:line="480" w:lineRule="auto"/>
        <w:jc w:val="both"/>
        <w:rPr>
          <w:ins w:id="773" w:author="Garai, Subrata" w:date="2017-08-08T21:21:00Z"/>
          <w:rFonts w:ascii="Verdana" w:eastAsia="Times New Roman" w:hAnsi="Verdana" w:cs="Times New Roman"/>
          <w:color w:val="0070C0"/>
          <w:sz w:val="28"/>
          <w:szCs w:val="28"/>
          <w:rPrChange w:id="774" w:author="Garai, Subrata" w:date="2017-08-08T21:21:00Z">
            <w:rPr>
              <w:ins w:id="775" w:author="Garai, Subrata" w:date="2017-08-08T21:21:00Z"/>
              <w:rFonts w:ascii="Verdana" w:eastAsia="Times New Roman" w:hAnsi="Verdana" w:cs="Times New Roman"/>
              <w:sz w:val="20"/>
              <w:szCs w:val="20"/>
            </w:rPr>
          </w:rPrChange>
        </w:rPr>
      </w:pPr>
      <w:ins w:id="776" w:author="Garai, Subrata" w:date="2017-08-08T21:21:00Z">
        <w:r>
          <w:rPr>
            <w:rFonts w:ascii="Verdana" w:eastAsia="Times New Roman" w:hAnsi="Verdana" w:cs="Times New Roman"/>
            <w:color w:val="0070C0"/>
            <w:sz w:val="28"/>
            <w:szCs w:val="28"/>
          </w:rPr>
          <w:tab/>
        </w:r>
        <w:r w:rsidRPr="004328E9">
          <w:rPr>
            <w:rFonts w:ascii="Verdana" w:eastAsia="Times New Roman" w:hAnsi="Verdana" w:cs="Times New Roman"/>
            <w:color w:val="0070C0"/>
            <w:sz w:val="28"/>
            <w:szCs w:val="28"/>
            <w:rPrChange w:id="777" w:author="Garai, Subrata" w:date="2017-08-08T21:21:00Z">
              <w:rPr>
                <w:rFonts w:ascii="Verdana" w:eastAsia="Times New Roman" w:hAnsi="Verdana" w:cs="Times New Roman"/>
                <w:sz w:val="20"/>
                <w:szCs w:val="20"/>
              </w:rPr>
            </w:rPrChange>
          </w:rPr>
          <w:t>Mineral Nutrients:</w:t>
        </w:r>
      </w:ins>
    </w:p>
    <w:p w14:paraId="62EC15C0" w14:textId="5A60E24F" w:rsidR="00BC4243" w:rsidRPr="004328E9" w:rsidRDefault="00BC4243">
      <w:pPr>
        <w:spacing w:line="480" w:lineRule="auto"/>
        <w:ind w:left="720"/>
        <w:jc w:val="both"/>
        <w:rPr>
          <w:ins w:id="778" w:author="Garai, Subrata" w:date="2017-08-07T22:46:00Z"/>
          <w:rFonts w:ascii="Verdana" w:eastAsia="Times New Roman" w:hAnsi="Verdana" w:cs="Times New Roman"/>
          <w:sz w:val="20"/>
          <w:szCs w:val="20"/>
        </w:rPr>
        <w:pPrChange w:id="779" w:author="Garai, Subrata" w:date="2017-08-08T21:21:00Z">
          <w:pPr>
            <w:spacing w:line="480" w:lineRule="auto"/>
            <w:jc w:val="both"/>
          </w:pPr>
        </w:pPrChange>
      </w:pPr>
      <w:ins w:id="780" w:author="Garai, Subrata" w:date="2017-08-07T22:46:00Z">
        <w:r>
          <w:rPr>
            <w:rFonts w:ascii="Verdana" w:eastAsia="Times New Roman" w:hAnsi="Verdana" w:cs="Times New Roman"/>
            <w:sz w:val="20"/>
            <w:szCs w:val="20"/>
          </w:rPr>
          <w:t xml:space="preserve">Mineral elements / nutrients can be further </w:t>
        </w:r>
      </w:ins>
      <w:ins w:id="781" w:author="Garai, Subrata" w:date="2017-08-07T22:47:00Z">
        <w:r>
          <w:rPr>
            <w:rFonts w:ascii="Verdana" w:eastAsia="Times New Roman" w:hAnsi="Verdana" w:cs="Times New Roman"/>
            <w:sz w:val="20"/>
            <w:szCs w:val="20"/>
          </w:rPr>
          <w:t>divided</w:t>
        </w:r>
      </w:ins>
      <w:ins w:id="782" w:author="Garai, Subrata" w:date="2017-08-07T22:46:00Z">
        <w:r>
          <w:rPr>
            <w:rFonts w:ascii="Verdana" w:eastAsia="Times New Roman" w:hAnsi="Verdana" w:cs="Times New Roman"/>
            <w:sz w:val="20"/>
            <w:szCs w:val="20"/>
          </w:rPr>
          <w:t xml:space="preserve"> into three categories as follows.</w:t>
        </w:r>
      </w:ins>
    </w:p>
    <w:p w14:paraId="60865277" w14:textId="77777777" w:rsidR="00322B1C" w:rsidRPr="00BC4243" w:rsidRDefault="00322B1C">
      <w:pPr>
        <w:pStyle w:val="ListParagraph"/>
        <w:numPr>
          <w:ilvl w:val="0"/>
          <w:numId w:val="19"/>
        </w:numPr>
        <w:spacing w:line="480" w:lineRule="auto"/>
        <w:ind w:left="1440"/>
        <w:jc w:val="both"/>
        <w:rPr>
          <w:ins w:id="783" w:author="Garai, Subrata" w:date="2017-08-07T00:23:00Z"/>
          <w:rFonts w:ascii="Verdana" w:eastAsia="Times New Roman" w:hAnsi="Verdana" w:cs="Times New Roman"/>
          <w:sz w:val="20"/>
          <w:szCs w:val="20"/>
          <w:rPrChange w:id="784" w:author="Garai, Subrata" w:date="2017-08-07T22:47:00Z">
            <w:rPr>
              <w:ins w:id="785" w:author="Garai, Subrata" w:date="2017-08-07T00:23:00Z"/>
              <w:rFonts w:ascii="Verdana" w:eastAsia="Times New Roman" w:hAnsi="Verdana" w:cs="Times New Roman"/>
              <w:color w:val="666666"/>
              <w:sz w:val="20"/>
              <w:szCs w:val="20"/>
            </w:rPr>
          </w:rPrChange>
        </w:rPr>
        <w:pPrChange w:id="786" w:author="Garai, Subrata" w:date="2017-08-08T16:16:00Z">
          <w:pPr>
            <w:spacing w:line="480" w:lineRule="auto"/>
            <w:jc w:val="both"/>
          </w:pPr>
        </w:pPrChange>
      </w:pPr>
      <w:ins w:id="787" w:author="Garai, Subrata" w:date="2017-08-07T00:23:00Z">
        <w:r w:rsidRPr="00BC4243">
          <w:rPr>
            <w:rFonts w:ascii="Verdana" w:eastAsia="Times New Roman" w:hAnsi="Verdana" w:cs="Times New Roman"/>
            <w:b/>
            <w:sz w:val="20"/>
            <w:szCs w:val="20"/>
            <w:rPrChange w:id="788" w:author="Garai, Subrata" w:date="2017-08-07T22:47:00Z">
              <w:rPr>
                <w:rFonts w:ascii="Verdana" w:eastAsia="Times New Roman" w:hAnsi="Verdana" w:cs="Times New Roman"/>
                <w:color w:val="666666"/>
                <w:sz w:val="20"/>
                <w:szCs w:val="20"/>
              </w:rPr>
            </w:rPrChange>
          </w:rPr>
          <w:t>Primary Nutrients –</w:t>
        </w:r>
        <w:r w:rsidRPr="00BC4243">
          <w:rPr>
            <w:rFonts w:ascii="Verdana" w:eastAsia="Times New Roman" w:hAnsi="Verdana" w:cs="Times New Roman"/>
            <w:sz w:val="20"/>
            <w:szCs w:val="20"/>
            <w:rPrChange w:id="789" w:author="Garai, Subrata" w:date="2017-08-07T22:47:00Z">
              <w:rPr>
                <w:rFonts w:ascii="Verdana" w:eastAsia="Times New Roman" w:hAnsi="Verdana" w:cs="Times New Roman"/>
                <w:color w:val="666666"/>
                <w:sz w:val="20"/>
                <w:szCs w:val="20"/>
              </w:rPr>
            </w:rPrChange>
          </w:rPr>
          <w:t xml:space="preserve"> Nitrogen (N), Phosphorus (P) and Potassium (K) (rating system in any fertilizer)</w:t>
        </w:r>
      </w:ins>
    </w:p>
    <w:p w14:paraId="1C167F24" w14:textId="77777777" w:rsidR="00322B1C" w:rsidRPr="00BC4243" w:rsidRDefault="00322B1C">
      <w:pPr>
        <w:pStyle w:val="ListParagraph"/>
        <w:numPr>
          <w:ilvl w:val="0"/>
          <w:numId w:val="19"/>
        </w:numPr>
        <w:spacing w:line="480" w:lineRule="auto"/>
        <w:ind w:left="1440"/>
        <w:jc w:val="both"/>
        <w:rPr>
          <w:ins w:id="790" w:author="Garai, Subrata" w:date="2017-08-07T00:23:00Z"/>
          <w:rFonts w:ascii="Verdana" w:eastAsia="Times New Roman" w:hAnsi="Verdana" w:cs="Times New Roman"/>
          <w:sz w:val="20"/>
          <w:szCs w:val="20"/>
          <w:rPrChange w:id="791" w:author="Garai, Subrata" w:date="2017-08-07T22:47:00Z">
            <w:rPr>
              <w:ins w:id="792" w:author="Garai, Subrata" w:date="2017-08-07T00:23:00Z"/>
              <w:rFonts w:ascii="Verdana" w:eastAsia="Times New Roman" w:hAnsi="Verdana" w:cs="Times New Roman"/>
              <w:color w:val="666666"/>
              <w:sz w:val="20"/>
              <w:szCs w:val="20"/>
            </w:rPr>
          </w:rPrChange>
        </w:rPr>
        <w:pPrChange w:id="793" w:author="Garai, Subrata" w:date="2017-08-08T16:16:00Z">
          <w:pPr>
            <w:spacing w:line="480" w:lineRule="auto"/>
            <w:jc w:val="both"/>
          </w:pPr>
        </w:pPrChange>
      </w:pPr>
      <w:ins w:id="794" w:author="Garai, Subrata" w:date="2017-08-07T00:23:00Z">
        <w:r w:rsidRPr="00BC4243">
          <w:rPr>
            <w:rFonts w:ascii="Verdana" w:eastAsia="Times New Roman" w:hAnsi="Verdana" w:cs="Times New Roman"/>
            <w:b/>
            <w:sz w:val="20"/>
            <w:szCs w:val="20"/>
            <w:rPrChange w:id="795" w:author="Garai, Subrata" w:date="2017-08-07T22:47:00Z">
              <w:rPr>
                <w:rFonts w:ascii="Verdana" w:eastAsia="Times New Roman" w:hAnsi="Verdana" w:cs="Times New Roman"/>
                <w:color w:val="666666"/>
                <w:sz w:val="20"/>
                <w:szCs w:val="20"/>
              </w:rPr>
            </w:rPrChange>
          </w:rPr>
          <w:t>Secondary Nutrients –</w:t>
        </w:r>
        <w:r w:rsidRPr="00BC4243">
          <w:rPr>
            <w:rFonts w:ascii="Verdana" w:eastAsia="Times New Roman" w:hAnsi="Verdana" w:cs="Times New Roman"/>
            <w:sz w:val="20"/>
            <w:szCs w:val="20"/>
            <w:rPrChange w:id="796" w:author="Garai, Subrata" w:date="2017-08-07T22:47:00Z">
              <w:rPr>
                <w:rFonts w:ascii="Verdana" w:eastAsia="Times New Roman" w:hAnsi="Verdana" w:cs="Times New Roman"/>
                <w:color w:val="666666"/>
                <w:sz w:val="20"/>
                <w:szCs w:val="20"/>
              </w:rPr>
            </w:rPrChange>
          </w:rPr>
          <w:t xml:space="preserve"> Calcium (Ca), Magnesium (Mg), and Sulphur (S)</w:t>
        </w:r>
      </w:ins>
    </w:p>
    <w:p w14:paraId="419A20A7" w14:textId="55E28867" w:rsidR="004B5EF7" w:rsidRDefault="00662F8D">
      <w:pPr>
        <w:pStyle w:val="ListParagraph"/>
        <w:numPr>
          <w:ilvl w:val="0"/>
          <w:numId w:val="19"/>
        </w:numPr>
        <w:spacing w:line="480" w:lineRule="auto"/>
        <w:ind w:left="1440"/>
        <w:jc w:val="both"/>
        <w:rPr>
          <w:ins w:id="797" w:author="Garai, Subrata" w:date="2017-08-08T21:26:00Z"/>
          <w:rFonts w:ascii="Verdana" w:eastAsia="Times New Roman" w:hAnsi="Verdana" w:cs="Times New Roman"/>
          <w:sz w:val="20"/>
          <w:szCs w:val="20"/>
        </w:rPr>
        <w:pPrChange w:id="798" w:author="Garai, Subrata" w:date="2017-08-08T21:26:00Z">
          <w:pPr>
            <w:spacing w:line="480" w:lineRule="auto"/>
            <w:jc w:val="both"/>
          </w:pPr>
        </w:pPrChange>
      </w:pPr>
      <w:ins w:id="799" w:author="Garai, Subrata" w:date="2017-08-07T00:23:00Z">
        <w:r w:rsidRPr="00BC4243">
          <w:rPr>
            <w:rFonts w:ascii="Verdana" w:eastAsia="Times New Roman" w:hAnsi="Verdana" w:cs="Times New Roman"/>
            <w:b/>
            <w:sz w:val="20"/>
            <w:szCs w:val="20"/>
            <w:rPrChange w:id="800" w:author="Garai, Subrata" w:date="2017-08-07T22:47:00Z">
              <w:rPr>
                <w:rFonts w:ascii="Verdana" w:eastAsia="Times New Roman" w:hAnsi="Verdana" w:cs="Times New Roman"/>
                <w:sz w:val="20"/>
                <w:szCs w:val="20"/>
              </w:rPr>
            </w:rPrChange>
          </w:rPr>
          <w:t>Micronutrients –</w:t>
        </w:r>
        <w:r w:rsidRPr="00BC4243">
          <w:rPr>
            <w:rFonts w:ascii="Verdana" w:eastAsia="Times New Roman" w:hAnsi="Verdana" w:cs="Times New Roman"/>
            <w:sz w:val="20"/>
            <w:szCs w:val="20"/>
            <w:rPrChange w:id="801" w:author="Garai, Subrata" w:date="2017-08-07T22:47:00Z">
              <w:rPr/>
            </w:rPrChange>
          </w:rPr>
          <w:t xml:space="preserve"> </w:t>
        </w:r>
      </w:ins>
      <w:ins w:id="802" w:author="Garai, Subrata" w:date="2017-08-08T21:36:00Z">
        <w:r w:rsidR="0021285C" w:rsidRPr="00BC4243">
          <w:rPr>
            <w:rFonts w:ascii="Verdana" w:eastAsia="Times New Roman" w:hAnsi="Verdana" w:cs="Times New Roman"/>
            <w:sz w:val="20"/>
            <w:szCs w:val="20"/>
          </w:rPr>
          <w:t>Iron (</w:t>
        </w:r>
      </w:ins>
      <w:ins w:id="803" w:author="Garai, Subrata" w:date="2017-08-07T00:23:00Z">
        <w:r w:rsidR="00322B1C" w:rsidRPr="00BC4243">
          <w:rPr>
            <w:rFonts w:ascii="Verdana" w:eastAsia="Times New Roman" w:hAnsi="Verdana" w:cs="Times New Roman"/>
            <w:sz w:val="20"/>
            <w:szCs w:val="20"/>
            <w:rPrChange w:id="804" w:author="Garai, Subrata" w:date="2017-08-07T22:47:00Z">
              <w:rPr>
                <w:rFonts w:ascii="Verdana" w:eastAsia="Times New Roman" w:hAnsi="Verdana" w:cs="Times New Roman"/>
                <w:color w:val="666666"/>
                <w:sz w:val="20"/>
                <w:szCs w:val="20"/>
              </w:rPr>
            </w:rPrChange>
          </w:rPr>
          <w:t xml:space="preserve">Fe), </w:t>
        </w:r>
      </w:ins>
      <w:ins w:id="805" w:author="Garai, Subrata" w:date="2017-08-08T21:36:00Z">
        <w:r w:rsidR="0021285C" w:rsidRPr="00BC4243">
          <w:rPr>
            <w:rFonts w:ascii="Verdana" w:eastAsia="Times New Roman" w:hAnsi="Verdana" w:cs="Times New Roman"/>
            <w:sz w:val="20"/>
            <w:szCs w:val="20"/>
          </w:rPr>
          <w:t>Copper (</w:t>
        </w:r>
      </w:ins>
      <w:ins w:id="806" w:author="Garai, Subrata" w:date="2017-08-07T22:36:00Z">
        <w:r w:rsidRPr="00BC4243">
          <w:rPr>
            <w:rFonts w:ascii="Verdana" w:eastAsia="Times New Roman" w:hAnsi="Verdana" w:cs="Times New Roman"/>
            <w:sz w:val="20"/>
            <w:szCs w:val="20"/>
            <w:rPrChange w:id="807" w:author="Garai, Subrata" w:date="2017-08-07T22:47:00Z">
              <w:rPr/>
            </w:rPrChange>
          </w:rPr>
          <w:t>Cu)</w:t>
        </w:r>
      </w:ins>
      <w:ins w:id="808" w:author="Garai, Subrata" w:date="2017-08-07T00:23:00Z">
        <w:r w:rsidR="00322B1C" w:rsidRPr="00BC4243">
          <w:rPr>
            <w:rFonts w:ascii="Verdana" w:eastAsia="Times New Roman" w:hAnsi="Verdana" w:cs="Times New Roman"/>
            <w:sz w:val="20"/>
            <w:szCs w:val="20"/>
            <w:rPrChange w:id="809" w:author="Garai, Subrata" w:date="2017-08-07T22:47:00Z">
              <w:rPr>
                <w:rFonts w:ascii="Verdana" w:eastAsia="Times New Roman" w:hAnsi="Verdana" w:cs="Times New Roman"/>
                <w:color w:val="666666"/>
                <w:sz w:val="20"/>
                <w:szCs w:val="20"/>
              </w:rPr>
            </w:rPrChange>
          </w:rPr>
          <w:t xml:space="preserve">, </w:t>
        </w:r>
      </w:ins>
      <w:ins w:id="810" w:author="Garai, Subrata" w:date="2017-08-08T21:36:00Z">
        <w:r w:rsidR="0021285C" w:rsidRPr="00BC4243">
          <w:rPr>
            <w:rFonts w:ascii="Verdana" w:eastAsia="Times New Roman" w:hAnsi="Verdana" w:cs="Times New Roman"/>
            <w:sz w:val="20"/>
            <w:szCs w:val="20"/>
          </w:rPr>
          <w:t>Zinc (</w:t>
        </w:r>
      </w:ins>
      <w:ins w:id="811" w:author="Garai, Subrata" w:date="2017-08-07T22:36:00Z">
        <w:r w:rsidRPr="00BC4243">
          <w:rPr>
            <w:rFonts w:ascii="Verdana" w:eastAsia="Times New Roman" w:hAnsi="Verdana" w:cs="Times New Roman"/>
            <w:sz w:val="20"/>
            <w:szCs w:val="20"/>
            <w:rPrChange w:id="812" w:author="Garai, Subrata" w:date="2017-08-07T22:47:00Z">
              <w:rPr/>
            </w:rPrChange>
          </w:rPr>
          <w:t>Zn)</w:t>
        </w:r>
      </w:ins>
      <w:ins w:id="813" w:author="Garai, Subrata" w:date="2017-08-07T00:23:00Z">
        <w:r w:rsidR="00322B1C" w:rsidRPr="00BC4243">
          <w:rPr>
            <w:rFonts w:ascii="Verdana" w:eastAsia="Times New Roman" w:hAnsi="Verdana" w:cs="Times New Roman"/>
            <w:sz w:val="20"/>
            <w:szCs w:val="20"/>
            <w:rPrChange w:id="814" w:author="Garai, Subrata" w:date="2017-08-07T22:47:00Z">
              <w:rPr>
                <w:rFonts w:ascii="Verdana" w:eastAsia="Times New Roman" w:hAnsi="Verdana" w:cs="Times New Roman"/>
                <w:color w:val="666666"/>
                <w:sz w:val="20"/>
                <w:szCs w:val="20"/>
              </w:rPr>
            </w:rPrChange>
          </w:rPr>
          <w:t>, Manganese</w:t>
        </w:r>
      </w:ins>
      <w:ins w:id="815" w:author="Garai, Subrata" w:date="2017-08-07T22:47:00Z">
        <w:r w:rsidR="00BC4243">
          <w:rPr>
            <w:rFonts w:ascii="Verdana" w:eastAsia="Times New Roman" w:hAnsi="Verdana" w:cs="Times New Roman"/>
            <w:sz w:val="20"/>
            <w:szCs w:val="20"/>
          </w:rPr>
          <w:t xml:space="preserve"> </w:t>
        </w:r>
      </w:ins>
      <w:ins w:id="816" w:author="Garai, Subrata" w:date="2017-08-07T22:37:00Z">
        <w:r w:rsidRPr="00BC4243">
          <w:rPr>
            <w:rFonts w:ascii="Verdana" w:eastAsia="Times New Roman" w:hAnsi="Verdana" w:cs="Times New Roman"/>
            <w:sz w:val="20"/>
            <w:szCs w:val="20"/>
            <w:rPrChange w:id="817" w:author="Garai, Subrata" w:date="2017-08-07T22:47:00Z">
              <w:rPr/>
            </w:rPrChange>
          </w:rPr>
          <w:t>(</w:t>
        </w:r>
        <w:proofErr w:type="spellStart"/>
        <w:r w:rsidRPr="00BC4243">
          <w:rPr>
            <w:rFonts w:ascii="Verdana" w:eastAsia="Times New Roman" w:hAnsi="Verdana" w:cs="Times New Roman"/>
            <w:sz w:val="20"/>
            <w:szCs w:val="20"/>
            <w:rPrChange w:id="818" w:author="Garai, Subrata" w:date="2017-08-07T22:47:00Z">
              <w:rPr/>
            </w:rPrChange>
          </w:rPr>
          <w:t>Mn</w:t>
        </w:r>
        <w:proofErr w:type="spellEnd"/>
        <w:r w:rsidRPr="00BC4243">
          <w:rPr>
            <w:rFonts w:ascii="Verdana" w:eastAsia="Times New Roman" w:hAnsi="Verdana" w:cs="Times New Roman"/>
            <w:sz w:val="20"/>
            <w:szCs w:val="20"/>
            <w:rPrChange w:id="819" w:author="Garai, Subrata" w:date="2017-08-07T22:47:00Z">
              <w:rPr/>
            </w:rPrChange>
          </w:rPr>
          <w:t>)</w:t>
        </w:r>
      </w:ins>
      <w:ins w:id="820" w:author="Garai, Subrata" w:date="2017-08-07T00:23:00Z">
        <w:r w:rsidR="00322B1C" w:rsidRPr="00BC4243">
          <w:rPr>
            <w:rFonts w:ascii="Verdana" w:eastAsia="Times New Roman" w:hAnsi="Verdana" w:cs="Times New Roman"/>
            <w:sz w:val="20"/>
            <w:szCs w:val="20"/>
            <w:rPrChange w:id="821" w:author="Garai, Subrata" w:date="2017-08-07T22:47:00Z">
              <w:rPr>
                <w:rFonts w:ascii="Verdana" w:eastAsia="Times New Roman" w:hAnsi="Verdana" w:cs="Times New Roman"/>
                <w:color w:val="666666"/>
                <w:sz w:val="20"/>
                <w:szCs w:val="20"/>
              </w:rPr>
            </w:rPrChange>
          </w:rPr>
          <w:t xml:space="preserve">, </w:t>
        </w:r>
      </w:ins>
      <w:ins w:id="822" w:author="Garai, Subrata" w:date="2017-08-08T21:36:00Z">
        <w:r w:rsidR="0021285C" w:rsidRPr="00BC4243">
          <w:rPr>
            <w:rFonts w:ascii="Verdana" w:eastAsia="Times New Roman" w:hAnsi="Verdana" w:cs="Times New Roman"/>
            <w:sz w:val="20"/>
            <w:szCs w:val="20"/>
          </w:rPr>
          <w:t>Boron (</w:t>
        </w:r>
      </w:ins>
      <w:ins w:id="823" w:author="Garai, Subrata" w:date="2017-08-07T22:37:00Z">
        <w:r w:rsidRPr="00BC4243">
          <w:rPr>
            <w:rFonts w:ascii="Verdana" w:eastAsia="Times New Roman" w:hAnsi="Verdana" w:cs="Times New Roman"/>
            <w:sz w:val="20"/>
            <w:szCs w:val="20"/>
            <w:rPrChange w:id="824" w:author="Garai, Subrata" w:date="2017-08-07T22:47:00Z">
              <w:rPr/>
            </w:rPrChange>
          </w:rPr>
          <w:t>B)</w:t>
        </w:r>
      </w:ins>
      <w:ins w:id="825" w:author="Garai, Subrata" w:date="2017-08-07T00:23:00Z">
        <w:r w:rsidR="00322B1C" w:rsidRPr="00BC4243">
          <w:rPr>
            <w:rFonts w:ascii="Verdana" w:eastAsia="Times New Roman" w:hAnsi="Verdana" w:cs="Times New Roman"/>
            <w:sz w:val="20"/>
            <w:szCs w:val="20"/>
            <w:rPrChange w:id="826" w:author="Garai, Subrata" w:date="2017-08-07T22:47:00Z">
              <w:rPr>
                <w:rFonts w:ascii="Verdana" w:eastAsia="Times New Roman" w:hAnsi="Verdana" w:cs="Times New Roman"/>
                <w:color w:val="666666"/>
                <w:sz w:val="20"/>
                <w:szCs w:val="20"/>
              </w:rPr>
            </w:rPrChange>
          </w:rPr>
          <w:t xml:space="preserve">, </w:t>
        </w:r>
      </w:ins>
      <w:ins w:id="827" w:author="Garai, Subrata" w:date="2017-08-08T21:36:00Z">
        <w:r w:rsidR="0021285C" w:rsidRPr="00BC4243">
          <w:rPr>
            <w:rFonts w:ascii="Verdana" w:eastAsia="Times New Roman" w:hAnsi="Verdana" w:cs="Times New Roman"/>
            <w:sz w:val="20"/>
            <w:szCs w:val="20"/>
          </w:rPr>
          <w:t>Molybdenum (</w:t>
        </w:r>
      </w:ins>
      <w:ins w:id="828" w:author="Garai, Subrata" w:date="2017-08-07T22:36:00Z">
        <w:r w:rsidRPr="00BC4243">
          <w:rPr>
            <w:rFonts w:ascii="Verdana" w:eastAsia="Times New Roman" w:hAnsi="Verdana" w:cs="Times New Roman"/>
            <w:sz w:val="20"/>
            <w:szCs w:val="20"/>
            <w:rPrChange w:id="829" w:author="Garai, Subrata" w:date="2017-08-07T22:47:00Z">
              <w:rPr/>
            </w:rPrChange>
          </w:rPr>
          <w:t>Mo)</w:t>
        </w:r>
      </w:ins>
      <w:ins w:id="830" w:author="Garai, Subrata" w:date="2017-08-07T00:23:00Z">
        <w:r w:rsidR="00322B1C" w:rsidRPr="00BC4243">
          <w:rPr>
            <w:rFonts w:ascii="Verdana" w:eastAsia="Times New Roman" w:hAnsi="Verdana" w:cs="Times New Roman"/>
            <w:sz w:val="20"/>
            <w:szCs w:val="20"/>
            <w:rPrChange w:id="831" w:author="Garai, Subrata" w:date="2017-08-07T22:47:00Z">
              <w:rPr>
                <w:rFonts w:ascii="Verdana" w:eastAsia="Times New Roman" w:hAnsi="Verdana" w:cs="Times New Roman"/>
                <w:color w:val="666666"/>
                <w:sz w:val="20"/>
                <w:szCs w:val="20"/>
              </w:rPr>
            </w:rPrChange>
          </w:rPr>
          <w:t xml:space="preserve"> and </w:t>
        </w:r>
      </w:ins>
      <w:ins w:id="832" w:author="Garai, Subrata" w:date="2017-08-08T21:36:00Z">
        <w:r w:rsidR="0021285C" w:rsidRPr="00BC4243">
          <w:rPr>
            <w:rFonts w:ascii="Verdana" w:eastAsia="Times New Roman" w:hAnsi="Verdana" w:cs="Times New Roman"/>
            <w:sz w:val="20"/>
            <w:szCs w:val="20"/>
          </w:rPr>
          <w:t>Chloride (</w:t>
        </w:r>
      </w:ins>
      <w:ins w:id="833" w:author="Garai, Subrata" w:date="2017-08-07T22:38:00Z">
        <w:r w:rsidRPr="00BC4243">
          <w:rPr>
            <w:rFonts w:ascii="Verdana" w:eastAsia="Times New Roman" w:hAnsi="Verdana" w:cs="Times New Roman"/>
            <w:sz w:val="20"/>
            <w:szCs w:val="20"/>
            <w:rPrChange w:id="834" w:author="Garai, Subrata" w:date="2017-08-07T22:47:00Z">
              <w:rPr/>
            </w:rPrChange>
          </w:rPr>
          <w:t>Cl-)</w:t>
        </w:r>
      </w:ins>
      <w:ins w:id="835" w:author="Garai, Subrata" w:date="2017-08-08T21:26:00Z">
        <w:r w:rsidR="004B5EF7">
          <w:rPr>
            <w:rFonts w:ascii="Verdana" w:eastAsia="Times New Roman" w:hAnsi="Verdana" w:cs="Times New Roman"/>
            <w:sz w:val="20"/>
            <w:szCs w:val="20"/>
          </w:rPr>
          <w:t>.</w:t>
        </w:r>
      </w:ins>
    </w:p>
    <w:p w14:paraId="48E95EB1" w14:textId="77777777" w:rsidR="004B5EF7" w:rsidRDefault="004B5EF7">
      <w:pPr>
        <w:pStyle w:val="ListParagraph"/>
        <w:spacing w:line="480" w:lineRule="auto"/>
        <w:ind w:left="0"/>
        <w:jc w:val="both"/>
        <w:rPr>
          <w:ins w:id="836" w:author="Garai, Subrata" w:date="2017-08-08T21:27:00Z"/>
          <w:rFonts w:ascii="Verdana" w:eastAsia="Times New Roman" w:hAnsi="Verdana" w:cs="Times New Roman"/>
          <w:sz w:val="20"/>
          <w:szCs w:val="20"/>
        </w:rPr>
        <w:pPrChange w:id="837" w:author="Garai, Subrata" w:date="2017-08-08T21:26:00Z">
          <w:pPr>
            <w:spacing w:line="480" w:lineRule="auto"/>
            <w:jc w:val="both"/>
          </w:pPr>
        </w:pPrChange>
      </w:pPr>
    </w:p>
    <w:p w14:paraId="7CD77D69" w14:textId="579012C3" w:rsidR="00413C32" w:rsidRPr="004B5EF7" w:rsidRDefault="004B5EF7">
      <w:pPr>
        <w:pStyle w:val="ListParagraph"/>
        <w:spacing w:line="480" w:lineRule="auto"/>
        <w:ind w:left="0"/>
        <w:jc w:val="both"/>
        <w:rPr>
          <w:ins w:id="838" w:author="Garai, Subrata" w:date="2017-08-07T23:29:00Z"/>
          <w:rFonts w:ascii="Verdana" w:eastAsia="Times New Roman" w:hAnsi="Verdana" w:cs="Times New Roman"/>
          <w:sz w:val="20"/>
          <w:szCs w:val="20"/>
          <w:rPrChange w:id="839" w:author="Garai, Subrata" w:date="2017-08-08T21:26:00Z">
            <w:rPr>
              <w:ins w:id="840" w:author="Garai, Subrata" w:date="2017-08-07T23:29:00Z"/>
            </w:rPr>
          </w:rPrChange>
        </w:rPr>
        <w:pPrChange w:id="841" w:author="Garai, Subrata" w:date="2017-08-08T21:26:00Z">
          <w:pPr>
            <w:spacing w:line="480" w:lineRule="auto"/>
            <w:jc w:val="both"/>
          </w:pPr>
        </w:pPrChange>
      </w:pPr>
      <w:ins w:id="842" w:author="Garai, Subrata" w:date="2017-08-08T21:27:00Z">
        <w:r>
          <w:rPr>
            <w:rFonts w:ascii="Verdana" w:eastAsia="Times New Roman" w:hAnsi="Verdana" w:cs="Times New Roman"/>
            <w:sz w:val="20"/>
            <w:szCs w:val="20"/>
          </w:rPr>
          <w:t xml:space="preserve">Although all the elements plays crucial role in a closed aquaponic system and they have to be managed properly, </w:t>
        </w:r>
      </w:ins>
      <w:ins w:id="843" w:author="Garai, Subrata" w:date="2017-08-08T21:28:00Z">
        <w:r>
          <w:rPr>
            <w:rFonts w:ascii="Verdana" w:eastAsia="Times New Roman" w:hAnsi="Verdana" w:cs="Times New Roman"/>
            <w:sz w:val="20"/>
            <w:szCs w:val="20"/>
          </w:rPr>
          <w:t>h</w:t>
        </w:r>
      </w:ins>
      <w:ins w:id="844" w:author="Garai, Subrata" w:date="2017-08-07T00:23:00Z">
        <w:r w:rsidR="00322B1C" w:rsidRPr="004B5EF7">
          <w:rPr>
            <w:rFonts w:ascii="Verdana" w:eastAsia="Times New Roman" w:hAnsi="Verdana" w:cs="Times New Roman"/>
            <w:sz w:val="20"/>
            <w:szCs w:val="20"/>
            <w:rPrChange w:id="845" w:author="Garai, Subrata" w:date="2017-08-08T21:26:00Z">
              <w:rPr>
                <w:rFonts w:ascii="Verdana" w:eastAsia="Times New Roman" w:hAnsi="Verdana" w:cs="Times New Roman"/>
                <w:color w:val="666666"/>
                <w:sz w:val="20"/>
                <w:szCs w:val="20"/>
              </w:rPr>
            </w:rPrChange>
          </w:rPr>
          <w:t>ardest element</w:t>
        </w:r>
      </w:ins>
      <w:ins w:id="846" w:author="Garai, Subrata" w:date="2017-08-08T21:28:00Z">
        <w:r>
          <w:rPr>
            <w:rFonts w:ascii="Verdana" w:eastAsia="Times New Roman" w:hAnsi="Verdana" w:cs="Times New Roman"/>
            <w:sz w:val="20"/>
            <w:szCs w:val="20"/>
          </w:rPr>
          <w:t>s</w:t>
        </w:r>
      </w:ins>
      <w:ins w:id="847" w:author="Garai, Subrata" w:date="2017-08-07T00:23:00Z">
        <w:r w:rsidR="00322B1C" w:rsidRPr="004B5EF7">
          <w:rPr>
            <w:rFonts w:ascii="Verdana" w:eastAsia="Times New Roman" w:hAnsi="Verdana" w:cs="Times New Roman"/>
            <w:sz w:val="20"/>
            <w:szCs w:val="20"/>
            <w:rPrChange w:id="848" w:author="Garai, Subrata" w:date="2017-08-08T21:26:00Z">
              <w:rPr>
                <w:rFonts w:ascii="Verdana" w:eastAsia="Times New Roman" w:hAnsi="Verdana" w:cs="Times New Roman"/>
                <w:color w:val="666666"/>
                <w:sz w:val="20"/>
                <w:szCs w:val="20"/>
              </w:rPr>
            </w:rPrChange>
          </w:rPr>
          <w:t xml:space="preserve"> to manage</w:t>
        </w:r>
      </w:ins>
      <w:ins w:id="849" w:author="Garai, Subrata" w:date="2017-08-08T21:28:00Z">
        <w:r>
          <w:rPr>
            <w:rFonts w:ascii="Verdana" w:eastAsia="Times New Roman" w:hAnsi="Verdana" w:cs="Times New Roman"/>
            <w:sz w:val="20"/>
            <w:szCs w:val="20"/>
          </w:rPr>
          <w:t xml:space="preserve"> are</w:t>
        </w:r>
      </w:ins>
      <w:ins w:id="850" w:author="Garai, Subrata" w:date="2017-08-07T00:23:00Z">
        <w:r w:rsidR="00322B1C" w:rsidRPr="004B5EF7">
          <w:rPr>
            <w:rFonts w:ascii="Verdana" w:eastAsia="Times New Roman" w:hAnsi="Verdana" w:cs="Times New Roman"/>
            <w:sz w:val="20"/>
            <w:szCs w:val="20"/>
            <w:rPrChange w:id="851" w:author="Garai, Subrata" w:date="2017-08-08T21:26:00Z">
              <w:rPr>
                <w:rFonts w:ascii="Verdana" w:eastAsia="Times New Roman" w:hAnsi="Verdana" w:cs="Times New Roman"/>
                <w:color w:val="666666"/>
                <w:sz w:val="20"/>
                <w:szCs w:val="20"/>
              </w:rPr>
            </w:rPrChange>
          </w:rPr>
          <w:t xml:space="preserve"> - Potassium (K), </w:t>
        </w:r>
        <w:r w:rsidR="00662F8D" w:rsidRPr="004B5EF7">
          <w:rPr>
            <w:rFonts w:ascii="Verdana" w:eastAsia="Times New Roman" w:hAnsi="Verdana" w:cs="Times New Roman"/>
            <w:sz w:val="20"/>
            <w:szCs w:val="20"/>
            <w:rPrChange w:id="852" w:author="Garai, Subrata" w:date="2017-08-08T21:26:00Z">
              <w:rPr/>
            </w:rPrChange>
          </w:rPr>
          <w:t>Calcium (Ca) and Magnesium (Mg)</w:t>
        </w:r>
      </w:ins>
      <w:ins w:id="853" w:author="Garai, Subrata" w:date="2017-08-08T21:28:00Z">
        <w:r>
          <w:rPr>
            <w:rFonts w:ascii="Verdana" w:eastAsia="Times New Roman" w:hAnsi="Verdana" w:cs="Times New Roman"/>
            <w:sz w:val="20"/>
            <w:szCs w:val="20"/>
          </w:rPr>
          <w:t>.</w:t>
        </w:r>
      </w:ins>
    </w:p>
    <w:p w14:paraId="44B9F665" w14:textId="77777777" w:rsidR="004B5EF7" w:rsidRDefault="004B5EF7">
      <w:pPr>
        <w:pStyle w:val="MyHeading"/>
        <w:rPr>
          <w:ins w:id="854" w:author="Garai, Subrata" w:date="2017-08-08T21:26:00Z"/>
        </w:rPr>
        <w:pPrChange w:id="855" w:author="Garai, Subrata" w:date="2017-08-08T16:09:00Z">
          <w:pPr>
            <w:spacing w:line="480" w:lineRule="auto"/>
            <w:jc w:val="both"/>
          </w:pPr>
        </w:pPrChange>
      </w:pPr>
    </w:p>
    <w:p w14:paraId="1824B37C" w14:textId="546F6106" w:rsidR="008B6541" w:rsidRDefault="00426E5C">
      <w:pPr>
        <w:pStyle w:val="MyHeading"/>
        <w:rPr>
          <w:ins w:id="856" w:author="Garai, Subrata" w:date="2017-08-07T03:01:00Z"/>
        </w:rPr>
        <w:pPrChange w:id="857" w:author="Garai, Subrata" w:date="2017-08-08T16:09:00Z">
          <w:pPr>
            <w:spacing w:line="480" w:lineRule="auto"/>
            <w:jc w:val="both"/>
          </w:pPr>
        </w:pPrChange>
      </w:pPr>
      <w:bookmarkStart w:id="858" w:name="_Toc489991266"/>
      <w:ins w:id="859" w:author="Garai, Subrata" w:date="2017-08-08T11:07:00Z">
        <w:r>
          <w:lastRenderedPageBreak/>
          <w:t xml:space="preserve">Data Life Cycle of an </w:t>
        </w:r>
      </w:ins>
      <w:ins w:id="860" w:author="Garai, Subrata" w:date="2017-08-08T11:08:00Z">
        <w:r>
          <w:t>Aquaponic</w:t>
        </w:r>
      </w:ins>
      <w:ins w:id="861" w:author="Garai, Subrata" w:date="2017-08-08T11:07:00Z">
        <w:r>
          <w:t xml:space="preserve"> System</w:t>
        </w:r>
      </w:ins>
      <w:bookmarkEnd w:id="858"/>
    </w:p>
    <w:p w14:paraId="53065C7C" w14:textId="77777777" w:rsidR="008B6541" w:rsidRPr="008B6541" w:rsidRDefault="008B6541">
      <w:pPr>
        <w:rPr>
          <w:ins w:id="862" w:author="Garai, Subrata" w:date="2017-08-07T02:52:00Z"/>
          <w:lang w:val="en-CA"/>
        </w:rPr>
        <w:pPrChange w:id="863" w:author="Garai, Subrata" w:date="2017-08-07T03:01:00Z">
          <w:pPr>
            <w:spacing w:line="480" w:lineRule="auto"/>
            <w:jc w:val="both"/>
          </w:pPr>
        </w:pPrChange>
      </w:pPr>
    </w:p>
    <w:p w14:paraId="0BCF08A5" w14:textId="51EECF24" w:rsidR="008B6541" w:rsidRDefault="00426E5C" w:rsidP="00EC370F">
      <w:pPr>
        <w:spacing w:line="480" w:lineRule="auto"/>
        <w:jc w:val="both"/>
        <w:rPr>
          <w:ins w:id="864" w:author="Garai, Subrata" w:date="2017-08-08T11:09:00Z"/>
          <w:rFonts w:ascii="Verdana" w:hAnsi="Verdana" w:cs="Times New Roman"/>
          <w:sz w:val="20"/>
          <w:szCs w:val="20"/>
          <w:lang w:val="en-CA"/>
        </w:rPr>
      </w:pPr>
      <w:ins w:id="865" w:author="Garai, Subrata" w:date="2017-08-08T11:08:00Z">
        <w:r>
          <w:rPr>
            <w:rFonts w:ascii="Verdana" w:hAnsi="Verdana" w:cs="Times New Roman"/>
            <w:sz w:val="20"/>
            <w:szCs w:val="20"/>
            <w:lang w:val="en-CA"/>
          </w:rPr>
          <w:t>In this m</w:t>
        </w:r>
      </w:ins>
      <w:ins w:id="866" w:author="Garai, Subrata" w:date="2017-08-07T02:52:00Z">
        <w:r w:rsidR="00F84071">
          <w:rPr>
            <w:rFonts w:ascii="Verdana" w:hAnsi="Verdana" w:cs="Times New Roman"/>
            <w:sz w:val="20"/>
            <w:szCs w:val="20"/>
            <w:lang w:val="en-CA"/>
          </w:rPr>
          <w:t xml:space="preserve">odern </w:t>
        </w:r>
      </w:ins>
      <w:ins w:id="867" w:author="Garai, Subrata" w:date="2017-08-08T11:08:00Z">
        <w:r>
          <w:rPr>
            <w:rFonts w:ascii="Verdana" w:hAnsi="Verdana" w:cs="Times New Roman"/>
            <w:sz w:val="20"/>
            <w:szCs w:val="20"/>
            <w:lang w:val="en-CA"/>
          </w:rPr>
          <w:t>age,</w:t>
        </w:r>
      </w:ins>
      <w:ins w:id="868" w:author="Garai, Subrata" w:date="2017-08-07T02:52:00Z">
        <w:r w:rsidR="00F84071">
          <w:rPr>
            <w:rFonts w:ascii="Verdana" w:hAnsi="Verdana" w:cs="Times New Roman"/>
            <w:sz w:val="20"/>
            <w:szCs w:val="20"/>
            <w:lang w:val="en-CA"/>
          </w:rPr>
          <w:t xml:space="preserve"> Farming and Agriculture has turned </w:t>
        </w:r>
      </w:ins>
      <w:ins w:id="869" w:author="Garai, Subrata" w:date="2017-08-07T03:01:00Z">
        <w:r w:rsidR="008B6541">
          <w:rPr>
            <w:rFonts w:ascii="Verdana" w:hAnsi="Verdana" w:cs="Times New Roman"/>
            <w:sz w:val="20"/>
            <w:szCs w:val="20"/>
            <w:lang w:val="en-CA"/>
          </w:rPr>
          <w:t>its</w:t>
        </w:r>
      </w:ins>
      <w:ins w:id="870" w:author="Garai, Subrata" w:date="2017-08-07T02:52:00Z">
        <w:r w:rsidR="00F84071">
          <w:rPr>
            <w:rFonts w:ascii="Verdana" w:hAnsi="Verdana" w:cs="Times New Roman"/>
            <w:sz w:val="20"/>
            <w:szCs w:val="20"/>
            <w:lang w:val="en-CA"/>
          </w:rPr>
          <w:t xml:space="preserve"> face into data driven approaches like never before. </w:t>
        </w:r>
      </w:ins>
      <w:ins w:id="871" w:author="Garai, Subrata" w:date="2017-08-07T02:53:00Z">
        <w:r w:rsidR="00F84071">
          <w:rPr>
            <w:rFonts w:ascii="Verdana" w:hAnsi="Verdana" w:cs="Times New Roman"/>
            <w:sz w:val="20"/>
            <w:szCs w:val="20"/>
            <w:lang w:val="en-CA"/>
          </w:rPr>
          <w:t xml:space="preserve">Even big farmers are heavily relying on automation and </w:t>
        </w:r>
      </w:ins>
      <w:ins w:id="872" w:author="Garai, Subrata" w:date="2017-08-07T02:54:00Z">
        <w:r w:rsidR="008B6541">
          <w:rPr>
            <w:rFonts w:ascii="Verdana" w:hAnsi="Verdana" w:cs="Times New Roman"/>
            <w:sz w:val="20"/>
            <w:szCs w:val="20"/>
            <w:lang w:val="en-CA"/>
          </w:rPr>
          <w:t xml:space="preserve">machine learning </w:t>
        </w:r>
      </w:ins>
      <w:ins w:id="873" w:author="Garai, Subrata" w:date="2017-08-07T02:53:00Z">
        <w:r w:rsidR="00F84071">
          <w:rPr>
            <w:rFonts w:ascii="Verdana" w:hAnsi="Verdana" w:cs="Times New Roman"/>
            <w:sz w:val="20"/>
            <w:szCs w:val="20"/>
            <w:lang w:val="en-CA"/>
          </w:rPr>
          <w:t>generated data</w:t>
        </w:r>
      </w:ins>
      <w:ins w:id="874" w:author="Garai, Subrata" w:date="2017-08-07T02:54:00Z">
        <w:r w:rsidR="008B6541">
          <w:rPr>
            <w:rFonts w:ascii="Verdana" w:hAnsi="Verdana" w:cs="Times New Roman"/>
            <w:sz w:val="20"/>
            <w:szCs w:val="20"/>
            <w:lang w:val="en-CA"/>
          </w:rPr>
          <w:t xml:space="preserve">. On the contrary, Aquaponics is relatively new in the market and </w:t>
        </w:r>
      </w:ins>
      <w:ins w:id="875" w:author="Garai, Subrata" w:date="2017-08-07T02:55:00Z">
        <w:r w:rsidR="008B6541">
          <w:rPr>
            <w:rFonts w:ascii="Verdana" w:hAnsi="Verdana" w:cs="Times New Roman"/>
            <w:sz w:val="20"/>
            <w:szCs w:val="20"/>
            <w:lang w:val="en-CA"/>
          </w:rPr>
          <w:t>handfuls of farmers are</w:t>
        </w:r>
      </w:ins>
      <w:ins w:id="876" w:author="Garai, Subrata" w:date="2017-08-07T02:54:00Z">
        <w:r w:rsidR="008B6541">
          <w:rPr>
            <w:rFonts w:ascii="Verdana" w:hAnsi="Verdana" w:cs="Times New Roman"/>
            <w:sz w:val="20"/>
            <w:szCs w:val="20"/>
            <w:lang w:val="en-CA"/>
          </w:rPr>
          <w:t xml:space="preserve"> actually producing in production scale.</w:t>
        </w:r>
      </w:ins>
      <w:ins w:id="877" w:author="Garai, Subrata" w:date="2017-08-07T02:53:00Z">
        <w:r w:rsidR="00F84071">
          <w:rPr>
            <w:rFonts w:ascii="Verdana" w:hAnsi="Verdana" w:cs="Times New Roman"/>
            <w:sz w:val="20"/>
            <w:szCs w:val="20"/>
            <w:lang w:val="en-CA"/>
          </w:rPr>
          <w:t xml:space="preserve"> </w:t>
        </w:r>
      </w:ins>
    </w:p>
    <w:p w14:paraId="4F99B258" w14:textId="16CBC0D9" w:rsidR="00426E5C" w:rsidRDefault="00426E5C" w:rsidP="00EC370F">
      <w:pPr>
        <w:spacing w:line="480" w:lineRule="auto"/>
        <w:jc w:val="both"/>
        <w:rPr>
          <w:ins w:id="878" w:author="Garai, Subrata" w:date="2017-08-08T11:09:00Z"/>
          <w:rFonts w:ascii="Verdana" w:hAnsi="Verdana" w:cs="Times New Roman"/>
          <w:sz w:val="20"/>
          <w:szCs w:val="20"/>
          <w:lang w:val="en-CA"/>
        </w:rPr>
      </w:pPr>
      <w:ins w:id="879" w:author="Garai, Subrata" w:date="2017-08-08T11:09:00Z">
        <w:r>
          <w:rPr>
            <w:rFonts w:ascii="Verdana" w:hAnsi="Verdana" w:cs="Times New Roman"/>
            <w:sz w:val="20"/>
            <w:szCs w:val="20"/>
            <w:lang w:val="en-CA"/>
          </w:rPr>
          <w:tab/>
          <w:t>Current market competitions exist between conventional farming vs vertical / container / aquaponics farming. This unconventional farming techniques are getting challenged every day to fine tune the designs whereas conventional farming has thousands years of experience and it is already mature. Given this landscape, data mining and data based decision making not yet much widely used in Aquaponics and other unconventional farming systems. Hence, there is huge scope of exercising data analytics techniques to explore the unknowns in this field.</w:t>
        </w:r>
      </w:ins>
    </w:p>
    <w:p w14:paraId="21B209EB" w14:textId="34DC5344" w:rsidR="00426E5C" w:rsidRDefault="00426E5C" w:rsidP="00EC370F">
      <w:pPr>
        <w:spacing w:line="480" w:lineRule="auto"/>
        <w:jc w:val="both"/>
        <w:rPr>
          <w:ins w:id="880" w:author="Garai, Subrata" w:date="2017-08-07T23:22:00Z"/>
          <w:rFonts w:ascii="Verdana" w:hAnsi="Verdana" w:cs="Times New Roman"/>
          <w:sz w:val="20"/>
          <w:szCs w:val="20"/>
          <w:lang w:val="en-CA"/>
        </w:rPr>
      </w:pPr>
      <w:ins w:id="881" w:author="Garai, Subrata" w:date="2017-08-08T11:09:00Z">
        <w:r>
          <w:rPr>
            <w:rFonts w:ascii="Verdana" w:hAnsi="Verdana" w:cs="Times New Roman"/>
            <w:sz w:val="20"/>
            <w:szCs w:val="20"/>
            <w:lang w:val="en-CA"/>
          </w:rPr>
          <w:tab/>
          <w:t>Below is the schematic diagram of how data can be collected and used to control an aquaponic system.</w:t>
        </w:r>
      </w:ins>
      <w:ins w:id="882" w:author="Garai, Subrata" w:date="2017-08-08T11:10:00Z">
        <w:r>
          <w:rPr>
            <w:rFonts w:ascii="Verdana" w:hAnsi="Verdana" w:cs="Times New Roman"/>
            <w:sz w:val="20"/>
            <w:szCs w:val="20"/>
            <w:lang w:val="en-CA"/>
          </w:rPr>
          <w:t xml:space="preserve"> Different sensors' </w:t>
        </w:r>
      </w:ins>
      <w:ins w:id="883" w:author="Garai, Subrata" w:date="2017-08-08T11:11:00Z">
        <w:r>
          <w:rPr>
            <w:rFonts w:ascii="Verdana" w:hAnsi="Verdana" w:cs="Times New Roman"/>
            <w:sz w:val="20"/>
            <w:szCs w:val="20"/>
            <w:lang w:val="en-CA"/>
          </w:rPr>
          <w:t>can</w:t>
        </w:r>
      </w:ins>
      <w:ins w:id="884" w:author="Garai, Subrata" w:date="2017-08-08T11:10:00Z">
        <w:r>
          <w:rPr>
            <w:rFonts w:ascii="Verdana" w:hAnsi="Verdana" w:cs="Times New Roman"/>
            <w:sz w:val="20"/>
            <w:szCs w:val="20"/>
            <w:lang w:val="en-CA"/>
          </w:rPr>
          <w:t xml:space="preserve"> be collected by a microcontroller (Arduino etc.) and to be </w:t>
        </w:r>
      </w:ins>
      <w:ins w:id="885" w:author="Garai, Subrata" w:date="2017-08-08T11:11:00Z">
        <w:r>
          <w:rPr>
            <w:rFonts w:ascii="Verdana" w:hAnsi="Verdana" w:cs="Times New Roman"/>
            <w:sz w:val="20"/>
            <w:szCs w:val="20"/>
            <w:lang w:val="en-CA"/>
          </w:rPr>
          <w:t xml:space="preserve">posted to any database in any server for further analysis. Analytic models can be used to fetch insight from the data gathered and the insight can be further used to provide knowledge to farmer and can be used to feed back to the controlling system to manage </w:t>
        </w:r>
      </w:ins>
      <w:ins w:id="886" w:author="Garai, Subrata" w:date="2017-08-08T11:12:00Z">
        <w:r>
          <w:rPr>
            <w:rFonts w:ascii="Verdana" w:hAnsi="Verdana" w:cs="Times New Roman"/>
            <w:sz w:val="20"/>
            <w:szCs w:val="20"/>
            <w:lang w:val="en-CA"/>
          </w:rPr>
          <w:t>the</w:t>
        </w:r>
      </w:ins>
      <w:ins w:id="887" w:author="Garai, Subrata" w:date="2017-08-08T11:11:00Z">
        <w:r>
          <w:rPr>
            <w:rFonts w:ascii="Verdana" w:hAnsi="Verdana" w:cs="Times New Roman"/>
            <w:sz w:val="20"/>
            <w:szCs w:val="20"/>
            <w:lang w:val="en-CA"/>
          </w:rPr>
          <w:t xml:space="preserve"> </w:t>
        </w:r>
      </w:ins>
      <w:ins w:id="888" w:author="Garai, Subrata" w:date="2017-08-08T11:12:00Z">
        <w:r>
          <w:rPr>
            <w:rFonts w:ascii="Verdana" w:hAnsi="Verdana" w:cs="Times New Roman"/>
            <w:sz w:val="20"/>
            <w:szCs w:val="20"/>
            <w:lang w:val="en-CA"/>
          </w:rPr>
          <w:t>sensors activity.</w:t>
        </w:r>
      </w:ins>
    </w:p>
    <w:p w14:paraId="153301CF" w14:textId="77777777" w:rsidR="00E22F45" w:rsidRDefault="00E22F45" w:rsidP="00EC370F">
      <w:pPr>
        <w:spacing w:line="480" w:lineRule="auto"/>
        <w:jc w:val="both"/>
        <w:rPr>
          <w:ins w:id="889" w:author="Garai, Subrata" w:date="2017-08-07T23:22:00Z"/>
          <w:rFonts w:ascii="Verdana" w:hAnsi="Verdana" w:cs="Times New Roman"/>
          <w:sz w:val="20"/>
          <w:szCs w:val="20"/>
          <w:lang w:val="en-CA"/>
        </w:rPr>
      </w:pPr>
    </w:p>
    <w:p w14:paraId="60D90D95" w14:textId="6DF921C4" w:rsidR="00E22F45" w:rsidRDefault="00426E5C" w:rsidP="00EC370F">
      <w:pPr>
        <w:spacing w:line="480" w:lineRule="auto"/>
        <w:jc w:val="both"/>
        <w:rPr>
          <w:ins w:id="890" w:author="Garai, Subrata" w:date="2017-08-08T11:13:00Z"/>
        </w:rPr>
      </w:pPr>
      <w:ins w:id="891" w:author="Garai, Subrata" w:date="2017-08-08T11:13:00Z">
        <w:r>
          <w:object w:dxaOrig="11357" w:dyaOrig="7104" w14:anchorId="001F5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8pt" o:ole="">
              <v:imagedata r:id="rId14" o:title=""/>
            </v:shape>
            <o:OLEObject Type="Embed" ProgID="Visio.Drawing.11" ShapeID="_x0000_i1025" DrawAspect="Content" ObjectID="_1585295051" r:id="rId15"/>
          </w:object>
        </w:r>
      </w:ins>
    </w:p>
    <w:p w14:paraId="09915584" w14:textId="402EB9BA" w:rsidR="00426E5C" w:rsidRDefault="00426E5C">
      <w:pPr>
        <w:spacing w:line="480" w:lineRule="auto"/>
        <w:jc w:val="center"/>
        <w:rPr>
          <w:ins w:id="892" w:author="Garai, Subrata" w:date="2017-08-07T23:22:00Z"/>
        </w:rPr>
        <w:pPrChange w:id="893" w:author="Garai, Subrata" w:date="2017-08-08T21:33:00Z">
          <w:pPr>
            <w:spacing w:line="480" w:lineRule="auto"/>
            <w:jc w:val="both"/>
          </w:pPr>
        </w:pPrChange>
      </w:pPr>
      <w:ins w:id="894" w:author="Garai, Subrata" w:date="2017-08-08T11:13:00Z">
        <w:r>
          <w:t xml:space="preserve">Figure </w:t>
        </w:r>
      </w:ins>
      <w:ins w:id="895" w:author="Garai, Subrata" w:date="2017-08-08T16:19:00Z">
        <w:r w:rsidR="00BE7D57">
          <w:t>3</w:t>
        </w:r>
      </w:ins>
      <w:ins w:id="896" w:author="Garai, Subrata" w:date="2017-08-08T11:13:00Z">
        <w:r>
          <w:t xml:space="preserve">: </w:t>
        </w:r>
      </w:ins>
      <w:ins w:id="897" w:author="Garai, Subrata" w:date="2017-08-08T11:14:00Z">
        <w:r>
          <w:t xml:space="preserve">Sample </w:t>
        </w:r>
      </w:ins>
      <w:ins w:id="898" w:author="Garai, Subrata" w:date="2017-08-08T11:13:00Z">
        <w:r>
          <w:t xml:space="preserve">Data Life cycle of </w:t>
        </w:r>
      </w:ins>
      <w:ins w:id="899" w:author="Garai, Subrata" w:date="2017-08-08T11:14:00Z">
        <w:r>
          <w:t>an aquaponic system.</w:t>
        </w:r>
      </w:ins>
    </w:p>
    <w:p w14:paraId="366CDC26" w14:textId="77777777" w:rsidR="00B07536" w:rsidRPr="00BE7D57" w:rsidRDefault="00B07536" w:rsidP="00426E5C">
      <w:pPr>
        <w:pStyle w:val="Title"/>
        <w:rPr>
          <w:ins w:id="900" w:author="Garai, Subrata" w:date="2017-08-08T11:17:00Z"/>
          <w:rPrChange w:id="901" w:author="Garai, Subrata" w:date="2017-08-08T16:19:00Z">
            <w:rPr>
              <w:ins w:id="902" w:author="Garai, Subrata" w:date="2017-08-08T11:17:00Z"/>
              <w:lang w:val="en-CA"/>
            </w:rPr>
          </w:rPrChange>
        </w:rPr>
      </w:pPr>
    </w:p>
    <w:p w14:paraId="2E200326" w14:textId="77777777" w:rsidR="00426E5C" w:rsidRDefault="00426E5C">
      <w:pPr>
        <w:pStyle w:val="MyHeading"/>
        <w:rPr>
          <w:ins w:id="903" w:author="Garai, Subrata" w:date="2017-08-08T11:13:00Z"/>
        </w:rPr>
        <w:pPrChange w:id="904" w:author="Garai, Subrata" w:date="2017-08-08T16:10:00Z">
          <w:pPr>
            <w:pStyle w:val="Title"/>
          </w:pPr>
        </w:pPrChange>
      </w:pPr>
      <w:bookmarkStart w:id="905" w:name="_Toc489991267"/>
      <w:ins w:id="906" w:author="Garai, Subrata" w:date="2017-08-08T11:13:00Z">
        <w:r>
          <w:t>Analytics approaches to Aquaponics Data:</w:t>
        </w:r>
        <w:bookmarkEnd w:id="905"/>
      </w:ins>
    </w:p>
    <w:p w14:paraId="275126B2" w14:textId="7A8F620F" w:rsidR="00426E5C" w:rsidRPr="004B5EF7" w:rsidRDefault="00426E5C">
      <w:pPr>
        <w:spacing w:line="480" w:lineRule="auto"/>
        <w:jc w:val="both"/>
        <w:rPr>
          <w:ins w:id="907" w:author="Garai, Subrata" w:date="2017-08-08T11:15:00Z"/>
          <w:rFonts w:ascii="Verdana" w:eastAsia="Times New Roman" w:hAnsi="Verdana" w:cs="Times New Roman"/>
          <w:color w:val="0070C0"/>
          <w:sz w:val="28"/>
          <w:szCs w:val="28"/>
          <w:rPrChange w:id="908" w:author="Garai, Subrata" w:date="2017-08-08T21:31:00Z">
            <w:rPr>
              <w:ins w:id="909" w:author="Garai, Subrata" w:date="2017-08-08T11:15:00Z"/>
              <w:lang w:val="en-CA"/>
            </w:rPr>
          </w:rPrChange>
        </w:rPr>
      </w:pPr>
      <w:ins w:id="910" w:author="Garai, Subrata" w:date="2017-08-08T11:14:00Z">
        <w:r w:rsidRPr="004B5EF7">
          <w:rPr>
            <w:rFonts w:ascii="Verdana" w:eastAsia="Times New Roman" w:hAnsi="Verdana" w:cs="Times New Roman"/>
            <w:color w:val="0070C0"/>
            <w:sz w:val="28"/>
            <w:szCs w:val="28"/>
            <w:rPrChange w:id="911" w:author="Garai, Subrata" w:date="2017-08-08T21:31:00Z">
              <w:rPr>
                <w:lang w:val="en-CA"/>
              </w:rPr>
            </w:rPrChange>
          </w:rPr>
          <w:t xml:space="preserve">Simple analysis </w:t>
        </w:r>
      </w:ins>
      <w:ins w:id="912" w:author="Garai, Subrata" w:date="2017-08-08T11:15:00Z">
        <w:r w:rsidRPr="004B5EF7">
          <w:rPr>
            <w:rFonts w:ascii="Verdana" w:eastAsia="Times New Roman" w:hAnsi="Verdana" w:cs="Times New Roman"/>
            <w:color w:val="0070C0"/>
            <w:sz w:val="28"/>
            <w:szCs w:val="28"/>
            <w:rPrChange w:id="913" w:author="Garai, Subrata" w:date="2017-08-08T21:31:00Z">
              <w:rPr>
                <w:lang w:val="en-CA"/>
              </w:rPr>
            </w:rPrChange>
          </w:rPr>
          <w:t>of a N, P, K Dataset</w:t>
        </w:r>
      </w:ins>
    </w:p>
    <w:p w14:paraId="734AE267" w14:textId="7BB3F267" w:rsidR="00426E5C" w:rsidRDefault="00426E5C" w:rsidP="00EC370F">
      <w:pPr>
        <w:spacing w:line="480" w:lineRule="auto"/>
        <w:jc w:val="both"/>
        <w:rPr>
          <w:ins w:id="914" w:author="Garai, Subrata" w:date="2017-08-08T11:20:00Z"/>
          <w:rFonts w:ascii="Verdana" w:hAnsi="Verdana" w:cs="Times New Roman"/>
          <w:sz w:val="20"/>
          <w:szCs w:val="20"/>
          <w:lang w:val="en-CA"/>
        </w:rPr>
      </w:pPr>
      <w:ins w:id="915" w:author="Garai, Subrata" w:date="2017-08-08T11:15:00Z">
        <w:r>
          <w:rPr>
            <w:rFonts w:ascii="Verdana" w:hAnsi="Verdana" w:cs="Times New Roman"/>
            <w:sz w:val="20"/>
            <w:szCs w:val="20"/>
            <w:lang w:val="en-CA"/>
          </w:rPr>
          <w:t xml:space="preserve"> </w:t>
        </w:r>
      </w:ins>
      <w:ins w:id="916" w:author="Garai, Subrata" w:date="2017-08-08T11:14:00Z">
        <w:r>
          <w:rPr>
            <w:rFonts w:ascii="Verdana" w:hAnsi="Verdana" w:cs="Times New Roman"/>
            <w:sz w:val="20"/>
            <w:szCs w:val="20"/>
            <w:lang w:val="en-CA"/>
          </w:rPr>
          <w:t xml:space="preserve"> </w:t>
        </w:r>
      </w:ins>
      <w:ins w:id="917" w:author="Garai, Subrata" w:date="2017-08-08T11:15:00Z">
        <w:r>
          <w:rPr>
            <w:rFonts w:ascii="Verdana" w:hAnsi="Verdana" w:cs="Times New Roman"/>
            <w:sz w:val="20"/>
            <w:szCs w:val="20"/>
            <w:lang w:val="en-CA"/>
          </w:rPr>
          <w:t xml:space="preserve">As explained before </w:t>
        </w:r>
      </w:ins>
      <w:ins w:id="918" w:author="Garai, Subrata" w:date="2017-08-08T11:16:00Z">
        <w:r w:rsidRPr="00426E5C">
          <w:rPr>
            <w:rFonts w:ascii="Verdana" w:hAnsi="Verdana" w:cs="Times New Roman"/>
            <w:sz w:val="20"/>
            <w:szCs w:val="20"/>
            <w:lang w:val="en-CA"/>
          </w:rPr>
          <w:t>N, P, K (nitrogen, phosphate, potassium)</w:t>
        </w:r>
        <w:r>
          <w:rPr>
            <w:rFonts w:ascii="Verdana" w:hAnsi="Verdana" w:cs="Times New Roman"/>
            <w:sz w:val="20"/>
            <w:szCs w:val="20"/>
            <w:lang w:val="en-CA"/>
          </w:rPr>
          <w:t xml:space="preserve"> is three basic elements </w:t>
        </w:r>
        <w:r w:rsidR="00B07536">
          <w:rPr>
            <w:rFonts w:ascii="Verdana" w:hAnsi="Verdana" w:cs="Times New Roman"/>
            <w:sz w:val="20"/>
            <w:szCs w:val="20"/>
            <w:lang w:val="en-CA"/>
          </w:rPr>
          <w:t>of nutrients for any plant growth. (NPK rating is available on any</w:t>
        </w:r>
      </w:ins>
      <w:ins w:id="919" w:author="Garai, Subrata" w:date="2017-08-08T11:19:00Z">
        <w:r w:rsidR="00B07536">
          <w:rPr>
            <w:rFonts w:ascii="Verdana" w:hAnsi="Verdana" w:cs="Times New Roman"/>
            <w:sz w:val="20"/>
            <w:szCs w:val="20"/>
            <w:lang w:val="en-CA"/>
          </w:rPr>
          <w:t xml:space="preserve"> fertiliser brand as it states the level</w:t>
        </w:r>
      </w:ins>
      <w:ins w:id="920" w:author="Garai, Subrata" w:date="2017-08-08T11:16:00Z">
        <w:r w:rsidR="00B07536">
          <w:rPr>
            <w:rFonts w:ascii="Verdana" w:hAnsi="Verdana" w:cs="Times New Roman"/>
            <w:sz w:val="20"/>
            <w:szCs w:val="20"/>
            <w:lang w:val="en-CA"/>
          </w:rPr>
          <w:t xml:space="preserve"> </w:t>
        </w:r>
      </w:ins>
      <w:ins w:id="921" w:author="Garai, Subrata" w:date="2017-08-08T11:20:00Z">
        <w:r w:rsidR="00B07536">
          <w:rPr>
            <w:rFonts w:ascii="Verdana" w:hAnsi="Verdana" w:cs="Times New Roman"/>
            <w:sz w:val="20"/>
            <w:szCs w:val="20"/>
            <w:lang w:val="en-CA"/>
          </w:rPr>
          <w:t>of basic nutrients in them).</w:t>
        </w:r>
      </w:ins>
    </w:p>
    <w:p w14:paraId="639F5C24" w14:textId="6DC9A36E" w:rsidR="00B07536" w:rsidRDefault="00B07536" w:rsidP="00EC370F">
      <w:pPr>
        <w:spacing w:line="480" w:lineRule="auto"/>
        <w:jc w:val="both"/>
        <w:rPr>
          <w:ins w:id="922" w:author="Garai, Subrata" w:date="2017-08-08T11:22:00Z"/>
          <w:rFonts w:ascii="Verdana" w:hAnsi="Verdana" w:cs="Times New Roman"/>
          <w:sz w:val="20"/>
          <w:szCs w:val="20"/>
          <w:lang w:val="en-CA"/>
        </w:rPr>
      </w:pPr>
      <w:ins w:id="923" w:author="Garai, Subrata" w:date="2017-08-08T11:20:00Z">
        <w:r>
          <w:rPr>
            <w:rFonts w:ascii="Verdana" w:hAnsi="Verdana" w:cs="Times New Roman"/>
            <w:sz w:val="20"/>
            <w:szCs w:val="20"/>
            <w:lang w:val="en-CA"/>
          </w:rPr>
          <w:tab/>
          <w:t xml:space="preserve">Let's consider </w:t>
        </w:r>
      </w:ins>
      <w:ins w:id="924" w:author="Garai, Subrata" w:date="2017-08-08T11:21:00Z">
        <w:r>
          <w:rPr>
            <w:rFonts w:ascii="Verdana" w:hAnsi="Verdana" w:cs="Times New Roman"/>
            <w:sz w:val="20"/>
            <w:szCs w:val="20"/>
            <w:lang w:val="en-CA"/>
          </w:rPr>
          <w:t xml:space="preserve">the below </w:t>
        </w:r>
      </w:ins>
      <w:ins w:id="925" w:author="Garai, Subrata" w:date="2017-08-08T11:20:00Z">
        <w:r>
          <w:rPr>
            <w:rFonts w:ascii="Verdana" w:hAnsi="Verdana" w:cs="Times New Roman"/>
            <w:sz w:val="20"/>
            <w:szCs w:val="20"/>
            <w:lang w:val="en-CA"/>
          </w:rPr>
          <w:t xml:space="preserve">dataset </w:t>
        </w:r>
      </w:ins>
      <w:ins w:id="926" w:author="Garai, Subrata" w:date="2017-08-08T11:21:00Z">
        <w:r>
          <w:rPr>
            <w:rFonts w:ascii="Verdana" w:hAnsi="Verdana" w:cs="Times New Roman"/>
            <w:sz w:val="20"/>
            <w:szCs w:val="20"/>
            <w:lang w:val="en-CA"/>
          </w:rPr>
          <w:t>where data has been collected from 6 different test blocks (plant beds), their NPK levels and yield produced.</w:t>
        </w:r>
      </w:ins>
      <w:ins w:id="927" w:author="Garai, Subrata" w:date="2017-08-08T11:23:00Z">
        <w:r>
          <w:rPr>
            <w:rFonts w:ascii="Verdana" w:hAnsi="Verdana" w:cs="Times New Roman"/>
            <w:sz w:val="20"/>
            <w:szCs w:val="20"/>
            <w:lang w:val="en-CA"/>
          </w:rPr>
          <w:t xml:space="preserve"> Variables are as below.</w:t>
        </w:r>
      </w:ins>
    </w:p>
    <w:p w14:paraId="56499F58" w14:textId="75C9466A" w:rsidR="00B07536" w:rsidRPr="00B07536" w:rsidRDefault="00B07536">
      <w:pPr>
        <w:spacing w:line="480" w:lineRule="auto"/>
        <w:ind w:left="720"/>
        <w:jc w:val="both"/>
        <w:rPr>
          <w:ins w:id="928" w:author="Garai, Subrata" w:date="2017-08-08T11:22:00Z"/>
          <w:rFonts w:ascii="Verdana" w:hAnsi="Verdana" w:cs="Times New Roman"/>
          <w:sz w:val="20"/>
          <w:szCs w:val="20"/>
          <w:lang w:val="en-CA"/>
        </w:rPr>
        <w:pPrChange w:id="929" w:author="Garai, Subrata" w:date="2017-08-08T11:23:00Z">
          <w:pPr>
            <w:spacing w:line="480" w:lineRule="auto"/>
            <w:jc w:val="both"/>
          </w:pPr>
        </w:pPrChange>
      </w:pPr>
      <w:ins w:id="930" w:author="Garai, Subrata" w:date="2017-08-08T11:22:00Z">
        <w:r w:rsidRPr="00B07536">
          <w:rPr>
            <w:rFonts w:ascii="Verdana" w:hAnsi="Verdana" w:cs="Times New Roman"/>
            <w:sz w:val="20"/>
            <w:szCs w:val="20"/>
            <w:lang w:val="en-CA"/>
          </w:rPr>
          <w:t>Block</w:t>
        </w:r>
        <w:r>
          <w:rPr>
            <w:rFonts w:ascii="Verdana" w:hAnsi="Verdana" w:cs="Times New Roman"/>
            <w:sz w:val="20"/>
            <w:szCs w:val="20"/>
            <w:lang w:val="en-CA"/>
          </w:rPr>
          <w:t xml:space="preserve"> - </w:t>
        </w:r>
        <w:r w:rsidRPr="00B07536">
          <w:rPr>
            <w:rFonts w:ascii="Verdana" w:hAnsi="Verdana" w:cs="Times New Roman"/>
            <w:sz w:val="20"/>
            <w:szCs w:val="20"/>
            <w:lang w:val="en-CA"/>
          </w:rPr>
          <w:t>which block (label 1 to 6).</w:t>
        </w:r>
      </w:ins>
    </w:p>
    <w:p w14:paraId="39C8D833" w14:textId="0B1C10FA" w:rsidR="00B07536" w:rsidRPr="00B07536" w:rsidRDefault="00B07536">
      <w:pPr>
        <w:spacing w:line="480" w:lineRule="auto"/>
        <w:ind w:left="720"/>
        <w:jc w:val="both"/>
        <w:rPr>
          <w:ins w:id="931" w:author="Garai, Subrata" w:date="2017-08-08T11:22:00Z"/>
          <w:rFonts w:ascii="Verdana" w:hAnsi="Verdana" w:cs="Times New Roman"/>
          <w:sz w:val="20"/>
          <w:szCs w:val="20"/>
          <w:lang w:val="en-CA"/>
        </w:rPr>
        <w:pPrChange w:id="932" w:author="Garai, Subrata" w:date="2017-08-08T11:23:00Z">
          <w:pPr>
            <w:spacing w:line="480" w:lineRule="auto"/>
            <w:jc w:val="both"/>
          </w:pPr>
        </w:pPrChange>
      </w:pPr>
      <w:ins w:id="933" w:author="Garai, Subrata" w:date="2017-08-08T11:22:00Z">
        <w:r w:rsidRPr="00B07536">
          <w:rPr>
            <w:rFonts w:ascii="Verdana" w:hAnsi="Verdana" w:cs="Times New Roman"/>
            <w:sz w:val="20"/>
            <w:szCs w:val="20"/>
            <w:lang w:val="en-CA"/>
          </w:rPr>
          <w:t>N</w:t>
        </w:r>
        <w:r>
          <w:rPr>
            <w:rFonts w:ascii="Verdana" w:hAnsi="Verdana" w:cs="Times New Roman"/>
            <w:sz w:val="20"/>
            <w:szCs w:val="20"/>
            <w:lang w:val="en-CA"/>
          </w:rPr>
          <w:t xml:space="preserve"> - </w:t>
        </w:r>
        <w:r w:rsidRPr="00B07536">
          <w:rPr>
            <w:rFonts w:ascii="Verdana" w:hAnsi="Verdana" w:cs="Times New Roman"/>
            <w:sz w:val="20"/>
            <w:szCs w:val="20"/>
            <w:lang w:val="en-CA"/>
          </w:rPr>
          <w:t>indicator (0/1) for the application of nitrogen.</w:t>
        </w:r>
      </w:ins>
    </w:p>
    <w:p w14:paraId="50EE7687" w14:textId="4D2FC0C2" w:rsidR="00B07536" w:rsidRPr="00B07536" w:rsidRDefault="00B07536">
      <w:pPr>
        <w:spacing w:line="480" w:lineRule="auto"/>
        <w:ind w:left="720"/>
        <w:jc w:val="both"/>
        <w:rPr>
          <w:ins w:id="934" w:author="Garai, Subrata" w:date="2017-08-08T11:22:00Z"/>
          <w:rFonts w:ascii="Verdana" w:hAnsi="Verdana" w:cs="Times New Roman"/>
          <w:sz w:val="20"/>
          <w:szCs w:val="20"/>
          <w:lang w:val="en-CA"/>
        </w:rPr>
        <w:pPrChange w:id="935" w:author="Garai, Subrata" w:date="2017-08-08T11:23:00Z">
          <w:pPr>
            <w:spacing w:line="480" w:lineRule="auto"/>
            <w:jc w:val="both"/>
          </w:pPr>
        </w:pPrChange>
      </w:pPr>
      <w:ins w:id="936" w:author="Garai, Subrata" w:date="2017-08-08T11:22:00Z">
        <w:r w:rsidRPr="00B07536">
          <w:rPr>
            <w:rFonts w:ascii="Verdana" w:hAnsi="Verdana" w:cs="Times New Roman"/>
            <w:sz w:val="20"/>
            <w:szCs w:val="20"/>
            <w:lang w:val="en-CA"/>
          </w:rPr>
          <w:lastRenderedPageBreak/>
          <w:t>P</w:t>
        </w:r>
        <w:r>
          <w:rPr>
            <w:rFonts w:ascii="Verdana" w:hAnsi="Verdana" w:cs="Times New Roman"/>
            <w:sz w:val="20"/>
            <w:szCs w:val="20"/>
            <w:lang w:val="en-CA"/>
          </w:rPr>
          <w:t xml:space="preserve"> - </w:t>
        </w:r>
        <w:r w:rsidRPr="00B07536">
          <w:rPr>
            <w:rFonts w:ascii="Verdana" w:hAnsi="Verdana" w:cs="Times New Roman"/>
            <w:sz w:val="20"/>
            <w:szCs w:val="20"/>
            <w:lang w:val="en-CA"/>
          </w:rPr>
          <w:t>indicator (0/1) for the application of phosphate.</w:t>
        </w:r>
      </w:ins>
    </w:p>
    <w:p w14:paraId="1515B893" w14:textId="4E76C724" w:rsidR="00B07536" w:rsidRPr="00B07536" w:rsidRDefault="00B07536">
      <w:pPr>
        <w:spacing w:line="480" w:lineRule="auto"/>
        <w:ind w:left="720"/>
        <w:jc w:val="both"/>
        <w:rPr>
          <w:ins w:id="937" w:author="Garai, Subrata" w:date="2017-08-08T11:22:00Z"/>
          <w:rFonts w:ascii="Verdana" w:hAnsi="Verdana" w:cs="Times New Roman"/>
          <w:sz w:val="20"/>
          <w:szCs w:val="20"/>
          <w:lang w:val="en-CA"/>
        </w:rPr>
        <w:pPrChange w:id="938" w:author="Garai, Subrata" w:date="2017-08-08T11:23:00Z">
          <w:pPr>
            <w:spacing w:line="480" w:lineRule="auto"/>
            <w:jc w:val="both"/>
          </w:pPr>
        </w:pPrChange>
      </w:pPr>
      <w:ins w:id="939" w:author="Garai, Subrata" w:date="2017-08-08T11:22:00Z">
        <w:r w:rsidRPr="00B07536">
          <w:rPr>
            <w:rFonts w:ascii="Verdana" w:hAnsi="Verdana" w:cs="Times New Roman"/>
            <w:sz w:val="20"/>
            <w:szCs w:val="20"/>
            <w:lang w:val="en-CA"/>
          </w:rPr>
          <w:t>K</w:t>
        </w:r>
        <w:r>
          <w:rPr>
            <w:rFonts w:ascii="Verdana" w:hAnsi="Verdana" w:cs="Times New Roman"/>
            <w:sz w:val="20"/>
            <w:szCs w:val="20"/>
            <w:lang w:val="en-CA"/>
          </w:rPr>
          <w:t xml:space="preserve"> - </w:t>
        </w:r>
        <w:r w:rsidRPr="00B07536">
          <w:rPr>
            <w:rFonts w:ascii="Verdana" w:hAnsi="Verdana" w:cs="Times New Roman"/>
            <w:sz w:val="20"/>
            <w:szCs w:val="20"/>
            <w:lang w:val="en-CA"/>
          </w:rPr>
          <w:t>indicator (0/1) for the application of potassium.</w:t>
        </w:r>
      </w:ins>
    </w:p>
    <w:p w14:paraId="514903BA" w14:textId="01DF437E" w:rsidR="00B07536" w:rsidRDefault="00B07536">
      <w:pPr>
        <w:spacing w:line="480" w:lineRule="auto"/>
        <w:ind w:left="720"/>
        <w:jc w:val="both"/>
        <w:rPr>
          <w:ins w:id="940" w:author="Garai, Subrata" w:date="2017-08-08T11:16:00Z"/>
          <w:rFonts w:ascii="Verdana" w:hAnsi="Verdana" w:cs="Times New Roman"/>
          <w:sz w:val="20"/>
          <w:szCs w:val="20"/>
          <w:lang w:val="en-CA"/>
        </w:rPr>
        <w:pPrChange w:id="941" w:author="Garai, Subrata" w:date="2017-08-08T11:23:00Z">
          <w:pPr>
            <w:spacing w:line="480" w:lineRule="auto"/>
            <w:jc w:val="both"/>
          </w:pPr>
        </w:pPrChange>
      </w:pPr>
      <w:ins w:id="942" w:author="Garai, Subrata" w:date="2017-08-08T11:22:00Z">
        <w:r w:rsidRPr="00B07536">
          <w:rPr>
            <w:rFonts w:ascii="Verdana" w:hAnsi="Verdana" w:cs="Times New Roman"/>
            <w:sz w:val="20"/>
            <w:szCs w:val="20"/>
            <w:lang w:val="en-CA"/>
          </w:rPr>
          <w:t>Yield</w:t>
        </w:r>
        <w:r>
          <w:rPr>
            <w:rFonts w:ascii="Verdana" w:hAnsi="Verdana" w:cs="Times New Roman"/>
            <w:sz w:val="20"/>
            <w:szCs w:val="20"/>
            <w:lang w:val="en-CA"/>
          </w:rPr>
          <w:t xml:space="preserve"> - Yield o</w:t>
        </w:r>
      </w:ins>
      <w:ins w:id="943" w:author="Garai, Subrata" w:date="2017-08-08T11:23:00Z">
        <w:r>
          <w:rPr>
            <w:rFonts w:ascii="Verdana" w:hAnsi="Verdana" w:cs="Times New Roman"/>
            <w:sz w:val="20"/>
            <w:szCs w:val="20"/>
            <w:lang w:val="en-CA"/>
          </w:rPr>
          <w:t>n</w:t>
        </w:r>
      </w:ins>
      <w:ins w:id="944" w:author="Garai, Subrata" w:date="2017-08-08T11:22:00Z">
        <w:r w:rsidRPr="00B07536">
          <w:rPr>
            <w:rFonts w:ascii="Verdana" w:hAnsi="Verdana" w:cs="Times New Roman"/>
            <w:sz w:val="20"/>
            <w:szCs w:val="20"/>
            <w:lang w:val="en-CA"/>
          </w:rPr>
          <w:t xml:space="preserve"> </w:t>
        </w:r>
      </w:ins>
      <w:ins w:id="945" w:author="Garai, Subrata" w:date="2017-08-08T11:23:00Z">
        <w:r>
          <w:rPr>
            <w:rFonts w:ascii="Verdana" w:hAnsi="Verdana" w:cs="Times New Roman"/>
            <w:sz w:val="20"/>
            <w:szCs w:val="20"/>
            <w:lang w:val="en-CA"/>
          </w:rPr>
          <w:t>plants</w:t>
        </w:r>
      </w:ins>
      <w:ins w:id="946" w:author="Garai, Subrata" w:date="2017-08-08T11:22:00Z">
        <w:r w:rsidRPr="00B07536">
          <w:rPr>
            <w:rFonts w:ascii="Verdana" w:hAnsi="Verdana" w:cs="Times New Roman"/>
            <w:sz w:val="20"/>
            <w:szCs w:val="20"/>
            <w:lang w:val="en-CA"/>
          </w:rPr>
          <w:t>, in pounds/plot (the plots were (1/70) acre).</w:t>
        </w:r>
      </w:ins>
      <w:ins w:id="947" w:author="Garai, Subrata" w:date="2017-08-08T11:21:00Z">
        <w:r>
          <w:rPr>
            <w:rFonts w:ascii="Verdana" w:hAnsi="Verdana" w:cs="Times New Roman"/>
            <w:sz w:val="20"/>
            <w:szCs w:val="20"/>
            <w:lang w:val="en-CA"/>
          </w:rPr>
          <w:t xml:space="preserve"> </w:t>
        </w:r>
      </w:ins>
    </w:p>
    <w:p w14:paraId="5F4BD8C6" w14:textId="2C3CBA92" w:rsidR="00B07536" w:rsidRPr="00953458" w:rsidRDefault="00B07536" w:rsidP="00EC370F">
      <w:pPr>
        <w:spacing w:line="480" w:lineRule="auto"/>
        <w:jc w:val="both"/>
        <w:rPr>
          <w:ins w:id="948" w:author="Garai, Subrata" w:date="2017-08-08T11:23:00Z"/>
          <w:rFonts w:ascii="Verdana" w:hAnsi="Verdana" w:cs="Times New Roman"/>
          <w:sz w:val="20"/>
          <w:szCs w:val="20"/>
          <w:u w:val="single"/>
          <w:lang w:val="en-CA"/>
          <w:rPrChange w:id="949" w:author="Garai, Subrata" w:date="2017-08-08T15:48:00Z">
            <w:rPr>
              <w:ins w:id="950" w:author="Garai, Subrata" w:date="2017-08-08T11:23:00Z"/>
              <w:rFonts w:ascii="Verdana" w:hAnsi="Verdana" w:cs="Times New Roman"/>
              <w:sz w:val="20"/>
              <w:szCs w:val="20"/>
              <w:lang w:val="en-CA"/>
            </w:rPr>
          </w:rPrChange>
        </w:rPr>
      </w:pPr>
      <w:ins w:id="951" w:author="Garai, Subrata" w:date="2017-08-08T11:23:00Z">
        <w:r w:rsidRPr="00953458">
          <w:rPr>
            <w:rFonts w:ascii="Verdana" w:hAnsi="Verdana" w:cs="Times New Roman"/>
            <w:sz w:val="20"/>
            <w:szCs w:val="20"/>
            <w:u w:val="single"/>
            <w:lang w:val="en-CA"/>
            <w:rPrChange w:id="952" w:author="Garai, Subrata" w:date="2017-08-08T15:48:00Z">
              <w:rPr>
                <w:rFonts w:ascii="Verdana" w:hAnsi="Verdana" w:cs="Times New Roman"/>
                <w:sz w:val="20"/>
                <w:szCs w:val="20"/>
                <w:lang w:val="en-CA"/>
              </w:rPr>
            </w:rPrChange>
          </w:rPr>
          <w:t>Sample dataset:</w:t>
        </w:r>
      </w:ins>
      <w:ins w:id="953" w:author="Garai, Subrata" w:date="2017-08-08T15:49:00Z">
        <w:r w:rsidR="00953458">
          <w:rPr>
            <w:rFonts w:ascii="Verdana" w:hAnsi="Verdana" w:cs="Times New Roman"/>
            <w:sz w:val="20"/>
            <w:szCs w:val="20"/>
            <w:u w:val="single"/>
            <w:lang w:val="en-CA"/>
          </w:rPr>
          <w:t xml:space="preserve"> </w:t>
        </w:r>
        <w:r w:rsidR="00953458" w:rsidRPr="00953458">
          <w:rPr>
            <w:rFonts w:ascii="Verdana" w:hAnsi="Verdana" w:cs="Times New Roman"/>
            <w:sz w:val="20"/>
            <w:szCs w:val="20"/>
            <w:lang w:val="en-CA"/>
            <w:rPrChange w:id="954" w:author="Garai, Subrata" w:date="2017-08-08T15:49:00Z">
              <w:rPr>
                <w:rFonts w:ascii="Verdana" w:hAnsi="Verdana" w:cs="Times New Roman"/>
                <w:sz w:val="20"/>
                <w:szCs w:val="20"/>
                <w:u w:val="single"/>
                <w:lang w:val="en-CA"/>
              </w:rPr>
            </w:rPrChange>
          </w:rPr>
          <w:t>npk.csv</w:t>
        </w:r>
      </w:ins>
    </w:p>
    <w:tbl>
      <w:tblPr>
        <w:tblStyle w:val="TableGrid"/>
        <w:tblW w:w="0" w:type="auto"/>
        <w:tblInd w:w="1440" w:type="dxa"/>
        <w:tblLook w:val="04A0" w:firstRow="1" w:lastRow="0" w:firstColumn="1" w:lastColumn="0" w:noHBand="0" w:noVBand="1"/>
        <w:tblPrChange w:id="955" w:author="Garai, Subrata" w:date="2017-08-08T16:19:00Z">
          <w:tblPr>
            <w:tblStyle w:val="TableGrid"/>
            <w:tblW w:w="0" w:type="auto"/>
            <w:tblLook w:val="04A0" w:firstRow="1" w:lastRow="0" w:firstColumn="1" w:lastColumn="0" w:noHBand="0" w:noVBand="1"/>
          </w:tblPr>
        </w:tblPrChange>
      </w:tblPr>
      <w:tblGrid>
        <w:gridCol w:w="852"/>
        <w:gridCol w:w="835"/>
        <w:gridCol w:w="584"/>
        <w:gridCol w:w="584"/>
        <w:gridCol w:w="751"/>
        <w:gridCol w:w="1169"/>
        <w:tblGridChange w:id="956">
          <w:tblGrid>
            <w:gridCol w:w="738"/>
            <w:gridCol w:w="814"/>
            <w:gridCol w:w="660"/>
            <w:gridCol w:w="620"/>
            <w:gridCol w:w="840"/>
            <w:gridCol w:w="216"/>
            <w:gridCol w:w="604"/>
            <w:gridCol w:w="656"/>
          </w:tblGrid>
        </w:tblGridChange>
      </w:tblGrid>
      <w:tr w:rsidR="00B07536" w:rsidRPr="00B07536" w14:paraId="4310FBF3" w14:textId="77777777" w:rsidTr="00BE7D57">
        <w:trPr>
          <w:trHeight w:val="130"/>
          <w:ins w:id="957" w:author="Garai, Subrata" w:date="2017-08-08T11:25:00Z"/>
          <w:trPrChange w:id="958" w:author="Garai, Subrata" w:date="2017-08-08T16:19:00Z">
            <w:trPr>
              <w:gridAfter w:val="0"/>
              <w:trHeight w:val="288"/>
            </w:trPr>
          </w:trPrChange>
        </w:trPr>
        <w:tc>
          <w:tcPr>
            <w:tcW w:w="852" w:type="dxa"/>
            <w:noWrap/>
            <w:hideMark/>
            <w:tcPrChange w:id="959" w:author="Garai, Subrata" w:date="2017-08-08T16:19:00Z">
              <w:tcPr>
                <w:tcW w:w="738" w:type="dxa"/>
                <w:noWrap/>
                <w:hideMark/>
              </w:tcPr>
            </w:tcPrChange>
          </w:tcPr>
          <w:p w14:paraId="1AF4ECE4" w14:textId="77777777" w:rsidR="00B07536" w:rsidRPr="00B07536" w:rsidRDefault="00B07536" w:rsidP="00B07536">
            <w:pPr>
              <w:spacing w:line="480" w:lineRule="auto"/>
              <w:jc w:val="both"/>
              <w:rPr>
                <w:ins w:id="960" w:author="Garai, Subrata" w:date="2017-08-08T11:25:00Z"/>
                <w:rFonts w:ascii="Verdana" w:hAnsi="Verdana" w:cs="Times New Roman"/>
                <w:bCs/>
                <w:sz w:val="20"/>
                <w:szCs w:val="20"/>
                <w:rPrChange w:id="961" w:author="Garai, Subrata" w:date="2017-08-08T11:25:00Z">
                  <w:rPr>
                    <w:ins w:id="962" w:author="Garai, Subrata" w:date="2017-08-08T11:25:00Z"/>
                    <w:rFonts w:ascii="Verdana" w:hAnsi="Verdana" w:cs="Times New Roman"/>
                    <w:b/>
                    <w:bCs/>
                    <w:sz w:val="20"/>
                    <w:szCs w:val="20"/>
                  </w:rPr>
                </w:rPrChange>
              </w:rPr>
            </w:pPr>
            <w:bookmarkStart w:id="963" w:name="RANGE!A1:F25"/>
            <w:ins w:id="964" w:author="Garai, Subrata" w:date="2017-08-08T11:25:00Z">
              <w:r w:rsidRPr="00B07536">
                <w:rPr>
                  <w:rFonts w:ascii="Verdana" w:hAnsi="Verdana" w:cs="Times New Roman"/>
                  <w:bCs/>
                  <w:sz w:val="20"/>
                  <w:szCs w:val="20"/>
                  <w:rPrChange w:id="965" w:author="Garai, Subrata" w:date="2017-08-08T11:25:00Z">
                    <w:rPr>
                      <w:rFonts w:ascii="Verdana" w:hAnsi="Verdana" w:cs="Times New Roman"/>
                      <w:b/>
                      <w:bCs/>
                      <w:sz w:val="20"/>
                      <w:szCs w:val="20"/>
                    </w:rPr>
                  </w:rPrChange>
                </w:rPr>
                <w:t>Sl No</w:t>
              </w:r>
              <w:bookmarkEnd w:id="963"/>
            </w:ins>
          </w:p>
        </w:tc>
        <w:tc>
          <w:tcPr>
            <w:tcW w:w="835" w:type="dxa"/>
            <w:noWrap/>
            <w:hideMark/>
            <w:tcPrChange w:id="966" w:author="Garai, Subrata" w:date="2017-08-08T16:19:00Z">
              <w:tcPr>
                <w:tcW w:w="662" w:type="dxa"/>
                <w:noWrap/>
                <w:hideMark/>
              </w:tcPr>
            </w:tcPrChange>
          </w:tcPr>
          <w:p w14:paraId="4130B8F3" w14:textId="77777777" w:rsidR="00B07536" w:rsidRPr="00B07536" w:rsidRDefault="00B07536" w:rsidP="00B07536">
            <w:pPr>
              <w:spacing w:line="480" w:lineRule="auto"/>
              <w:jc w:val="both"/>
              <w:rPr>
                <w:ins w:id="967" w:author="Garai, Subrata" w:date="2017-08-08T11:25:00Z"/>
                <w:rFonts w:ascii="Verdana" w:hAnsi="Verdana" w:cs="Times New Roman"/>
                <w:bCs/>
                <w:sz w:val="20"/>
                <w:szCs w:val="20"/>
                <w:rPrChange w:id="968" w:author="Garai, Subrata" w:date="2017-08-08T11:25:00Z">
                  <w:rPr>
                    <w:ins w:id="969" w:author="Garai, Subrata" w:date="2017-08-08T11:25:00Z"/>
                    <w:rFonts w:ascii="Verdana" w:hAnsi="Verdana" w:cs="Times New Roman"/>
                    <w:b/>
                    <w:bCs/>
                    <w:sz w:val="20"/>
                    <w:szCs w:val="20"/>
                  </w:rPr>
                </w:rPrChange>
              </w:rPr>
            </w:pPr>
            <w:ins w:id="970" w:author="Garai, Subrata" w:date="2017-08-08T11:25:00Z">
              <w:r w:rsidRPr="00B07536">
                <w:rPr>
                  <w:rFonts w:ascii="Verdana" w:hAnsi="Verdana" w:cs="Times New Roman"/>
                  <w:bCs/>
                  <w:sz w:val="20"/>
                  <w:szCs w:val="20"/>
                  <w:rPrChange w:id="971" w:author="Garai, Subrata" w:date="2017-08-08T11:25:00Z">
                    <w:rPr>
                      <w:rFonts w:ascii="Verdana" w:hAnsi="Verdana" w:cs="Times New Roman"/>
                      <w:b/>
                      <w:bCs/>
                      <w:sz w:val="20"/>
                      <w:szCs w:val="20"/>
                    </w:rPr>
                  </w:rPrChange>
                </w:rPr>
                <w:t>block</w:t>
              </w:r>
            </w:ins>
          </w:p>
        </w:tc>
        <w:tc>
          <w:tcPr>
            <w:tcW w:w="584" w:type="dxa"/>
            <w:noWrap/>
            <w:hideMark/>
            <w:tcPrChange w:id="972" w:author="Garai, Subrata" w:date="2017-08-08T16:19:00Z">
              <w:tcPr>
                <w:tcW w:w="660" w:type="dxa"/>
                <w:noWrap/>
                <w:hideMark/>
              </w:tcPr>
            </w:tcPrChange>
          </w:tcPr>
          <w:p w14:paraId="05341F1E" w14:textId="77777777" w:rsidR="00B07536" w:rsidRPr="00B07536" w:rsidRDefault="00B07536" w:rsidP="00B07536">
            <w:pPr>
              <w:spacing w:line="480" w:lineRule="auto"/>
              <w:jc w:val="both"/>
              <w:rPr>
                <w:ins w:id="973" w:author="Garai, Subrata" w:date="2017-08-08T11:25:00Z"/>
                <w:rFonts w:ascii="Verdana" w:hAnsi="Verdana" w:cs="Times New Roman"/>
                <w:bCs/>
                <w:sz w:val="20"/>
                <w:szCs w:val="20"/>
                <w:rPrChange w:id="974" w:author="Garai, Subrata" w:date="2017-08-08T11:25:00Z">
                  <w:rPr>
                    <w:ins w:id="975" w:author="Garai, Subrata" w:date="2017-08-08T11:25:00Z"/>
                    <w:rFonts w:ascii="Verdana" w:hAnsi="Verdana" w:cs="Times New Roman"/>
                    <w:b/>
                    <w:bCs/>
                    <w:sz w:val="20"/>
                    <w:szCs w:val="20"/>
                  </w:rPr>
                </w:rPrChange>
              </w:rPr>
            </w:pPr>
            <w:ins w:id="976" w:author="Garai, Subrata" w:date="2017-08-08T11:25:00Z">
              <w:r w:rsidRPr="00B07536">
                <w:rPr>
                  <w:rFonts w:ascii="Verdana" w:hAnsi="Verdana" w:cs="Times New Roman"/>
                  <w:bCs/>
                  <w:sz w:val="20"/>
                  <w:szCs w:val="20"/>
                  <w:rPrChange w:id="977" w:author="Garai, Subrata" w:date="2017-08-08T11:25:00Z">
                    <w:rPr>
                      <w:rFonts w:ascii="Verdana" w:hAnsi="Verdana" w:cs="Times New Roman"/>
                      <w:b/>
                      <w:bCs/>
                      <w:sz w:val="20"/>
                      <w:szCs w:val="20"/>
                    </w:rPr>
                  </w:rPrChange>
                </w:rPr>
                <w:t>N</w:t>
              </w:r>
            </w:ins>
          </w:p>
        </w:tc>
        <w:tc>
          <w:tcPr>
            <w:tcW w:w="584" w:type="dxa"/>
            <w:noWrap/>
            <w:hideMark/>
            <w:tcPrChange w:id="978" w:author="Garai, Subrata" w:date="2017-08-08T16:19:00Z">
              <w:tcPr>
                <w:tcW w:w="620" w:type="dxa"/>
                <w:noWrap/>
                <w:hideMark/>
              </w:tcPr>
            </w:tcPrChange>
          </w:tcPr>
          <w:p w14:paraId="3B9A7766" w14:textId="77777777" w:rsidR="00B07536" w:rsidRPr="00B07536" w:rsidRDefault="00B07536" w:rsidP="00B07536">
            <w:pPr>
              <w:spacing w:line="480" w:lineRule="auto"/>
              <w:jc w:val="both"/>
              <w:rPr>
                <w:ins w:id="979" w:author="Garai, Subrata" w:date="2017-08-08T11:25:00Z"/>
                <w:rFonts w:ascii="Verdana" w:hAnsi="Verdana" w:cs="Times New Roman"/>
                <w:bCs/>
                <w:sz w:val="20"/>
                <w:szCs w:val="20"/>
                <w:rPrChange w:id="980" w:author="Garai, Subrata" w:date="2017-08-08T11:25:00Z">
                  <w:rPr>
                    <w:ins w:id="981" w:author="Garai, Subrata" w:date="2017-08-08T11:25:00Z"/>
                    <w:rFonts w:ascii="Verdana" w:hAnsi="Verdana" w:cs="Times New Roman"/>
                    <w:b/>
                    <w:bCs/>
                    <w:sz w:val="20"/>
                    <w:szCs w:val="20"/>
                  </w:rPr>
                </w:rPrChange>
              </w:rPr>
            </w:pPr>
            <w:ins w:id="982" w:author="Garai, Subrata" w:date="2017-08-08T11:25:00Z">
              <w:r w:rsidRPr="00B07536">
                <w:rPr>
                  <w:rFonts w:ascii="Verdana" w:hAnsi="Verdana" w:cs="Times New Roman"/>
                  <w:bCs/>
                  <w:sz w:val="20"/>
                  <w:szCs w:val="20"/>
                  <w:rPrChange w:id="983" w:author="Garai, Subrata" w:date="2017-08-08T11:25:00Z">
                    <w:rPr>
                      <w:rFonts w:ascii="Verdana" w:hAnsi="Verdana" w:cs="Times New Roman"/>
                      <w:b/>
                      <w:bCs/>
                      <w:sz w:val="20"/>
                      <w:szCs w:val="20"/>
                    </w:rPr>
                  </w:rPrChange>
                </w:rPr>
                <w:t>P</w:t>
              </w:r>
            </w:ins>
          </w:p>
        </w:tc>
        <w:tc>
          <w:tcPr>
            <w:tcW w:w="751" w:type="dxa"/>
            <w:noWrap/>
            <w:hideMark/>
            <w:tcPrChange w:id="984" w:author="Garai, Subrata" w:date="2017-08-08T16:19:00Z">
              <w:tcPr>
                <w:tcW w:w="840" w:type="dxa"/>
                <w:noWrap/>
                <w:hideMark/>
              </w:tcPr>
            </w:tcPrChange>
          </w:tcPr>
          <w:p w14:paraId="2FE3520E" w14:textId="77777777" w:rsidR="00B07536" w:rsidRPr="00B07536" w:rsidRDefault="00B07536" w:rsidP="00B07536">
            <w:pPr>
              <w:spacing w:line="480" w:lineRule="auto"/>
              <w:jc w:val="both"/>
              <w:rPr>
                <w:ins w:id="985" w:author="Garai, Subrata" w:date="2017-08-08T11:25:00Z"/>
                <w:rFonts w:ascii="Verdana" w:hAnsi="Verdana" w:cs="Times New Roman"/>
                <w:bCs/>
                <w:sz w:val="20"/>
                <w:szCs w:val="20"/>
                <w:rPrChange w:id="986" w:author="Garai, Subrata" w:date="2017-08-08T11:25:00Z">
                  <w:rPr>
                    <w:ins w:id="987" w:author="Garai, Subrata" w:date="2017-08-08T11:25:00Z"/>
                    <w:rFonts w:ascii="Verdana" w:hAnsi="Verdana" w:cs="Times New Roman"/>
                    <w:b/>
                    <w:bCs/>
                    <w:sz w:val="20"/>
                    <w:szCs w:val="20"/>
                  </w:rPr>
                </w:rPrChange>
              </w:rPr>
            </w:pPr>
            <w:ins w:id="988" w:author="Garai, Subrata" w:date="2017-08-08T11:25:00Z">
              <w:r w:rsidRPr="00B07536">
                <w:rPr>
                  <w:rFonts w:ascii="Verdana" w:hAnsi="Verdana" w:cs="Times New Roman"/>
                  <w:bCs/>
                  <w:sz w:val="20"/>
                  <w:szCs w:val="20"/>
                  <w:rPrChange w:id="989" w:author="Garai, Subrata" w:date="2017-08-08T11:25:00Z">
                    <w:rPr>
                      <w:rFonts w:ascii="Verdana" w:hAnsi="Verdana" w:cs="Times New Roman"/>
                      <w:b/>
                      <w:bCs/>
                      <w:sz w:val="20"/>
                      <w:szCs w:val="20"/>
                    </w:rPr>
                  </w:rPrChange>
                </w:rPr>
                <w:t>K</w:t>
              </w:r>
            </w:ins>
          </w:p>
        </w:tc>
        <w:tc>
          <w:tcPr>
            <w:tcW w:w="1169" w:type="dxa"/>
            <w:noWrap/>
            <w:hideMark/>
            <w:tcPrChange w:id="990" w:author="Garai, Subrata" w:date="2017-08-08T16:19:00Z">
              <w:tcPr>
                <w:tcW w:w="820" w:type="dxa"/>
                <w:gridSpan w:val="2"/>
                <w:noWrap/>
                <w:hideMark/>
              </w:tcPr>
            </w:tcPrChange>
          </w:tcPr>
          <w:p w14:paraId="3ECFC04C" w14:textId="77777777" w:rsidR="00B07536" w:rsidRPr="00B07536" w:rsidRDefault="00B07536" w:rsidP="00B07536">
            <w:pPr>
              <w:spacing w:line="480" w:lineRule="auto"/>
              <w:jc w:val="both"/>
              <w:rPr>
                <w:ins w:id="991" w:author="Garai, Subrata" w:date="2017-08-08T11:25:00Z"/>
                <w:rFonts w:ascii="Verdana" w:hAnsi="Verdana" w:cs="Times New Roman"/>
                <w:bCs/>
                <w:sz w:val="20"/>
                <w:szCs w:val="20"/>
                <w:rPrChange w:id="992" w:author="Garai, Subrata" w:date="2017-08-08T11:25:00Z">
                  <w:rPr>
                    <w:ins w:id="993" w:author="Garai, Subrata" w:date="2017-08-08T11:25:00Z"/>
                    <w:rFonts w:ascii="Verdana" w:hAnsi="Verdana" w:cs="Times New Roman"/>
                    <w:b/>
                    <w:bCs/>
                    <w:sz w:val="20"/>
                    <w:szCs w:val="20"/>
                  </w:rPr>
                </w:rPrChange>
              </w:rPr>
            </w:pPr>
            <w:ins w:id="994" w:author="Garai, Subrata" w:date="2017-08-08T11:25:00Z">
              <w:r w:rsidRPr="00B07536">
                <w:rPr>
                  <w:rFonts w:ascii="Verdana" w:hAnsi="Verdana" w:cs="Times New Roman"/>
                  <w:bCs/>
                  <w:sz w:val="20"/>
                  <w:szCs w:val="20"/>
                  <w:rPrChange w:id="995" w:author="Garai, Subrata" w:date="2017-08-08T11:25:00Z">
                    <w:rPr>
                      <w:rFonts w:ascii="Verdana" w:hAnsi="Verdana" w:cs="Times New Roman"/>
                      <w:b/>
                      <w:bCs/>
                      <w:sz w:val="20"/>
                      <w:szCs w:val="20"/>
                    </w:rPr>
                  </w:rPrChange>
                </w:rPr>
                <w:t>yield</w:t>
              </w:r>
            </w:ins>
          </w:p>
        </w:tc>
      </w:tr>
      <w:tr w:rsidR="00B07536" w:rsidRPr="00B07536" w14:paraId="6672C9BF" w14:textId="77777777" w:rsidTr="00BE7D57">
        <w:trPr>
          <w:trHeight w:val="130"/>
          <w:ins w:id="996" w:author="Garai, Subrata" w:date="2017-08-08T11:25:00Z"/>
          <w:trPrChange w:id="997" w:author="Garai, Subrata" w:date="2017-08-08T16:19:00Z">
            <w:trPr>
              <w:trHeight w:val="288"/>
            </w:trPr>
          </w:trPrChange>
        </w:trPr>
        <w:tc>
          <w:tcPr>
            <w:tcW w:w="852" w:type="dxa"/>
            <w:noWrap/>
            <w:hideMark/>
            <w:tcPrChange w:id="998" w:author="Garai, Subrata" w:date="2017-08-08T16:19:00Z">
              <w:tcPr>
                <w:tcW w:w="738" w:type="dxa"/>
                <w:noWrap/>
                <w:hideMark/>
              </w:tcPr>
            </w:tcPrChange>
          </w:tcPr>
          <w:p w14:paraId="7D9E7908" w14:textId="77777777" w:rsidR="00B07536" w:rsidRPr="00B07536" w:rsidRDefault="00B07536" w:rsidP="00B07536">
            <w:pPr>
              <w:spacing w:line="480" w:lineRule="auto"/>
              <w:jc w:val="both"/>
              <w:rPr>
                <w:ins w:id="999" w:author="Garai, Subrata" w:date="2017-08-08T11:25:00Z"/>
                <w:rFonts w:ascii="Verdana" w:hAnsi="Verdana" w:cs="Times New Roman"/>
                <w:sz w:val="20"/>
                <w:szCs w:val="20"/>
              </w:rPr>
            </w:pPr>
            <w:ins w:id="1000" w:author="Garai, Subrata" w:date="2017-08-08T11:25:00Z">
              <w:r w:rsidRPr="00B07536">
                <w:rPr>
                  <w:rFonts w:ascii="Verdana" w:hAnsi="Verdana" w:cs="Times New Roman"/>
                  <w:sz w:val="20"/>
                  <w:szCs w:val="20"/>
                </w:rPr>
                <w:t>1</w:t>
              </w:r>
            </w:ins>
          </w:p>
        </w:tc>
        <w:tc>
          <w:tcPr>
            <w:tcW w:w="835" w:type="dxa"/>
            <w:noWrap/>
            <w:hideMark/>
            <w:tcPrChange w:id="1001" w:author="Garai, Subrata" w:date="2017-08-08T16:19:00Z">
              <w:tcPr>
                <w:tcW w:w="814" w:type="dxa"/>
                <w:noWrap/>
                <w:hideMark/>
              </w:tcPr>
            </w:tcPrChange>
          </w:tcPr>
          <w:p w14:paraId="43962D5B" w14:textId="77777777" w:rsidR="00B07536" w:rsidRPr="00B07536" w:rsidRDefault="00B07536" w:rsidP="00B07536">
            <w:pPr>
              <w:spacing w:line="480" w:lineRule="auto"/>
              <w:jc w:val="both"/>
              <w:rPr>
                <w:ins w:id="1002" w:author="Garai, Subrata" w:date="2017-08-08T11:25:00Z"/>
                <w:rFonts w:ascii="Verdana" w:hAnsi="Verdana" w:cs="Times New Roman"/>
                <w:sz w:val="20"/>
                <w:szCs w:val="20"/>
              </w:rPr>
            </w:pPr>
            <w:ins w:id="1003" w:author="Garai, Subrata" w:date="2017-08-08T11:25:00Z">
              <w:r w:rsidRPr="00B07536">
                <w:rPr>
                  <w:rFonts w:ascii="Verdana" w:hAnsi="Verdana" w:cs="Times New Roman"/>
                  <w:sz w:val="20"/>
                  <w:szCs w:val="20"/>
                </w:rPr>
                <w:t>1</w:t>
              </w:r>
            </w:ins>
          </w:p>
        </w:tc>
        <w:tc>
          <w:tcPr>
            <w:tcW w:w="584" w:type="dxa"/>
            <w:noWrap/>
            <w:hideMark/>
            <w:tcPrChange w:id="1004" w:author="Garai, Subrata" w:date="2017-08-08T16:19:00Z">
              <w:tcPr>
                <w:tcW w:w="660" w:type="dxa"/>
                <w:noWrap/>
                <w:hideMark/>
              </w:tcPr>
            </w:tcPrChange>
          </w:tcPr>
          <w:p w14:paraId="7356C2DD" w14:textId="77777777" w:rsidR="00B07536" w:rsidRPr="00B07536" w:rsidRDefault="00B07536" w:rsidP="00B07536">
            <w:pPr>
              <w:spacing w:line="480" w:lineRule="auto"/>
              <w:jc w:val="both"/>
              <w:rPr>
                <w:ins w:id="1005" w:author="Garai, Subrata" w:date="2017-08-08T11:25:00Z"/>
                <w:rFonts w:ascii="Verdana" w:hAnsi="Verdana" w:cs="Times New Roman"/>
                <w:sz w:val="20"/>
                <w:szCs w:val="20"/>
              </w:rPr>
            </w:pPr>
            <w:ins w:id="1006" w:author="Garai, Subrata" w:date="2017-08-08T11:25:00Z">
              <w:r w:rsidRPr="00B07536">
                <w:rPr>
                  <w:rFonts w:ascii="Verdana" w:hAnsi="Verdana" w:cs="Times New Roman"/>
                  <w:sz w:val="20"/>
                  <w:szCs w:val="20"/>
                </w:rPr>
                <w:t>0</w:t>
              </w:r>
            </w:ins>
          </w:p>
        </w:tc>
        <w:tc>
          <w:tcPr>
            <w:tcW w:w="584" w:type="dxa"/>
            <w:noWrap/>
            <w:hideMark/>
            <w:tcPrChange w:id="1007" w:author="Garai, Subrata" w:date="2017-08-08T16:19:00Z">
              <w:tcPr>
                <w:tcW w:w="620" w:type="dxa"/>
                <w:noWrap/>
                <w:hideMark/>
              </w:tcPr>
            </w:tcPrChange>
          </w:tcPr>
          <w:p w14:paraId="627E8B13" w14:textId="77777777" w:rsidR="00B07536" w:rsidRPr="00B07536" w:rsidRDefault="00B07536" w:rsidP="00B07536">
            <w:pPr>
              <w:spacing w:line="480" w:lineRule="auto"/>
              <w:jc w:val="both"/>
              <w:rPr>
                <w:ins w:id="1008" w:author="Garai, Subrata" w:date="2017-08-08T11:25:00Z"/>
                <w:rFonts w:ascii="Verdana" w:hAnsi="Verdana" w:cs="Times New Roman"/>
                <w:sz w:val="20"/>
                <w:szCs w:val="20"/>
              </w:rPr>
            </w:pPr>
            <w:ins w:id="1009" w:author="Garai, Subrata" w:date="2017-08-08T11:25:00Z">
              <w:r w:rsidRPr="00B07536">
                <w:rPr>
                  <w:rFonts w:ascii="Verdana" w:hAnsi="Verdana" w:cs="Times New Roman"/>
                  <w:sz w:val="20"/>
                  <w:szCs w:val="20"/>
                </w:rPr>
                <w:t>1</w:t>
              </w:r>
            </w:ins>
          </w:p>
        </w:tc>
        <w:tc>
          <w:tcPr>
            <w:tcW w:w="751" w:type="dxa"/>
            <w:noWrap/>
            <w:hideMark/>
            <w:tcPrChange w:id="1010" w:author="Garai, Subrata" w:date="2017-08-08T16:19:00Z">
              <w:tcPr>
                <w:tcW w:w="1056" w:type="dxa"/>
                <w:gridSpan w:val="2"/>
                <w:noWrap/>
                <w:hideMark/>
              </w:tcPr>
            </w:tcPrChange>
          </w:tcPr>
          <w:p w14:paraId="2BAA3C3C" w14:textId="77777777" w:rsidR="00B07536" w:rsidRPr="00B07536" w:rsidRDefault="00B07536" w:rsidP="00B07536">
            <w:pPr>
              <w:spacing w:line="480" w:lineRule="auto"/>
              <w:jc w:val="both"/>
              <w:rPr>
                <w:ins w:id="1011" w:author="Garai, Subrata" w:date="2017-08-08T11:25:00Z"/>
                <w:rFonts w:ascii="Verdana" w:hAnsi="Verdana" w:cs="Times New Roman"/>
                <w:sz w:val="20"/>
                <w:szCs w:val="20"/>
              </w:rPr>
            </w:pPr>
            <w:ins w:id="1012" w:author="Garai, Subrata" w:date="2017-08-08T11:25:00Z">
              <w:r w:rsidRPr="00B07536">
                <w:rPr>
                  <w:rFonts w:ascii="Verdana" w:hAnsi="Verdana" w:cs="Times New Roman"/>
                  <w:sz w:val="20"/>
                  <w:szCs w:val="20"/>
                </w:rPr>
                <w:t>1</w:t>
              </w:r>
            </w:ins>
          </w:p>
        </w:tc>
        <w:tc>
          <w:tcPr>
            <w:tcW w:w="1169" w:type="dxa"/>
            <w:noWrap/>
            <w:hideMark/>
            <w:tcPrChange w:id="1013" w:author="Garai, Subrata" w:date="2017-08-08T16:19:00Z">
              <w:tcPr>
                <w:tcW w:w="1260" w:type="dxa"/>
                <w:gridSpan w:val="2"/>
                <w:noWrap/>
                <w:hideMark/>
              </w:tcPr>
            </w:tcPrChange>
          </w:tcPr>
          <w:p w14:paraId="3CD58597" w14:textId="77777777" w:rsidR="00B07536" w:rsidRPr="00B07536" w:rsidRDefault="00B07536" w:rsidP="00B07536">
            <w:pPr>
              <w:spacing w:line="480" w:lineRule="auto"/>
              <w:jc w:val="both"/>
              <w:rPr>
                <w:ins w:id="1014" w:author="Garai, Subrata" w:date="2017-08-08T11:25:00Z"/>
                <w:rFonts w:ascii="Verdana" w:hAnsi="Verdana" w:cs="Times New Roman"/>
                <w:sz w:val="20"/>
                <w:szCs w:val="20"/>
              </w:rPr>
            </w:pPr>
            <w:ins w:id="1015" w:author="Garai, Subrata" w:date="2017-08-08T11:25:00Z">
              <w:r w:rsidRPr="00B07536">
                <w:rPr>
                  <w:rFonts w:ascii="Verdana" w:hAnsi="Verdana" w:cs="Times New Roman"/>
                  <w:sz w:val="20"/>
                  <w:szCs w:val="20"/>
                </w:rPr>
                <w:t>49.5</w:t>
              </w:r>
            </w:ins>
          </w:p>
        </w:tc>
      </w:tr>
      <w:tr w:rsidR="00B07536" w:rsidRPr="00B07536" w14:paraId="57E5AAE5" w14:textId="77777777" w:rsidTr="00BE7D57">
        <w:trPr>
          <w:trHeight w:val="130"/>
          <w:ins w:id="1016" w:author="Garai, Subrata" w:date="2017-08-08T11:25:00Z"/>
          <w:trPrChange w:id="1017" w:author="Garai, Subrata" w:date="2017-08-08T16:19:00Z">
            <w:trPr>
              <w:trHeight w:val="288"/>
            </w:trPr>
          </w:trPrChange>
        </w:trPr>
        <w:tc>
          <w:tcPr>
            <w:tcW w:w="852" w:type="dxa"/>
            <w:noWrap/>
            <w:hideMark/>
            <w:tcPrChange w:id="1018" w:author="Garai, Subrata" w:date="2017-08-08T16:19:00Z">
              <w:tcPr>
                <w:tcW w:w="738" w:type="dxa"/>
                <w:noWrap/>
                <w:hideMark/>
              </w:tcPr>
            </w:tcPrChange>
          </w:tcPr>
          <w:p w14:paraId="5CB280B2" w14:textId="77777777" w:rsidR="00B07536" w:rsidRPr="00B07536" w:rsidRDefault="00B07536" w:rsidP="00B07536">
            <w:pPr>
              <w:spacing w:line="480" w:lineRule="auto"/>
              <w:jc w:val="both"/>
              <w:rPr>
                <w:ins w:id="1019" w:author="Garai, Subrata" w:date="2017-08-08T11:25:00Z"/>
                <w:rFonts w:ascii="Verdana" w:hAnsi="Verdana" w:cs="Times New Roman"/>
                <w:sz w:val="20"/>
                <w:szCs w:val="20"/>
              </w:rPr>
            </w:pPr>
            <w:ins w:id="1020" w:author="Garai, Subrata" w:date="2017-08-08T11:25:00Z">
              <w:r w:rsidRPr="00B07536">
                <w:rPr>
                  <w:rFonts w:ascii="Verdana" w:hAnsi="Verdana" w:cs="Times New Roman"/>
                  <w:sz w:val="20"/>
                  <w:szCs w:val="20"/>
                </w:rPr>
                <w:t>2</w:t>
              </w:r>
            </w:ins>
          </w:p>
        </w:tc>
        <w:tc>
          <w:tcPr>
            <w:tcW w:w="835" w:type="dxa"/>
            <w:noWrap/>
            <w:hideMark/>
            <w:tcPrChange w:id="1021" w:author="Garai, Subrata" w:date="2017-08-08T16:19:00Z">
              <w:tcPr>
                <w:tcW w:w="814" w:type="dxa"/>
                <w:noWrap/>
                <w:hideMark/>
              </w:tcPr>
            </w:tcPrChange>
          </w:tcPr>
          <w:p w14:paraId="47002479" w14:textId="77777777" w:rsidR="00B07536" w:rsidRPr="00B07536" w:rsidRDefault="00B07536" w:rsidP="00B07536">
            <w:pPr>
              <w:spacing w:line="480" w:lineRule="auto"/>
              <w:jc w:val="both"/>
              <w:rPr>
                <w:ins w:id="1022" w:author="Garai, Subrata" w:date="2017-08-08T11:25:00Z"/>
                <w:rFonts w:ascii="Verdana" w:hAnsi="Verdana" w:cs="Times New Roman"/>
                <w:sz w:val="20"/>
                <w:szCs w:val="20"/>
              </w:rPr>
            </w:pPr>
            <w:ins w:id="1023" w:author="Garai, Subrata" w:date="2017-08-08T11:25:00Z">
              <w:r w:rsidRPr="00B07536">
                <w:rPr>
                  <w:rFonts w:ascii="Verdana" w:hAnsi="Verdana" w:cs="Times New Roman"/>
                  <w:sz w:val="20"/>
                  <w:szCs w:val="20"/>
                </w:rPr>
                <w:t>1</w:t>
              </w:r>
            </w:ins>
          </w:p>
        </w:tc>
        <w:tc>
          <w:tcPr>
            <w:tcW w:w="584" w:type="dxa"/>
            <w:noWrap/>
            <w:hideMark/>
            <w:tcPrChange w:id="1024" w:author="Garai, Subrata" w:date="2017-08-08T16:19:00Z">
              <w:tcPr>
                <w:tcW w:w="660" w:type="dxa"/>
                <w:noWrap/>
                <w:hideMark/>
              </w:tcPr>
            </w:tcPrChange>
          </w:tcPr>
          <w:p w14:paraId="6B8420CD" w14:textId="77777777" w:rsidR="00B07536" w:rsidRPr="00B07536" w:rsidRDefault="00B07536" w:rsidP="00B07536">
            <w:pPr>
              <w:spacing w:line="480" w:lineRule="auto"/>
              <w:jc w:val="both"/>
              <w:rPr>
                <w:ins w:id="1025" w:author="Garai, Subrata" w:date="2017-08-08T11:25:00Z"/>
                <w:rFonts w:ascii="Verdana" w:hAnsi="Verdana" w:cs="Times New Roman"/>
                <w:sz w:val="20"/>
                <w:szCs w:val="20"/>
              </w:rPr>
            </w:pPr>
            <w:ins w:id="1026" w:author="Garai, Subrata" w:date="2017-08-08T11:25:00Z">
              <w:r w:rsidRPr="00B07536">
                <w:rPr>
                  <w:rFonts w:ascii="Verdana" w:hAnsi="Verdana" w:cs="Times New Roman"/>
                  <w:sz w:val="20"/>
                  <w:szCs w:val="20"/>
                </w:rPr>
                <w:t>1</w:t>
              </w:r>
            </w:ins>
          </w:p>
        </w:tc>
        <w:tc>
          <w:tcPr>
            <w:tcW w:w="584" w:type="dxa"/>
            <w:noWrap/>
            <w:hideMark/>
            <w:tcPrChange w:id="1027" w:author="Garai, Subrata" w:date="2017-08-08T16:19:00Z">
              <w:tcPr>
                <w:tcW w:w="620" w:type="dxa"/>
                <w:noWrap/>
                <w:hideMark/>
              </w:tcPr>
            </w:tcPrChange>
          </w:tcPr>
          <w:p w14:paraId="46EB596D" w14:textId="77777777" w:rsidR="00B07536" w:rsidRPr="00B07536" w:rsidRDefault="00B07536" w:rsidP="00B07536">
            <w:pPr>
              <w:spacing w:line="480" w:lineRule="auto"/>
              <w:jc w:val="both"/>
              <w:rPr>
                <w:ins w:id="1028" w:author="Garai, Subrata" w:date="2017-08-08T11:25:00Z"/>
                <w:rFonts w:ascii="Verdana" w:hAnsi="Verdana" w:cs="Times New Roman"/>
                <w:sz w:val="20"/>
                <w:szCs w:val="20"/>
              </w:rPr>
            </w:pPr>
            <w:ins w:id="1029" w:author="Garai, Subrata" w:date="2017-08-08T11:25:00Z">
              <w:r w:rsidRPr="00B07536">
                <w:rPr>
                  <w:rFonts w:ascii="Verdana" w:hAnsi="Verdana" w:cs="Times New Roman"/>
                  <w:sz w:val="20"/>
                  <w:szCs w:val="20"/>
                </w:rPr>
                <w:t>1</w:t>
              </w:r>
            </w:ins>
          </w:p>
        </w:tc>
        <w:tc>
          <w:tcPr>
            <w:tcW w:w="751" w:type="dxa"/>
            <w:noWrap/>
            <w:hideMark/>
            <w:tcPrChange w:id="1030" w:author="Garai, Subrata" w:date="2017-08-08T16:19:00Z">
              <w:tcPr>
                <w:tcW w:w="1056" w:type="dxa"/>
                <w:gridSpan w:val="2"/>
                <w:noWrap/>
                <w:hideMark/>
              </w:tcPr>
            </w:tcPrChange>
          </w:tcPr>
          <w:p w14:paraId="4DD2754D" w14:textId="77777777" w:rsidR="00B07536" w:rsidRPr="00B07536" w:rsidRDefault="00B07536" w:rsidP="00B07536">
            <w:pPr>
              <w:spacing w:line="480" w:lineRule="auto"/>
              <w:jc w:val="both"/>
              <w:rPr>
                <w:ins w:id="1031" w:author="Garai, Subrata" w:date="2017-08-08T11:25:00Z"/>
                <w:rFonts w:ascii="Verdana" w:hAnsi="Verdana" w:cs="Times New Roman"/>
                <w:sz w:val="20"/>
                <w:szCs w:val="20"/>
              </w:rPr>
            </w:pPr>
            <w:ins w:id="1032" w:author="Garai, Subrata" w:date="2017-08-08T11:25:00Z">
              <w:r w:rsidRPr="00B07536">
                <w:rPr>
                  <w:rFonts w:ascii="Verdana" w:hAnsi="Verdana" w:cs="Times New Roman"/>
                  <w:sz w:val="20"/>
                  <w:szCs w:val="20"/>
                </w:rPr>
                <w:t>0</w:t>
              </w:r>
            </w:ins>
          </w:p>
        </w:tc>
        <w:tc>
          <w:tcPr>
            <w:tcW w:w="1169" w:type="dxa"/>
            <w:noWrap/>
            <w:hideMark/>
            <w:tcPrChange w:id="1033" w:author="Garai, Subrata" w:date="2017-08-08T16:19:00Z">
              <w:tcPr>
                <w:tcW w:w="1260" w:type="dxa"/>
                <w:gridSpan w:val="2"/>
                <w:noWrap/>
                <w:hideMark/>
              </w:tcPr>
            </w:tcPrChange>
          </w:tcPr>
          <w:p w14:paraId="1DEAE87C" w14:textId="77777777" w:rsidR="00B07536" w:rsidRPr="00B07536" w:rsidRDefault="00B07536" w:rsidP="00B07536">
            <w:pPr>
              <w:spacing w:line="480" w:lineRule="auto"/>
              <w:jc w:val="both"/>
              <w:rPr>
                <w:ins w:id="1034" w:author="Garai, Subrata" w:date="2017-08-08T11:25:00Z"/>
                <w:rFonts w:ascii="Verdana" w:hAnsi="Verdana" w:cs="Times New Roman"/>
                <w:sz w:val="20"/>
                <w:szCs w:val="20"/>
              </w:rPr>
            </w:pPr>
            <w:ins w:id="1035" w:author="Garai, Subrata" w:date="2017-08-08T11:25:00Z">
              <w:r w:rsidRPr="00B07536">
                <w:rPr>
                  <w:rFonts w:ascii="Verdana" w:hAnsi="Verdana" w:cs="Times New Roman"/>
                  <w:sz w:val="20"/>
                  <w:szCs w:val="20"/>
                </w:rPr>
                <w:t>62.8</w:t>
              </w:r>
            </w:ins>
          </w:p>
        </w:tc>
      </w:tr>
      <w:tr w:rsidR="00B07536" w:rsidRPr="00B07536" w14:paraId="55EC2754" w14:textId="77777777" w:rsidTr="00BE7D57">
        <w:trPr>
          <w:trHeight w:val="130"/>
          <w:ins w:id="1036" w:author="Garai, Subrata" w:date="2017-08-08T11:25:00Z"/>
          <w:trPrChange w:id="1037" w:author="Garai, Subrata" w:date="2017-08-08T16:19:00Z">
            <w:trPr>
              <w:trHeight w:val="288"/>
            </w:trPr>
          </w:trPrChange>
        </w:trPr>
        <w:tc>
          <w:tcPr>
            <w:tcW w:w="852" w:type="dxa"/>
            <w:noWrap/>
            <w:hideMark/>
            <w:tcPrChange w:id="1038" w:author="Garai, Subrata" w:date="2017-08-08T16:19:00Z">
              <w:tcPr>
                <w:tcW w:w="738" w:type="dxa"/>
                <w:noWrap/>
                <w:hideMark/>
              </w:tcPr>
            </w:tcPrChange>
          </w:tcPr>
          <w:p w14:paraId="20DA08D5" w14:textId="77777777" w:rsidR="00B07536" w:rsidRPr="00B07536" w:rsidRDefault="00B07536" w:rsidP="00B07536">
            <w:pPr>
              <w:spacing w:line="480" w:lineRule="auto"/>
              <w:jc w:val="both"/>
              <w:rPr>
                <w:ins w:id="1039" w:author="Garai, Subrata" w:date="2017-08-08T11:25:00Z"/>
                <w:rFonts w:ascii="Verdana" w:hAnsi="Verdana" w:cs="Times New Roman"/>
                <w:sz w:val="20"/>
                <w:szCs w:val="20"/>
              </w:rPr>
            </w:pPr>
            <w:ins w:id="1040" w:author="Garai, Subrata" w:date="2017-08-08T11:25:00Z">
              <w:r w:rsidRPr="00B07536">
                <w:rPr>
                  <w:rFonts w:ascii="Verdana" w:hAnsi="Verdana" w:cs="Times New Roman"/>
                  <w:sz w:val="20"/>
                  <w:szCs w:val="20"/>
                </w:rPr>
                <w:t>3</w:t>
              </w:r>
            </w:ins>
          </w:p>
        </w:tc>
        <w:tc>
          <w:tcPr>
            <w:tcW w:w="835" w:type="dxa"/>
            <w:noWrap/>
            <w:hideMark/>
            <w:tcPrChange w:id="1041" w:author="Garai, Subrata" w:date="2017-08-08T16:19:00Z">
              <w:tcPr>
                <w:tcW w:w="814" w:type="dxa"/>
                <w:noWrap/>
                <w:hideMark/>
              </w:tcPr>
            </w:tcPrChange>
          </w:tcPr>
          <w:p w14:paraId="67918D99" w14:textId="77777777" w:rsidR="00B07536" w:rsidRPr="00B07536" w:rsidRDefault="00B07536" w:rsidP="00B07536">
            <w:pPr>
              <w:spacing w:line="480" w:lineRule="auto"/>
              <w:jc w:val="both"/>
              <w:rPr>
                <w:ins w:id="1042" w:author="Garai, Subrata" w:date="2017-08-08T11:25:00Z"/>
                <w:rFonts w:ascii="Verdana" w:hAnsi="Verdana" w:cs="Times New Roman"/>
                <w:sz w:val="20"/>
                <w:szCs w:val="20"/>
              </w:rPr>
            </w:pPr>
            <w:ins w:id="1043" w:author="Garai, Subrata" w:date="2017-08-08T11:25:00Z">
              <w:r w:rsidRPr="00B07536">
                <w:rPr>
                  <w:rFonts w:ascii="Verdana" w:hAnsi="Verdana" w:cs="Times New Roman"/>
                  <w:sz w:val="20"/>
                  <w:szCs w:val="20"/>
                </w:rPr>
                <w:t>1</w:t>
              </w:r>
            </w:ins>
          </w:p>
        </w:tc>
        <w:tc>
          <w:tcPr>
            <w:tcW w:w="584" w:type="dxa"/>
            <w:noWrap/>
            <w:hideMark/>
            <w:tcPrChange w:id="1044" w:author="Garai, Subrata" w:date="2017-08-08T16:19:00Z">
              <w:tcPr>
                <w:tcW w:w="660" w:type="dxa"/>
                <w:noWrap/>
                <w:hideMark/>
              </w:tcPr>
            </w:tcPrChange>
          </w:tcPr>
          <w:p w14:paraId="55F20597" w14:textId="77777777" w:rsidR="00B07536" w:rsidRPr="00B07536" w:rsidRDefault="00B07536" w:rsidP="00B07536">
            <w:pPr>
              <w:spacing w:line="480" w:lineRule="auto"/>
              <w:jc w:val="both"/>
              <w:rPr>
                <w:ins w:id="1045" w:author="Garai, Subrata" w:date="2017-08-08T11:25:00Z"/>
                <w:rFonts w:ascii="Verdana" w:hAnsi="Verdana" w:cs="Times New Roman"/>
                <w:sz w:val="20"/>
                <w:szCs w:val="20"/>
              </w:rPr>
            </w:pPr>
            <w:ins w:id="1046" w:author="Garai, Subrata" w:date="2017-08-08T11:25:00Z">
              <w:r w:rsidRPr="00B07536">
                <w:rPr>
                  <w:rFonts w:ascii="Verdana" w:hAnsi="Verdana" w:cs="Times New Roman"/>
                  <w:sz w:val="20"/>
                  <w:szCs w:val="20"/>
                </w:rPr>
                <w:t>0</w:t>
              </w:r>
            </w:ins>
          </w:p>
        </w:tc>
        <w:tc>
          <w:tcPr>
            <w:tcW w:w="584" w:type="dxa"/>
            <w:noWrap/>
            <w:hideMark/>
            <w:tcPrChange w:id="1047" w:author="Garai, Subrata" w:date="2017-08-08T16:19:00Z">
              <w:tcPr>
                <w:tcW w:w="620" w:type="dxa"/>
                <w:noWrap/>
                <w:hideMark/>
              </w:tcPr>
            </w:tcPrChange>
          </w:tcPr>
          <w:p w14:paraId="40CD57FC" w14:textId="77777777" w:rsidR="00B07536" w:rsidRPr="00B07536" w:rsidRDefault="00B07536" w:rsidP="00B07536">
            <w:pPr>
              <w:spacing w:line="480" w:lineRule="auto"/>
              <w:jc w:val="both"/>
              <w:rPr>
                <w:ins w:id="1048" w:author="Garai, Subrata" w:date="2017-08-08T11:25:00Z"/>
                <w:rFonts w:ascii="Verdana" w:hAnsi="Verdana" w:cs="Times New Roman"/>
                <w:sz w:val="20"/>
                <w:szCs w:val="20"/>
              </w:rPr>
            </w:pPr>
            <w:ins w:id="1049" w:author="Garai, Subrata" w:date="2017-08-08T11:25:00Z">
              <w:r w:rsidRPr="00B07536">
                <w:rPr>
                  <w:rFonts w:ascii="Verdana" w:hAnsi="Verdana" w:cs="Times New Roman"/>
                  <w:sz w:val="20"/>
                  <w:szCs w:val="20"/>
                </w:rPr>
                <w:t>0</w:t>
              </w:r>
            </w:ins>
          </w:p>
        </w:tc>
        <w:tc>
          <w:tcPr>
            <w:tcW w:w="751" w:type="dxa"/>
            <w:noWrap/>
            <w:hideMark/>
            <w:tcPrChange w:id="1050" w:author="Garai, Subrata" w:date="2017-08-08T16:19:00Z">
              <w:tcPr>
                <w:tcW w:w="1056" w:type="dxa"/>
                <w:gridSpan w:val="2"/>
                <w:noWrap/>
                <w:hideMark/>
              </w:tcPr>
            </w:tcPrChange>
          </w:tcPr>
          <w:p w14:paraId="20B52821" w14:textId="77777777" w:rsidR="00B07536" w:rsidRPr="00B07536" w:rsidRDefault="00B07536" w:rsidP="00B07536">
            <w:pPr>
              <w:spacing w:line="480" w:lineRule="auto"/>
              <w:jc w:val="both"/>
              <w:rPr>
                <w:ins w:id="1051" w:author="Garai, Subrata" w:date="2017-08-08T11:25:00Z"/>
                <w:rFonts w:ascii="Verdana" w:hAnsi="Verdana" w:cs="Times New Roman"/>
                <w:sz w:val="20"/>
                <w:szCs w:val="20"/>
              </w:rPr>
            </w:pPr>
            <w:ins w:id="1052" w:author="Garai, Subrata" w:date="2017-08-08T11:25:00Z">
              <w:r w:rsidRPr="00B07536">
                <w:rPr>
                  <w:rFonts w:ascii="Verdana" w:hAnsi="Verdana" w:cs="Times New Roman"/>
                  <w:sz w:val="20"/>
                  <w:szCs w:val="20"/>
                </w:rPr>
                <w:t>0</w:t>
              </w:r>
            </w:ins>
          </w:p>
        </w:tc>
        <w:tc>
          <w:tcPr>
            <w:tcW w:w="1169" w:type="dxa"/>
            <w:noWrap/>
            <w:hideMark/>
            <w:tcPrChange w:id="1053" w:author="Garai, Subrata" w:date="2017-08-08T16:19:00Z">
              <w:tcPr>
                <w:tcW w:w="1260" w:type="dxa"/>
                <w:gridSpan w:val="2"/>
                <w:noWrap/>
                <w:hideMark/>
              </w:tcPr>
            </w:tcPrChange>
          </w:tcPr>
          <w:p w14:paraId="60D13BB3" w14:textId="77777777" w:rsidR="00B07536" w:rsidRPr="00B07536" w:rsidRDefault="00B07536" w:rsidP="00B07536">
            <w:pPr>
              <w:spacing w:line="480" w:lineRule="auto"/>
              <w:jc w:val="both"/>
              <w:rPr>
                <w:ins w:id="1054" w:author="Garai, Subrata" w:date="2017-08-08T11:25:00Z"/>
                <w:rFonts w:ascii="Verdana" w:hAnsi="Verdana" w:cs="Times New Roman"/>
                <w:sz w:val="20"/>
                <w:szCs w:val="20"/>
              </w:rPr>
            </w:pPr>
            <w:ins w:id="1055" w:author="Garai, Subrata" w:date="2017-08-08T11:25:00Z">
              <w:r w:rsidRPr="00B07536">
                <w:rPr>
                  <w:rFonts w:ascii="Verdana" w:hAnsi="Verdana" w:cs="Times New Roman"/>
                  <w:sz w:val="20"/>
                  <w:szCs w:val="20"/>
                </w:rPr>
                <w:t>46.8</w:t>
              </w:r>
            </w:ins>
          </w:p>
        </w:tc>
      </w:tr>
      <w:tr w:rsidR="00B07536" w:rsidRPr="00B07536" w14:paraId="1C4931BA" w14:textId="77777777" w:rsidTr="00BE7D57">
        <w:trPr>
          <w:trHeight w:val="130"/>
          <w:ins w:id="1056" w:author="Garai, Subrata" w:date="2017-08-08T11:25:00Z"/>
          <w:trPrChange w:id="1057" w:author="Garai, Subrata" w:date="2017-08-08T16:19:00Z">
            <w:trPr>
              <w:trHeight w:val="288"/>
            </w:trPr>
          </w:trPrChange>
        </w:trPr>
        <w:tc>
          <w:tcPr>
            <w:tcW w:w="852" w:type="dxa"/>
            <w:noWrap/>
            <w:hideMark/>
            <w:tcPrChange w:id="1058" w:author="Garai, Subrata" w:date="2017-08-08T16:19:00Z">
              <w:tcPr>
                <w:tcW w:w="738" w:type="dxa"/>
                <w:noWrap/>
                <w:hideMark/>
              </w:tcPr>
            </w:tcPrChange>
          </w:tcPr>
          <w:p w14:paraId="5FADB188" w14:textId="77777777" w:rsidR="00B07536" w:rsidRPr="00B07536" w:rsidRDefault="00B07536" w:rsidP="00B07536">
            <w:pPr>
              <w:spacing w:line="480" w:lineRule="auto"/>
              <w:jc w:val="both"/>
              <w:rPr>
                <w:ins w:id="1059" w:author="Garai, Subrata" w:date="2017-08-08T11:25:00Z"/>
                <w:rFonts w:ascii="Verdana" w:hAnsi="Verdana" w:cs="Times New Roman"/>
                <w:sz w:val="20"/>
                <w:szCs w:val="20"/>
              </w:rPr>
            </w:pPr>
            <w:ins w:id="1060" w:author="Garai, Subrata" w:date="2017-08-08T11:25:00Z">
              <w:r w:rsidRPr="00B07536">
                <w:rPr>
                  <w:rFonts w:ascii="Verdana" w:hAnsi="Verdana" w:cs="Times New Roman"/>
                  <w:sz w:val="20"/>
                  <w:szCs w:val="20"/>
                </w:rPr>
                <w:t>4</w:t>
              </w:r>
            </w:ins>
          </w:p>
        </w:tc>
        <w:tc>
          <w:tcPr>
            <w:tcW w:w="835" w:type="dxa"/>
            <w:noWrap/>
            <w:hideMark/>
            <w:tcPrChange w:id="1061" w:author="Garai, Subrata" w:date="2017-08-08T16:19:00Z">
              <w:tcPr>
                <w:tcW w:w="814" w:type="dxa"/>
                <w:noWrap/>
                <w:hideMark/>
              </w:tcPr>
            </w:tcPrChange>
          </w:tcPr>
          <w:p w14:paraId="25809D74" w14:textId="77777777" w:rsidR="00B07536" w:rsidRPr="00B07536" w:rsidRDefault="00B07536" w:rsidP="00B07536">
            <w:pPr>
              <w:spacing w:line="480" w:lineRule="auto"/>
              <w:jc w:val="both"/>
              <w:rPr>
                <w:ins w:id="1062" w:author="Garai, Subrata" w:date="2017-08-08T11:25:00Z"/>
                <w:rFonts w:ascii="Verdana" w:hAnsi="Verdana" w:cs="Times New Roman"/>
                <w:sz w:val="20"/>
                <w:szCs w:val="20"/>
              </w:rPr>
            </w:pPr>
            <w:ins w:id="1063" w:author="Garai, Subrata" w:date="2017-08-08T11:25:00Z">
              <w:r w:rsidRPr="00B07536">
                <w:rPr>
                  <w:rFonts w:ascii="Verdana" w:hAnsi="Verdana" w:cs="Times New Roman"/>
                  <w:sz w:val="20"/>
                  <w:szCs w:val="20"/>
                </w:rPr>
                <w:t>1</w:t>
              </w:r>
            </w:ins>
          </w:p>
        </w:tc>
        <w:tc>
          <w:tcPr>
            <w:tcW w:w="584" w:type="dxa"/>
            <w:noWrap/>
            <w:hideMark/>
            <w:tcPrChange w:id="1064" w:author="Garai, Subrata" w:date="2017-08-08T16:19:00Z">
              <w:tcPr>
                <w:tcW w:w="660" w:type="dxa"/>
                <w:noWrap/>
                <w:hideMark/>
              </w:tcPr>
            </w:tcPrChange>
          </w:tcPr>
          <w:p w14:paraId="522525F5" w14:textId="77777777" w:rsidR="00B07536" w:rsidRPr="00B07536" w:rsidRDefault="00B07536" w:rsidP="00B07536">
            <w:pPr>
              <w:spacing w:line="480" w:lineRule="auto"/>
              <w:jc w:val="both"/>
              <w:rPr>
                <w:ins w:id="1065" w:author="Garai, Subrata" w:date="2017-08-08T11:25:00Z"/>
                <w:rFonts w:ascii="Verdana" w:hAnsi="Verdana" w:cs="Times New Roman"/>
                <w:sz w:val="20"/>
                <w:szCs w:val="20"/>
              </w:rPr>
            </w:pPr>
            <w:ins w:id="1066" w:author="Garai, Subrata" w:date="2017-08-08T11:25:00Z">
              <w:r w:rsidRPr="00B07536">
                <w:rPr>
                  <w:rFonts w:ascii="Verdana" w:hAnsi="Verdana" w:cs="Times New Roman"/>
                  <w:sz w:val="20"/>
                  <w:szCs w:val="20"/>
                </w:rPr>
                <w:t>1</w:t>
              </w:r>
            </w:ins>
          </w:p>
        </w:tc>
        <w:tc>
          <w:tcPr>
            <w:tcW w:w="584" w:type="dxa"/>
            <w:noWrap/>
            <w:hideMark/>
            <w:tcPrChange w:id="1067" w:author="Garai, Subrata" w:date="2017-08-08T16:19:00Z">
              <w:tcPr>
                <w:tcW w:w="620" w:type="dxa"/>
                <w:noWrap/>
                <w:hideMark/>
              </w:tcPr>
            </w:tcPrChange>
          </w:tcPr>
          <w:p w14:paraId="762E1865" w14:textId="77777777" w:rsidR="00B07536" w:rsidRPr="00B07536" w:rsidRDefault="00B07536" w:rsidP="00B07536">
            <w:pPr>
              <w:spacing w:line="480" w:lineRule="auto"/>
              <w:jc w:val="both"/>
              <w:rPr>
                <w:ins w:id="1068" w:author="Garai, Subrata" w:date="2017-08-08T11:25:00Z"/>
                <w:rFonts w:ascii="Verdana" w:hAnsi="Verdana" w:cs="Times New Roman"/>
                <w:sz w:val="20"/>
                <w:szCs w:val="20"/>
              </w:rPr>
            </w:pPr>
            <w:ins w:id="1069" w:author="Garai, Subrata" w:date="2017-08-08T11:25:00Z">
              <w:r w:rsidRPr="00B07536">
                <w:rPr>
                  <w:rFonts w:ascii="Verdana" w:hAnsi="Verdana" w:cs="Times New Roman"/>
                  <w:sz w:val="20"/>
                  <w:szCs w:val="20"/>
                </w:rPr>
                <w:t>0</w:t>
              </w:r>
            </w:ins>
          </w:p>
        </w:tc>
        <w:tc>
          <w:tcPr>
            <w:tcW w:w="751" w:type="dxa"/>
            <w:noWrap/>
            <w:hideMark/>
            <w:tcPrChange w:id="1070" w:author="Garai, Subrata" w:date="2017-08-08T16:19:00Z">
              <w:tcPr>
                <w:tcW w:w="1056" w:type="dxa"/>
                <w:gridSpan w:val="2"/>
                <w:noWrap/>
                <w:hideMark/>
              </w:tcPr>
            </w:tcPrChange>
          </w:tcPr>
          <w:p w14:paraId="616AC636" w14:textId="77777777" w:rsidR="00B07536" w:rsidRPr="00B07536" w:rsidRDefault="00B07536" w:rsidP="00B07536">
            <w:pPr>
              <w:spacing w:line="480" w:lineRule="auto"/>
              <w:jc w:val="both"/>
              <w:rPr>
                <w:ins w:id="1071" w:author="Garai, Subrata" w:date="2017-08-08T11:25:00Z"/>
                <w:rFonts w:ascii="Verdana" w:hAnsi="Verdana" w:cs="Times New Roman"/>
                <w:sz w:val="20"/>
                <w:szCs w:val="20"/>
              </w:rPr>
            </w:pPr>
            <w:ins w:id="1072" w:author="Garai, Subrata" w:date="2017-08-08T11:25:00Z">
              <w:r w:rsidRPr="00B07536">
                <w:rPr>
                  <w:rFonts w:ascii="Verdana" w:hAnsi="Verdana" w:cs="Times New Roman"/>
                  <w:sz w:val="20"/>
                  <w:szCs w:val="20"/>
                </w:rPr>
                <w:t>1</w:t>
              </w:r>
            </w:ins>
          </w:p>
        </w:tc>
        <w:tc>
          <w:tcPr>
            <w:tcW w:w="1169" w:type="dxa"/>
            <w:noWrap/>
            <w:hideMark/>
            <w:tcPrChange w:id="1073" w:author="Garai, Subrata" w:date="2017-08-08T16:19:00Z">
              <w:tcPr>
                <w:tcW w:w="1260" w:type="dxa"/>
                <w:gridSpan w:val="2"/>
                <w:noWrap/>
                <w:hideMark/>
              </w:tcPr>
            </w:tcPrChange>
          </w:tcPr>
          <w:p w14:paraId="5842F8A2" w14:textId="77777777" w:rsidR="00B07536" w:rsidRPr="00B07536" w:rsidRDefault="00B07536" w:rsidP="00B07536">
            <w:pPr>
              <w:spacing w:line="480" w:lineRule="auto"/>
              <w:jc w:val="both"/>
              <w:rPr>
                <w:ins w:id="1074" w:author="Garai, Subrata" w:date="2017-08-08T11:25:00Z"/>
                <w:rFonts w:ascii="Verdana" w:hAnsi="Verdana" w:cs="Times New Roman"/>
                <w:sz w:val="20"/>
                <w:szCs w:val="20"/>
              </w:rPr>
            </w:pPr>
            <w:ins w:id="1075" w:author="Garai, Subrata" w:date="2017-08-08T11:25:00Z">
              <w:r w:rsidRPr="00B07536">
                <w:rPr>
                  <w:rFonts w:ascii="Verdana" w:hAnsi="Verdana" w:cs="Times New Roman"/>
                  <w:sz w:val="20"/>
                  <w:szCs w:val="20"/>
                </w:rPr>
                <w:t>57</w:t>
              </w:r>
            </w:ins>
          </w:p>
        </w:tc>
      </w:tr>
      <w:tr w:rsidR="00B07536" w:rsidRPr="00B07536" w14:paraId="313EA114" w14:textId="77777777" w:rsidTr="00BE7D57">
        <w:trPr>
          <w:trHeight w:val="130"/>
          <w:ins w:id="1076" w:author="Garai, Subrata" w:date="2017-08-08T11:25:00Z"/>
          <w:trPrChange w:id="1077" w:author="Garai, Subrata" w:date="2017-08-08T16:19:00Z">
            <w:trPr>
              <w:trHeight w:val="288"/>
            </w:trPr>
          </w:trPrChange>
        </w:trPr>
        <w:tc>
          <w:tcPr>
            <w:tcW w:w="852" w:type="dxa"/>
            <w:noWrap/>
            <w:hideMark/>
            <w:tcPrChange w:id="1078" w:author="Garai, Subrata" w:date="2017-08-08T16:19:00Z">
              <w:tcPr>
                <w:tcW w:w="738" w:type="dxa"/>
                <w:noWrap/>
                <w:hideMark/>
              </w:tcPr>
            </w:tcPrChange>
          </w:tcPr>
          <w:p w14:paraId="3F055C00" w14:textId="77777777" w:rsidR="00B07536" w:rsidRPr="00B07536" w:rsidRDefault="00B07536" w:rsidP="00B07536">
            <w:pPr>
              <w:spacing w:line="480" w:lineRule="auto"/>
              <w:jc w:val="both"/>
              <w:rPr>
                <w:ins w:id="1079" w:author="Garai, Subrata" w:date="2017-08-08T11:25:00Z"/>
                <w:rFonts w:ascii="Verdana" w:hAnsi="Verdana" w:cs="Times New Roman"/>
                <w:sz w:val="20"/>
                <w:szCs w:val="20"/>
              </w:rPr>
            </w:pPr>
            <w:ins w:id="1080" w:author="Garai, Subrata" w:date="2017-08-08T11:25:00Z">
              <w:r w:rsidRPr="00B07536">
                <w:rPr>
                  <w:rFonts w:ascii="Verdana" w:hAnsi="Verdana" w:cs="Times New Roman"/>
                  <w:sz w:val="20"/>
                  <w:szCs w:val="20"/>
                </w:rPr>
                <w:t>5</w:t>
              </w:r>
            </w:ins>
          </w:p>
        </w:tc>
        <w:tc>
          <w:tcPr>
            <w:tcW w:w="835" w:type="dxa"/>
            <w:noWrap/>
            <w:hideMark/>
            <w:tcPrChange w:id="1081" w:author="Garai, Subrata" w:date="2017-08-08T16:19:00Z">
              <w:tcPr>
                <w:tcW w:w="814" w:type="dxa"/>
                <w:noWrap/>
                <w:hideMark/>
              </w:tcPr>
            </w:tcPrChange>
          </w:tcPr>
          <w:p w14:paraId="4BA74504" w14:textId="77777777" w:rsidR="00B07536" w:rsidRPr="00B07536" w:rsidRDefault="00B07536" w:rsidP="00B07536">
            <w:pPr>
              <w:spacing w:line="480" w:lineRule="auto"/>
              <w:jc w:val="both"/>
              <w:rPr>
                <w:ins w:id="1082" w:author="Garai, Subrata" w:date="2017-08-08T11:25:00Z"/>
                <w:rFonts w:ascii="Verdana" w:hAnsi="Verdana" w:cs="Times New Roman"/>
                <w:sz w:val="20"/>
                <w:szCs w:val="20"/>
              </w:rPr>
            </w:pPr>
            <w:ins w:id="1083" w:author="Garai, Subrata" w:date="2017-08-08T11:25:00Z">
              <w:r w:rsidRPr="00B07536">
                <w:rPr>
                  <w:rFonts w:ascii="Verdana" w:hAnsi="Verdana" w:cs="Times New Roman"/>
                  <w:sz w:val="20"/>
                  <w:szCs w:val="20"/>
                </w:rPr>
                <w:t>2</w:t>
              </w:r>
            </w:ins>
          </w:p>
        </w:tc>
        <w:tc>
          <w:tcPr>
            <w:tcW w:w="584" w:type="dxa"/>
            <w:noWrap/>
            <w:hideMark/>
            <w:tcPrChange w:id="1084" w:author="Garai, Subrata" w:date="2017-08-08T16:19:00Z">
              <w:tcPr>
                <w:tcW w:w="660" w:type="dxa"/>
                <w:noWrap/>
                <w:hideMark/>
              </w:tcPr>
            </w:tcPrChange>
          </w:tcPr>
          <w:p w14:paraId="6B0F7C33" w14:textId="77777777" w:rsidR="00B07536" w:rsidRPr="00B07536" w:rsidRDefault="00B07536" w:rsidP="00B07536">
            <w:pPr>
              <w:spacing w:line="480" w:lineRule="auto"/>
              <w:jc w:val="both"/>
              <w:rPr>
                <w:ins w:id="1085" w:author="Garai, Subrata" w:date="2017-08-08T11:25:00Z"/>
                <w:rFonts w:ascii="Verdana" w:hAnsi="Verdana" w:cs="Times New Roman"/>
                <w:sz w:val="20"/>
                <w:szCs w:val="20"/>
              </w:rPr>
            </w:pPr>
            <w:ins w:id="1086" w:author="Garai, Subrata" w:date="2017-08-08T11:25:00Z">
              <w:r w:rsidRPr="00B07536">
                <w:rPr>
                  <w:rFonts w:ascii="Verdana" w:hAnsi="Verdana" w:cs="Times New Roman"/>
                  <w:sz w:val="20"/>
                  <w:szCs w:val="20"/>
                </w:rPr>
                <w:t>1</w:t>
              </w:r>
            </w:ins>
          </w:p>
        </w:tc>
        <w:tc>
          <w:tcPr>
            <w:tcW w:w="584" w:type="dxa"/>
            <w:noWrap/>
            <w:hideMark/>
            <w:tcPrChange w:id="1087" w:author="Garai, Subrata" w:date="2017-08-08T16:19:00Z">
              <w:tcPr>
                <w:tcW w:w="620" w:type="dxa"/>
                <w:noWrap/>
                <w:hideMark/>
              </w:tcPr>
            </w:tcPrChange>
          </w:tcPr>
          <w:p w14:paraId="4C1C90E2" w14:textId="77777777" w:rsidR="00B07536" w:rsidRPr="00B07536" w:rsidRDefault="00B07536" w:rsidP="00B07536">
            <w:pPr>
              <w:spacing w:line="480" w:lineRule="auto"/>
              <w:jc w:val="both"/>
              <w:rPr>
                <w:ins w:id="1088" w:author="Garai, Subrata" w:date="2017-08-08T11:25:00Z"/>
                <w:rFonts w:ascii="Verdana" w:hAnsi="Verdana" w:cs="Times New Roman"/>
                <w:sz w:val="20"/>
                <w:szCs w:val="20"/>
              </w:rPr>
            </w:pPr>
            <w:ins w:id="1089" w:author="Garai, Subrata" w:date="2017-08-08T11:25:00Z">
              <w:r w:rsidRPr="00B07536">
                <w:rPr>
                  <w:rFonts w:ascii="Verdana" w:hAnsi="Verdana" w:cs="Times New Roman"/>
                  <w:sz w:val="20"/>
                  <w:szCs w:val="20"/>
                </w:rPr>
                <w:t>0</w:t>
              </w:r>
            </w:ins>
          </w:p>
        </w:tc>
        <w:tc>
          <w:tcPr>
            <w:tcW w:w="751" w:type="dxa"/>
            <w:noWrap/>
            <w:hideMark/>
            <w:tcPrChange w:id="1090" w:author="Garai, Subrata" w:date="2017-08-08T16:19:00Z">
              <w:tcPr>
                <w:tcW w:w="1056" w:type="dxa"/>
                <w:gridSpan w:val="2"/>
                <w:noWrap/>
                <w:hideMark/>
              </w:tcPr>
            </w:tcPrChange>
          </w:tcPr>
          <w:p w14:paraId="7EEF1E91" w14:textId="77777777" w:rsidR="00B07536" w:rsidRPr="00B07536" w:rsidRDefault="00B07536" w:rsidP="00B07536">
            <w:pPr>
              <w:spacing w:line="480" w:lineRule="auto"/>
              <w:jc w:val="both"/>
              <w:rPr>
                <w:ins w:id="1091" w:author="Garai, Subrata" w:date="2017-08-08T11:25:00Z"/>
                <w:rFonts w:ascii="Verdana" w:hAnsi="Verdana" w:cs="Times New Roman"/>
                <w:sz w:val="20"/>
                <w:szCs w:val="20"/>
              </w:rPr>
            </w:pPr>
            <w:ins w:id="1092" w:author="Garai, Subrata" w:date="2017-08-08T11:25:00Z">
              <w:r w:rsidRPr="00B07536">
                <w:rPr>
                  <w:rFonts w:ascii="Verdana" w:hAnsi="Verdana" w:cs="Times New Roman"/>
                  <w:sz w:val="20"/>
                  <w:szCs w:val="20"/>
                </w:rPr>
                <w:t>0</w:t>
              </w:r>
            </w:ins>
          </w:p>
        </w:tc>
        <w:tc>
          <w:tcPr>
            <w:tcW w:w="1169" w:type="dxa"/>
            <w:noWrap/>
            <w:hideMark/>
            <w:tcPrChange w:id="1093" w:author="Garai, Subrata" w:date="2017-08-08T16:19:00Z">
              <w:tcPr>
                <w:tcW w:w="1260" w:type="dxa"/>
                <w:gridSpan w:val="2"/>
                <w:noWrap/>
                <w:hideMark/>
              </w:tcPr>
            </w:tcPrChange>
          </w:tcPr>
          <w:p w14:paraId="3674932B" w14:textId="77777777" w:rsidR="00B07536" w:rsidRPr="00B07536" w:rsidRDefault="00B07536" w:rsidP="00B07536">
            <w:pPr>
              <w:spacing w:line="480" w:lineRule="auto"/>
              <w:jc w:val="both"/>
              <w:rPr>
                <w:ins w:id="1094" w:author="Garai, Subrata" w:date="2017-08-08T11:25:00Z"/>
                <w:rFonts w:ascii="Verdana" w:hAnsi="Verdana" w:cs="Times New Roman"/>
                <w:sz w:val="20"/>
                <w:szCs w:val="20"/>
              </w:rPr>
            </w:pPr>
            <w:ins w:id="1095" w:author="Garai, Subrata" w:date="2017-08-08T11:25:00Z">
              <w:r w:rsidRPr="00B07536">
                <w:rPr>
                  <w:rFonts w:ascii="Verdana" w:hAnsi="Verdana" w:cs="Times New Roman"/>
                  <w:sz w:val="20"/>
                  <w:szCs w:val="20"/>
                </w:rPr>
                <w:t>59.8</w:t>
              </w:r>
            </w:ins>
          </w:p>
        </w:tc>
      </w:tr>
      <w:tr w:rsidR="00B07536" w:rsidRPr="00B07536" w14:paraId="57F284ED" w14:textId="77777777" w:rsidTr="00BE7D57">
        <w:trPr>
          <w:trHeight w:val="130"/>
          <w:ins w:id="1096" w:author="Garai, Subrata" w:date="2017-08-08T11:25:00Z"/>
          <w:trPrChange w:id="1097" w:author="Garai, Subrata" w:date="2017-08-08T16:19:00Z">
            <w:trPr>
              <w:trHeight w:val="288"/>
            </w:trPr>
          </w:trPrChange>
        </w:trPr>
        <w:tc>
          <w:tcPr>
            <w:tcW w:w="852" w:type="dxa"/>
            <w:noWrap/>
            <w:hideMark/>
            <w:tcPrChange w:id="1098" w:author="Garai, Subrata" w:date="2017-08-08T16:19:00Z">
              <w:tcPr>
                <w:tcW w:w="738" w:type="dxa"/>
                <w:noWrap/>
                <w:hideMark/>
              </w:tcPr>
            </w:tcPrChange>
          </w:tcPr>
          <w:p w14:paraId="4AB6488B" w14:textId="77777777" w:rsidR="00B07536" w:rsidRPr="00B07536" w:rsidRDefault="00B07536" w:rsidP="00B07536">
            <w:pPr>
              <w:spacing w:line="480" w:lineRule="auto"/>
              <w:jc w:val="both"/>
              <w:rPr>
                <w:ins w:id="1099" w:author="Garai, Subrata" w:date="2017-08-08T11:25:00Z"/>
                <w:rFonts w:ascii="Verdana" w:hAnsi="Verdana" w:cs="Times New Roman"/>
                <w:sz w:val="20"/>
                <w:szCs w:val="20"/>
              </w:rPr>
            </w:pPr>
            <w:ins w:id="1100" w:author="Garai, Subrata" w:date="2017-08-08T11:25:00Z">
              <w:r w:rsidRPr="00B07536">
                <w:rPr>
                  <w:rFonts w:ascii="Verdana" w:hAnsi="Verdana" w:cs="Times New Roman"/>
                  <w:sz w:val="20"/>
                  <w:szCs w:val="20"/>
                </w:rPr>
                <w:t>6</w:t>
              </w:r>
            </w:ins>
          </w:p>
        </w:tc>
        <w:tc>
          <w:tcPr>
            <w:tcW w:w="835" w:type="dxa"/>
            <w:noWrap/>
            <w:hideMark/>
            <w:tcPrChange w:id="1101" w:author="Garai, Subrata" w:date="2017-08-08T16:19:00Z">
              <w:tcPr>
                <w:tcW w:w="814" w:type="dxa"/>
                <w:noWrap/>
                <w:hideMark/>
              </w:tcPr>
            </w:tcPrChange>
          </w:tcPr>
          <w:p w14:paraId="4E09D2E3" w14:textId="77777777" w:rsidR="00B07536" w:rsidRPr="00B07536" w:rsidRDefault="00B07536" w:rsidP="00B07536">
            <w:pPr>
              <w:spacing w:line="480" w:lineRule="auto"/>
              <w:jc w:val="both"/>
              <w:rPr>
                <w:ins w:id="1102" w:author="Garai, Subrata" w:date="2017-08-08T11:25:00Z"/>
                <w:rFonts w:ascii="Verdana" w:hAnsi="Verdana" w:cs="Times New Roman"/>
                <w:sz w:val="20"/>
                <w:szCs w:val="20"/>
              </w:rPr>
            </w:pPr>
            <w:ins w:id="1103" w:author="Garai, Subrata" w:date="2017-08-08T11:25:00Z">
              <w:r w:rsidRPr="00B07536">
                <w:rPr>
                  <w:rFonts w:ascii="Verdana" w:hAnsi="Verdana" w:cs="Times New Roman"/>
                  <w:sz w:val="20"/>
                  <w:szCs w:val="20"/>
                </w:rPr>
                <w:t>2</w:t>
              </w:r>
            </w:ins>
          </w:p>
        </w:tc>
        <w:tc>
          <w:tcPr>
            <w:tcW w:w="584" w:type="dxa"/>
            <w:noWrap/>
            <w:hideMark/>
            <w:tcPrChange w:id="1104" w:author="Garai, Subrata" w:date="2017-08-08T16:19:00Z">
              <w:tcPr>
                <w:tcW w:w="660" w:type="dxa"/>
                <w:noWrap/>
                <w:hideMark/>
              </w:tcPr>
            </w:tcPrChange>
          </w:tcPr>
          <w:p w14:paraId="69EC38DC" w14:textId="77777777" w:rsidR="00B07536" w:rsidRPr="00B07536" w:rsidRDefault="00B07536" w:rsidP="00B07536">
            <w:pPr>
              <w:spacing w:line="480" w:lineRule="auto"/>
              <w:jc w:val="both"/>
              <w:rPr>
                <w:ins w:id="1105" w:author="Garai, Subrata" w:date="2017-08-08T11:25:00Z"/>
                <w:rFonts w:ascii="Verdana" w:hAnsi="Verdana" w:cs="Times New Roman"/>
                <w:sz w:val="20"/>
                <w:szCs w:val="20"/>
              </w:rPr>
            </w:pPr>
            <w:ins w:id="1106" w:author="Garai, Subrata" w:date="2017-08-08T11:25:00Z">
              <w:r w:rsidRPr="00B07536">
                <w:rPr>
                  <w:rFonts w:ascii="Verdana" w:hAnsi="Verdana" w:cs="Times New Roman"/>
                  <w:sz w:val="20"/>
                  <w:szCs w:val="20"/>
                </w:rPr>
                <w:t>1</w:t>
              </w:r>
            </w:ins>
          </w:p>
        </w:tc>
        <w:tc>
          <w:tcPr>
            <w:tcW w:w="584" w:type="dxa"/>
            <w:noWrap/>
            <w:hideMark/>
            <w:tcPrChange w:id="1107" w:author="Garai, Subrata" w:date="2017-08-08T16:19:00Z">
              <w:tcPr>
                <w:tcW w:w="620" w:type="dxa"/>
                <w:noWrap/>
                <w:hideMark/>
              </w:tcPr>
            </w:tcPrChange>
          </w:tcPr>
          <w:p w14:paraId="264E4D6E" w14:textId="77777777" w:rsidR="00B07536" w:rsidRPr="00B07536" w:rsidRDefault="00B07536" w:rsidP="00B07536">
            <w:pPr>
              <w:spacing w:line="480" w:lineRule="auto"/>
              <w:jc w:val="both"/>
              <w:rPr>
                <w:ins w:id="1108" w:author="Garai, Subrata" w:date="2017-08-08T11:25:00Z"/>
                <w:rFonts w:ascii="Verdana" w:hAnsi="Verdana" w:cs="Times New Roman"/>
                <w:sz w:val="20"/>
                <w:szCs w:val="20"/>
              </w:rPr>
            </w:pPr>
            <w:ins w:id="1109" w:author="Garai, Subrata" w:date="2017-08-08T11:25:00Z">
              <w:r w:rsidRPr="00B07536">
                <w:rPr>
                  <w:rFonts w:ascii="Verdana" w:hAnsi="Verdana" w:cs="Times New Roman"/>
                  <w:sz w:val="20"/>
                  <w:szCs w:val="20"/>
                </w:rPr>
                <w:t>1</w:t>
              </w:r>
            </w:ins>
          </w:p>
        </w:tc>
        <w:tc>
          <w:tcPr>
            <w:tcW w:w="751" w:type="dxa"/>
            <w:noWrap/>
            <w:hideMark/>
            <w:tcPrChange w:id="1110" w:author="Garai, Subrata" w:date="2017-08-08T16:19:00Z">
              <w:tcPr>
                <w:tcW w:w="1056" w:type="dxa"/>
                <w:gridSpan w:val="2"/>
                <w:noWrap/>
                <w:hideMark/>
              </w:tcPr>
            </w:tcPrChange>
          </w:tcPr>
          <w:p w14:paraId="24FD31F4" w14:textId="77777777" w:rsidR="00B07536" w:rsidRPr="00B07536" w:rsidRDefault="00B07536" w:rsidP="00B07536">
            <w:pPr>
              <w:spacing w:line="480" w:lineRule="auto"/>
              <w:jc w:val="both"/>
              <w:rPr>
                <w:ins w:id="1111" w:author="Garai, Subrata" w:date="2017-08-08T11:25:00Z"/>
                <w:rFonts w:ascii="Verdana" w:hAnsi="Verdana" w:cs="Times New Roman"/>
                <w:sz w:val="20"/>
                <w:szCs w:val="20"/>
              </w:rPr>
            </w:pPr>
            <w:ins w:id="1112" w:author="Garai, Subrata" w:date="2017-08-08T11:25:00Z">
              <w:r w:rsidRPr="00B07536">
                <w:rPr>
                  <w:rFonts w:ascii="Verdana" w:hAnsi="Verdana" w:cs="Times New Roman"/>
                  <w:sz w:val="20"/>
                  <w:szCs w:val="20"/>
                </w:rPr>
                <w:t>1</w:t>
              </w:r>
            </w:ins>
          </w:p>
        </w:tc>
        <w:tc>
          <w:tcPr>
            <w:tcW w:w="1169" w:type="dxa"/>
            <w:noWrap/>
            <w:hideMark/>
            <w:tcPrChange w:id="1113" w:author="Garai, Subrata" w:date="2017-08-08T16:19:00Z">
              <w:tcPr>
                <w:tcW w:w="1260" w:type="dxa"/>
                <w:gridSpan w:val="2"/>
                <w:noWrap/>
                <w:hideMark/>
              </w:tcPr>
            </w:tcPrChange>
          </w:tcPr>
          <w:p w14:paraId="207231F0" w14:textId="77777777" w:rsidR="00B07536" w:rsidRPr="00B07536" w:rsidRDefault="00B07536" w:rsidP="00B07536">
            <w:pPr>
              <w:spacing w:line="480" w:lineRule="auto"/>
              <w:jc w:val="both"/>
              <w:rPr>
                <w:ins w:id="1114" w:author="Garai, Subrata" w:date="2017-08-08T11:25:00Z"/>
                <w:rFonts w:ascii="Verdana" w:hAnsi="Verdana" w:cs="Times New Roman"/>
                <w:sz w:val="20"/>
                <w:szCs w:val="20"/>
              </w:rPr>
            </w:pPr>
            <w:ins w:id="1115" w:author="Garai, Subrata" w:date="2017-08-08T11:25:00Z">
              <w:r w:rsidRPr="00B07536">
                <w:rPr>
                  <w:rFonts w:ascii="Verdana" w:hAnsi="Verdana" w:cs="Times New Roman"/>
                  <w:sz w:val="20"/>
                  <w:szCs w:val="20"/>
                </w:rPr>
                <w:t>58.5</w:t>
              </w:r>
            </w:ins>
          </w:p>
        </w:tc>
      </w:tr>
      <w:tr w:rsidR="00B07536" w:rsidRPr="00B07536" w14:paraId="589803BD" w14:textId="77777777" w:rsidTr="00BE7D57">
        <w:trPr>
          <w:trHeight w:val="130"/>
          <w:ins w:id="1116" w:author="Garai, Subrata" w:date="2017-08-08T11:25:00Z"/>
          <w:trPrChange w:id="1117" w:author="Garai, Subrata" w:date="2017-08-08T16:19:00Z">
            <w:trPr>
              <w:trHeight w:val="288"/>
            </w:trPr>
          </w:trPrChange>
        </w:trPr>
        <w:tc>
          <w:tcPr>
            <w:tcW w:w="852" w:type="dxa"/>
            <w:noWrap/>
            <w:hideMark/>
            <w:tcPrChange w:id="1118" w:author="Garai, Subrata" w:date="2017-08-08T16:19:00Z">
              <w:tcPr>
                <w:tcW w:w="738" w:type="dxa"/>
                <w:noWrap/>
                <w:hideMark/>
              </w:tcPr>
            </w:tcPrChange>
          </w:tcPr>
          <w:p w14:paraId="0DE24F8B" w14:textId="77777777" w:rsidR="00B07536" w:rsidRPr="00B07536" w:rsidRDefault="00B07536" w:rsidP="00B07536">
            <w:pPr>
              <w:spacing w:line="480" w:lineRule="auto"/>
              <w:jc w:val="both"/>
              <w:rPr>
                <w:ins w:id="1119" w:author="Garai, Subrata" w:date="2017-08-08T11:25:00Z"/>
                <w:rFonts w:ascii="Verdana" w:hAnsi="Verdana" w:cs="Times New Roman"/>
                <w:sz w:val="20"/>
                <w:szCs w:val="20"/>
              </w:rPr>
            </w:pPr>
            <w:ins w:id="1120" w:author="Garai, Subrata" w:date="2017-08-08T11:25:00Z">
              <w:r w:rsidRPr="00B07536">
                <w:rPr>
                  <w:rFonts w:ascii="Verdana" w:hAnsi="Verdana" w:cs="Times New Roman"/>
                  <w:sz w:val="20"/>
                  <w:szCs w:val="20"/>
                </w:rPr>
                <w:t>7</w:t>
              </w:r>
            </w:ins>
          </w:p>
        </w:tc>
        <w:tc>
          <w:tcPr>
            <w:tcW w:w="835" w:type="dxa"/>
            <w:noWrap/>
            <w:hideMark/>
            <w:tcPrChange w:id="1121" w:author="Garai, Subrata" w:date="2017-08-08T16:19:00Z">
              <w:tcPr>
                <w:tcW w:w="814" w:type="dxa"/>
                <w:noWrap/>
                <w:hideMark/>
              </w:tcPr>
            </w:tcPrChange>
          </w:tcPr>
          <w:p w14:paraId="3E123A00" w14:textId="77777777" w:rsidR="00B07536" w:rsidRPr="00B07536" w:rsidRDefault="00B07536" w:rsidP="00B07536">
            <w:pPr>
              <w:spacing w:line="480" w:lineRule="auto"/>
              <w:jc w:val="both"/>
              <w:rPr>
                <w:ins w:id="1122" w:author="Garai, Subrata" w:date="2017-08-08T11:25:00Z"/>
                <w:rFonts w:ascii="Verdana" w:hAnsi="Verdana" w:cs="Times New Roman"/>
                <w:sz w:val="20"/>
                <w:szCs w:val="20"/>
              </w:rPr>
            </w:pPr>
            <w:ins w:id="1123" w:author="Garai, Subrata" w:date="2017-08-08T11:25:00Z">
              <w:r w:rsidRPr="00B07536">
                <w:rPr>
                  <w:rFonts w:ascii="Verdana" w:hAnsi="Verdana" w:cs="Times New Roman"/>
                  <w:sz w:val="20"/>
                  <w:szCs w:val="20"/>
                </w:rPr>
                <w:t>2</w:t>
              </w:r>
            </w:ins>
          </w:p>
        </w:tc>
        <w:tc>
          <w:tcPr>
            <w:tcW w:w="584" w:type="dxa"/>
            <w:noWrap/>
            <w:hideMark/>
            <w:tcPrChange w:id="1124" w:author="Garai, Subrata" w:date="2017-08-08T16:19:00Z">
              <w:tcPr>
                <w:tcW w:w="660" w:type="dxa"/>
                <w:noWrap/>
                <w:hideMark/>
              </w:tcPr>
            </w:tcPrChange>
          </w:tcPr>
          <w:p w14:paraId="5C47D5CF" w14:textId="77777777" w:rsidR="00B07536" w:rsidRPr="00B07536" w:rsidRDefault="00B07536" w:rsidP="00B07536">
            <w:pPr>
              <w:spacing w:line="480" w:lineRule="auto"/>
              <w:jc w:val="both"/>
              <w:rPr>
                <w:ins w:id="1125" w:author="Garai, Subrata" w:date="2017-08-08T11:25:00Z"/>
                <w:rFonts w:ascii="Verdana" w:hAnsi="Verdana" w:cs="Times New Roman"/>
                <w:sz w:val="20"/>
                <w:szCs w:val="20"/>
              </w:rPr>
            </w:pPr>
            <w:ins w:id="1126" w:author="Garai, Subrata" w:date="2017-08-08T11:25:00Z">
              <w:r w:rsidRPr="00B07536">
                <w:rPr>
                  <w:rFonts w:ascii="Verdana" w:hAnsi="Verdana" w:cs="Times New Roman"/>
                  <w:sz w:val="20"/>
                  <w:szCs w:val="20"/>
                </w:rPr>
                <w:t>0</w:t>
              </w:r>
            </w:ins>
          </w:p>
        </w:tc>
        <w:tc>
          <w:tcPr>
            <w:tcW w:w="584" w:type="dxa"/>
            <w:noWrap/>
            <w:hideMark/>
            <w:tcPrChange w:id="1127" w:author="Garai, Subrata" w:date="2017-08-08T16:19:00Z">
              <w:tcPr>
                <w:tcW w:w="620" w:type="dxa"/>
                <w:noWrap/>
                <w:hideMark/>
              </w:tcPr>
            </w:tcPrChange>
          </w:tcPr>
          <w:p w14:paraId="4AE24ECC" w14:textId="77777777" w:rsidR="00B07536" w:rsidRPr="00B07536" w:rsidRDefault="00B07536" w:rsidP="00B07536">
            <w:pPr>
              <w:spacing w:line="480" w:lineRule="auto"/>
              <w:jc w:val="both"/>
              <w:rPr>
                <w:ins w:id="1128" w:author="Garai, Subrata" w:date="2017-08-08T11:25:00Z"/>
                <w:rFonts w:ascii="Verdana" w:hAnsi="Verdana" w:cs="Times New Roman"/>
                <w:sz w:val="20"/>
                <w:szCs w:val="20"/>
              </w:rPr>
            </w:pPr>
            <w:ins w:id="1129" w:author="Garai, Subrata" w:date="2017-08-08T11:25:00Z">
              <w:r w:rsidRPr="00B07536">
                <w:rPr>
                  <w:rFonts w:ascii="Verdana" w:hAnsi="Verdana" w:cs="Times New Roman"/>
                  <w:sz w:val="20"/>
                  <w:szCs w:val="20"/>
                </w:rPr>
                <w:t>0</w:t>
              </w:r>
            </w:ins>
          </w:p>
        </w:tc>
        <w:tc>
          <w:tcPr>
            <w:tcW w:w="751" w:type="dxa"/>
            <w:noWrap/>
            <w:hideMark/>
            <w:tcPrChange w:id="1130" w:author="Garai, Subrata" w:date="2017-08-08T16:19:00Z">
              <w:tcPr>
                <w:tcW w:w="1056" w:type="dxa"/>
                <w:gridSpan w:val="2"/>
                <w:noWrap/>
                <w:hideMark/>
              </w:tcPr>
            </w:tcPrChange>
          </w:tcPr>
          <w:p w14:paraId="66F5D7D3" w14:textId="77777777" w:rsidR="00B07536" w:rsidRPr="00B07536" w:rsidRDefault="00B07536" w:rsidP="00B07536">
            <w:pPr>
              <w:spacing w:line="480" w:lineRule="auto"/>
              <w:jc w:val="both"/>
              <w:rPr>
                <w:ins w:id="1131" w:author="Garai, Subrata" w:date="2017-08-08T11:25:00Z"/>
                <w:rFonts w:ascii="Verdana" w:hAnsi="Verdana" w:cs="Times New Roman"/>
                <w:sz w:val="20"/>
                <w:szCs w:val="20"/>
              </w:rPr>
            </w:pPr>
            <w:ins w:id="1132" w:author="Garai, Subrata" w:date="2017-08-08T11:25:00Z">
              <w:r w:rsidRPr="00B07536">
                <w:rPr>
                  <w:rFonts w:ascii="Verdana" w:hAnsi="Verdana" w:cs="Times New Roman"/>
                  <w:sz w:val="20"/>
                  <w:szCs w:val="20"/>
                </w:rPr>
                <w:t>1</w:t>
              </w:r>
            </w:ins>
          </w:p>
        </w:tc>
        <w:tc>
          <w:tcPr>
            <w:tcW w:w="1169" w:type="dxa"/>
            <w:noWrap/>
            <w:hideMark/>
            <w:tcPrChange w:id="1133" w:author="Garai, Subrata" w:date="2017-08-08T16:19:00Z">
              <w:tcPr>
                <w:tcW w:w="1260" w:type="dxa"/>
                <w:gridSpan w:val="2"/>
                <w:noWrap/>
                <w:hideMark/>
              </w:tcPr>
            </w:tcPrChange>
          </w:tcPr>
          <w:p w14:paraId="0065B331" w14:textId="77777777" w:rsidR="00B07536" w:rsidRPr="00B07536" w:rsidRDefault="00B07536" w:rsidP="00B07536">
            <w:pPr>
              <w:spacing w:line="480" w:lineRule="auto"/>
              <w:jc w:val="both"/>
              <w:rPr>
                <w:ins w:id="1134" w:author="Garai, Subrata" w:date="2017-08-08T11:25:00Z"/>
                <w:rFonts w:ascii="Verdana" w:hAnsi="Verdana" w:cs="Times New Roman"/>
                <w:sz w:val="20"/>
                <w:szCs w:val="20"/>
              </w:rPr>
            </w:pPr>
            <w:ins w:id="1135" w:author="Garai, Subrata" w:date="2017-08-08T11:25:00Z">
              <w:r w:rsidRPr="00B07536">
                <w:rPr>
                  <w:rFonts w:ascii="Verdana" w:hAnsi="Verdana" w:cs="Times New Roman"/>
                  <w:sz w:val="20"/>
                  <w:szCs w:val="20"/>
                </w:rPr>
                <w:t>55.5</w:t>
              </w:r>
            </w:ins>
          </w:p>
        </w:tc>
      </w:tr>
      <w:tr w:rsidR="00B07536" w:rsidRPr="00B07536" w14:paraId="795EB92E" w14:textId="77777777" w:rsidTr="00BE7D57">
        <w:trPr>
          <w:trHeight w:val="130"/>
          <w:ins w:id="1136" w:author="Garai, Subrata" w:date="2017-08-08T11:25:00Z"/>
          <w:trPrChange w:id="1137" w:author="Garai, Subrata" w:date="2017-08-08T16:19:00Z">
            <w:trPr>
              <w:trHeight w:val="288"/>
            </w:trPr>
          </w:trPrChange>
        </w:trPr>
        <w:tc>
          <w:tcPr>
            <w:tcW w:w="852" w:type="dxa"/>
            <w:noWrap/>
            <w:hideMark/>
            <w:tcPrChange w:id="1138" w:author="Garai, Subrata" w:date="2017-08-08T16:19:00Z">
              <w:tcPr>
                <w:tcW w:w="738" w:type="dxa"/>
                <w:noWrap/>
                <w:hideMark/>
              </w:tcPr>
            </w:tcPrChange>
          </w:tcPr>
          <w:p w14:paraId="5AD4588E" w14:textId="77777777" w:rsidR="00B07536" w:rsidRPr="00B07536" w:rsidRDefault="00B07536" w:rsidP="00B07536">
            <w:pPr>
              <w:spacing w:line="480" w:lineRule="auto"/>
              <w:jc w:val="both"/>
              <w:rPr>
                <w:ins w:id="1139" w:author="Garai, Subrata" w:date="2017-08-08T11:25:00Z"/>
                <w:rFonts w:ascii="Verdana" w:hAnsi="Verdana" w:cs="Times New Roman"/>
                <w:sz w:val="20"/>
                <w:szCs w:val="20"/>
              </w:rPr>
            </w:pPr>
            <w:ins w:id="1140" w:author="Garai, Subrata" w:date="2017-08-08T11:25:00Z">
              <w:r w:rsidRPr="00B07536">
                <w:rPr>
                  <w:rFonts w:ascii="Verdana" w:hAnsi="Verdana" w:cs="Times New Roman"/>
                  <w:sz w:val="20"/>
                  <w:szCs w:val="20"/>
                </w:rPr>
                <w:t>8</w:t>
              </w:r>
            </w:ins>
          </w:p>
        </w:tc>
        <w:tc>
          <w:tcPr>
            <w:tcW w:w="835" w:type="dxa"/>
            <w:noWrap/>
            <w:hideMark/>
            <w:tcPrChange w:id="1141" w:author="Garai, Subrata" w:date="2017-08-08T16:19:00Z">
              <w:tcPr>
                <w:tcW w:w="814" w:type="dxa"/>
                <w:noWrap/>
                <w:hideMark/>
              </w:tcPr>
            </w:tcPrChange>
          </w:tcPr>
          <w:p w14:paraId="1F562138" w14:textId="77777777" w:rsidR="00B07536" w:rsidRPr="00B07536" w:rsidRDefault="00B07536" w:rsidP="00B07536">
            <w:pPr>
              <w:spacing w:line="480" w:lineRule="auto"/>
              <w:jc w:val="both"/>
              <w:rPr>
                <w:ins w:id="1142" w:author="Garai, Subrata" w:date="2017-08-08T11:25:00Z"/>
                <w:rFonts w:ascii="Verdana" w:hAnsi="Verdana" w:cs="Times New Roman"/>
                <w:sz w:val="20"/>
                <w:szCs w:val="20"/>
              </w:rPr>
            </w:pPr>
            <w:ins w:id="1143" w:author="Garai, Subrata" w:date="2017-08-08T11:25:00Z">
              <w:r w:rsidRPr="00B07536">
                <w:rPr>
                  <w:rFonts w:ascii="Verdana" w:hAnsi="Verdana" w:cs="Times New Roman"/>
                  <w:sz w:val="20"/>
                  <w:szCs w:val="20"/>
                </w:rPr>
                <w:t>2</w:t>
              </w:r>
            </w:ins>
          </w:p>
        </w:tc>
        <w:tc>
          <w:tcPr>
            <w:tcW w:w="584" w:type="dxa"/>
            <w:noWrap/>
            <w:hideMark/>
            <w:tcPrChange w:id="1144" w:author="Garai, Subrata" w:date="2017-08-08T16:19:00Z">
              <w:tcPr>
                <w:tcW w:w="660" w:type="dxa"/>
                <w:noWrap/>
                <w:hideMark/>
              </w:tcPr>
            </w:tcPrChange>
          </w:tcPr>
          <w:p w14:paraId="46452ED2" w14:textId="77777777" w:rsidR="00B07536" w:rsidRPr="00B07536" w:rsidRDefault="00B07536" w:rsidP="00B07536">
            <w:pPr>
              <w:spacing w:line="480" w:lineRule="auto"/>
              <w:jc w:val="both"/>
              <w:rPr>
                <w:ins w:id="1145" w:author="Garai, Subrata" w:date="2017-08-08T11:25:00Z"/>
                <w:rFonts w:ascii="Verdana" w:hAnsi="Verdana" w:cs="Times New Roman"/>
                <w:sz w:val="20"/>
                <w:szCs w:val="20"/>
              </w:rPr>
            </w:pPr>
            <w:ins w:id="1146" w:author="Garai, Subrata" w:date="2017-08-08T11:25:00Z">
              <w:r w:rsidRPr="00B07536">
                <w:rPr>
                  <w:rFonts w:ascii="Verdana" w:hAnsi="Verdana" w:cs="Times New Roman"/>
                  <w:sz w:val="20"/>
                  <w:szCs w:val="20"/>
                </w:rPr>
                <w:t>0</w:t>
              </w:r>
            </w:ins>
          </w:p>
        </w:tc>
        <w:tc>
          <w:tcPr>
            <w:tcW w:w="584" w:type="dxa"/>
            <w:noWrap/>
            <w:hideMark/>
            <w:tcPrChange w:id="1147" w:author="Garai, Subrata" w:date="2017-08-08T16:19:00Z">
              <w:tcPr>
                <w:tcW w:w="620" w:type="dxa"/>
                <w:noWrap/>
                <w:hideMark/>
              </w:tcPr>
            </w:tcPrChange>
          </w:tcPr>
          <w:p w14:paraId="67220115" w14:textId="77777777" w:rsidR="00B07536" w:rsidRPr="00B07536" w:rsidRDefault="00B07536" w:rsidP="00B07536">
            <w:pPr>
              <w:spacing w:line="480" w:lineRule="auto"/>
              <w:jc w:val="both"/>
              <w:rPr>
                <w:ins w:id="1148" w:author="Garai, Subrata" w:date="2017-08-08T11:25:00Z"/>
                <w:rFonts w:ascii="Verdana" w:hAnsi="Verdana" w:cs="Times New Roman"/>
                <w:sz w:val="20"/>
                <w:szCs w:val="20"/>
              </w:rPr>
            </w:pPr>
            <w:ins w:id="1149" w:author="Garai, Subrata" w:date="2017-08-08T11:25:00Z">
              <w:r w:rsidRPr="00B07536">
                <w:rPr>
                  <w:rFonts w:ascii="Verdana" w:hAnsi="Verdana" w:cs="Times New Roman"/>
                  <w:sz w:val="20"/>
                  <w:szCs w:val="20"/>
                </w:rPr>
                <w:t>1</w:t>
              </w:r>
            </w:ins>
          </w:p>
        </w:tc>
        <w:tc>
          <w:tcPr>
            <w:tcW w:w="751" w:type="dxa"/>
            <w:noWrap/>
            <w:hideMark/>
            <w:tcPrChange w:id="1150" w:author="Garai, Subrata" w:date="2017-08-08T16:19:00Z">
              <w:tcPr>
                <w:tcW w:w="1056" w:type="dxa"/>
                <w:gridSpan w:val="2"/>
                <w:noWrap/>
                <w:hideMark/>
              </w:tcPr>
            </w:tcPrChange>
          </w:tcPr>
          <w:p w14:paraId="1E9077D2" w14:textId="77777777" w:rsidR="00B07536" w:rsidRPr="00B07536" w:rsidRDefault="00B07536" w:rsidP="00B07536">
            <w:pPr>
              <w:spacing w:line="480" w:lineRule="auto"/>
              <w:jc w:val="both"/>
              <w:rPr>
                <w:ins w:id="1151" w:author="Garai, Subrata" w:date="2017-08-08T11:25:00Z"/>
                <w:rFonts w:ascii="Verdana" w:hAnsi="Verdana" w:cs="Times New Roman"/>
                <w:sz w:val="20"/>
                <w:szCs w:val="20"/>
              </w:rPr>
            </w:pPr>
            <w:ins w:id="1152" w:author="Garai, Subrata" w:date="2017-08-08T11:25:00Z">
              <w:r w:rsidRPr="00B07536">
                <w:rPr>
                  <w:rFonts w:ascii="Verdana" w:hAnsi="Verdana" w:cs="Times New Roman"/>
                  <w:sz w:val="20"/>
                  <w:szCs w:val="20"/>
                </w:rPr>
                <w:t>0</w:t>
              </w:r>
            </w:ins>
          </w:p>
        </w:tc>
        <w:tc>
          <w:tcPr>
            <w:tcW w:w="1169" w:type="dxa"/>
            <w:noWrap/>
            <w:hideMark/>
            <w:tcPrChange w:id="1153" w:author="Garai, Subrata" w:date="2017-08-08T16:19:00Z">
              <w:tcPr>
                <w:tcW w:w="1260" w:type="dxa"/>
                <w:gridSpan w:val="2"/>
                <w:noWrap/>
                <w:hideMark/>
              </w:tcPr>
            </w:tcPrChange>
          </w:tcPr>
          <w:p w14:paraId="27516A10" w14:textId="77777777" w:rsidR="00B07536" w:rsidRPr="00B07536" w:rsidRDefault="00B07536" w:rsidP="00B07536">
            <w:pPr>
              <w:spacing w:line="480" w:lineRule="auto"/>
              <w:jc w:val="both"/>
              <w:rPr>
                <w:ins w:id="1154" w:author="Garai, Subrata" w:date="2017-08-08T11:25:00Z"/>
                <w:rFonts w:ascii="Verdana" w:hAnsi="Verdana" w:cs="Times New Roman"/>
                <w:sz w:val="20"/>
                <w:szCs w:val="20"/>
              </w:rPr>
            </w:pPr>
            <w:ins w:id="1155" w:author="Garai, Subrata" w:date="2017-08-08T11:25:00Z">
              <w:r w:rsidRPr="00B07536">
                <w:rPr>
                  <w:rFonts w:ascii="Verdana" w:hAnsi="Verdana" w:cs="Times New Roman"/>
                  <w:sz w:val="20"/>
                  <w:szCs w:val="20"/>
                </w:rPr>
                <w:t>56</w:t>
              </w:r>
            </w:ins>
          </w:p>
        </w:tc>
      </w:tr>
      <w:tr w:rsidR="00B07536" w:rsidRPr="00B07536" w14:paraId="457387B3" w14:textId="77777777" w:rsidTr="00BE7D57">
        <w:trPr>
          <w:trHeight w:val="130"/>
          <w:ins w:id="1156" w:author="Garai, Subrata" w:date="2017-08-08T11:25:00Z"/>
          <w:trPrChange w:id="1157" w:author="Garai, Subrata" w:date="2017-08-08T16:19:00Z">
            <w:trPr>
              <w:trHeight w:val="288"/>
            </w:trPr>
          </w:trPrChange>
        </w:trPr>
        <w:tc>
          <w:tcPr>
            <w:tcW w:w="852" w:type="dxa"/>
            <w:noWrap/>
            <w:hideMark/>
            <w:tcPrChange w:id="1158" w:author="Garai, Subrata" w:date="2017-08-08T16:19:00Z">
              <w:tcPr>
                <w:tcW w:w="738" w:type="dxa"/>
                <w:noWrap/>
                <w:hideMark/>
              </w:tcPr>
            </w:tcPrChange>
          </w:tcPr>
          <w:p w14:paraId="41F323F4" w14:textId="77777777" w:rsidR="00B07536" w:rsidRPr="00B07536" w:rsidRDefault="00B07536" w:rsidP="00B07536">
            <w:pPr>
              <w:spacing w:line="480" w:lineRule="auto"/>
              <w:jc w:val="both"/>
              <w:rPr>
                <w:ins w:id="1159" w:author="Garai, Subrata" w:date="2017-08-08T11:25:00Z"/>
                <w:rFonts w:ascii="Verdana" w:hAnsi="Verdana" w:cs="Times New Roman"/>
                <w:sz w:val="20"/>
                <w:szCs w:val="20"/>
              </w:rPr>
            </w:pPr>
            <w:ins w:id="1160" w:author="Garai, Subrata" w:date="2017-08-08T11:25:00Z">
              <w:r w:rsidRPr="00B07536">
                <w:rPr>
                  <w:rFonts w:ascii="Verdana" w:hAnsi="Verdana" w:cs="Times New Roman"/>
                  <w:sz w:val="20"/>
                  <w:szCs w:val="20"/>
                </w:rPr>
                <w:t>9</w:t>
              </w:r>
            </w:ins>
          </w:p>
        </w:tc>
        <w:tc>
          <w:tcPr>
            <w:tcW w:w="835" w:type="dxa"/>
            <w:noWrap/>
            <w:hideMark/>
            <w:tcPrChange w:id="1161" w:author="Garai, Subrata" w:date="2017-08-08T16:19:00Z">
              <w:tcPr>
                <w:tcW w:w="814" w:type="dxa"/>
                <w:noWrap/>
                <w:hideMark/>
              </w:tcPr>
            </w:tcPrChange>
          </w:tcPr>
          <w:p w14:paraId="27B7266D" w14:textId="77777777" w:rsidR="00B07536" w:rsidRPr="00B07536" w:rsidRDefault="00B07536" w:rsidP="00B07536">
            <w:pPr>
              <w:spacing w:line="480" w:lineRule="auto"/>
              <w:jc w:val="both"/>
              <w:rPr>
                <w:ins w:id="1162" w:author="Garai, Subrata" w:date="2017-08-08T11:25:00Z"/>
                <w:rFonts w:ascii="Verdana" w:hAnsi="Verdana" w:cs="Times New Roman"/>
                <w:sz w:val="20"/>
                <w:szCs w:val="20"/>
              </w:rPr>
            </w:pPr>
            <w:ins w:id="1163" w:author="Garai, Subrata" w:date="2017-08-08T11:25:00Z">
              <w:r w:rsidRPr="00B07536">
                <w:rPr>
                  <w:rFonts w:ascii="Verdana" w:hAnsi="Verdana" w:cs="Times New Roman"/>
                  <w:sz w:val="20"/>
                  <w:szCs w:val="20"/>
                </w:rPr>
                <w:t>3</w:t>
              </w:r>
            </w:ins>
          </w:p>
        </w:tc>
        <w:tc>
          <w:tcPr>
            <w:tcW w:w="584" w:type="dxa"/>
            <w:noWrap/>
            <w:hideMark/>
            <w:tcPrChange w:id="1164" w:author="Garai, Subrata" w:date="2017-08-08T16:19:00Z">
              <w:tcPr>
                <w:tcW w:w="660" w:type="dxa"/>
                <w:noWrap/>
                <w:hideMark/>
              </w:tcPr>
            </w:tcPrChange>
          </w:tcPr>
          <w:p w14:paraId="3849F4D2" w14:textId="77777777" w:rsidR="00B07536" w:rsidRPr="00B07536" w:rsidRDefault="00B07536" w:rsidP="00B07536">
            <w:pPr>
              <w:spacing w:line="480" w:lineRule="auto"/>
              <w:jc w:val="both"/>
              <w:rPr>
                <w:ins w:id="1165" w:author="Garai, Subrata" w:date="2017-08-08T11:25:00Z"/>
                <w:rFonts w:ascii="Verdana" w:hAnsi="Verdana" w:cs="Times New Roman"/>
                <w:sz w:val="20"/>
                <w:szCs w:val="20"/>
              </w:rPr>
            </w:pPr>
            <w:ins w:id="1166" w:author="Garai, Subrata" w:date="2017-08-08T11:25:00Z">
              <w:r w:rsidRPr="00B07536">
                <w:rPr>
                  <w:rFonts w:ascii="Verdana" w:hAnsi="Verdana" w:cs="Times New Roman"/>
                  <w:sz w:val="20"/>
                  <w:szCs w:val="20"/>
                </w:rPr>
                <w:t>0</w:t>
              </w:r>
            </w:ins>
          </w:p>
        </w:tc>
        <w:tc>
          <w:tcPr>
            <w:tcW w:w="584" w:type="dxa"/>
            <w:noWrap/>
            <w:hideMark/>
            <w:tcPrChange w:id="1167" w:author="Garai, Subrata" w:date="2017-08-08T16:19:00Z">
              <w:tcPr>
                <w:tcW w:w="620" w:type="dxa"/>
                <w:noWrap/>
                <w:hideMark/>
              </w:tcPr>
            </w:tcPrChange>
          </w:tcPr>
          <w:p w14:paraId="0841F23C" w14:textId="77777777" w:rsidR="00B07536" w:rsidRPr="00B07536" w:rsidRDefault="00B07536" w:rsidP="00B07536">
            <w:pPr>
              <w:spacing w:line="480" w:lineRule="auto"/>
              <w:jc w:val="both"/>
              <w:rPr>
                <w:ins w:id="1168" w:author="Garai, Subrata" w:date="2017-08-08T11:25:00Z"/>
                <w:rFonts w:ascii="Verdana" w:hAnsi="Verdana" w:cs="Times New Roman"/>
                <w:sz w:val="20"/>
                <w:szCs w:val="20"/>
              </w:rPr>
            </w:pPr>
            <w:ins w:id="1169" w:author="Garai, Subrata" w:date="2017-08-08T11:25:00Z">
              <w:r w:rsidRPr="00B07536">
                <w:rPr>
                  <w:rFonts w:ascii="Verdana" w:hAnsi="Verdana" w:cs="Times New Roman"/>
                  <w:sz w:val="20"/>
                  <w:szCs w:val="20"/>
                </w:rPr>
                <w:t>1</w:t>
              </w:r>
            </w:ins>
          </w:p>
        </w:tc>
        <w:tc>
          <w:tcPr>
            <w:tcW w:w="751" w:type="dxa"/>
            <w:noWrap/>
            <w:hideMark/>
            <w:tcPrChange w:id="1170" w:author="Garai, Subrata" w:date="2017-08-08T16:19:00Z">
              <w:tcPr>
                <w:tcW w:w="1056" w:type="dxa"/>
                <w:gridSpan w:val="2"/>
                <w:noWrap/>
                <w:hideMark/>
              </w:tcPr>
            </w:tcPrChange>
          </w:tcPr>
          <w:p w14:paraId="64F6A862" w14:textId="77777777" w:rsidR="00B07536" w:rsidRPr="00B07536" w:rsidRDefault="00B07536" w:rsidP="00B07536">
            <w:pPr>
              <w:spacing w:line="480" w:lineRule="auto"/>
              <w:jc w:val="both"/>
              <w:rPr>
                <w:ins w:id="1171" w:author="Garai, Subrata" w:date="2017-08-08T11:25:00Z"/>
                <w:rFonts w:ascii="Verdana" w:hAnsi="Verdana" w:cs="Times New Roman"/>
                <w:sz w:val="20"/>
                <w:szCs w:val="20"/>
              </w:rPr>
            </w:pPr>
            <w:ins w:id="1172" w:author="Garai, Subrata" w:date="2017-08-08T11:25:00Z">
              <w:r w:rsidRPr="00B07536">
                <w:rPr>
                  <w:rFonts w:ascii="Verdana" w:hAnsi="Verdana" w:cs="Times New Roman"/>
                  <w:sz w:val="20"/>
                  <w:szCs w:val="20"/>
                </w:rPr>
                <w:t>0</w:t>
              </w:r>
            </w:ins>
          </w:p>
        </w:tc>
        <w:tc>
          <w:tcPr>
            <w:tcW w:w="1169" w:type="dxa"/>
            <w:noWrap/>
            <w:hideMark/>
            <w:tcPrChange w:id="1173" w:author="Garai, Subrata" w:date="2017-08-08T16:19:00Z">
              <w:tcPr>
                <w:tcW w:w="1260" w:type="dxa"/>
                <w:gridSpan w:val="2"/>
                <w:noWrap/>
                <w:hideMark/>
              </w:tcPr>
            </w:tcPrChange>
          </w:tcPr>
          <w:p w14:paraId="65A6A778" w14:textId="77777777" w:rsidR="00B07536" w:rsidRPr="00B07536" w:rsidRDefault="00B07536" w:rsidP="00B07536">
            <w:pPr>
              <w:spacing w:line="480" w:lineRule="auto"/>
              <w:jc w:val="both"/>
              <w:rPr>
                <w:ins w:id="1174" w:author="Garai, Subrata" w:date="2017-08-08T11:25:00Z"/>
                <w:rFonts w:ascii="Verdana" w:hAnsi="Verdana" w:cs="Times New Roman"/>
                <w:sz w:val="20"/>
                <w:szCs w:val="20"/>
              </w:rPr>
            </w:pPr>
            <w:ins w:id="1175" w:author="Garai, Subrata" w:date="2017-08-08T11:25:00Z">
              <w:r w:rsidRPr="00B07536">
                <w:rPr>
                  <w:rFonts w:ascii="Verdana" w:hAnsi="Verdana" w:cs="Times New Roman"/>
                  <w:sz w:val="20"/>
                  <w:szCs w:val="20"/>
                </w:rPr>
                <w:t>62.8</w:t>
              </w:r>
            </w:ins>
          </w:p>
        </w:tc>
      </w:tr>
      <w:tr w:rsidR="00B07536" w:rsidRPr="00B07536" w14:paraId="207F5CED" w14:textId="77777777" w:rsidTr="00BE7D57">
        <w:trPr>
          <w:trHeight w:val="130"/>
          <w:ins w:id="1176" w:author="Garai, Subrata" w:date="2017-08-08T11:25:00Z"/>
          <w:trPrChange w:id="1177" w:author="Garai, Subrata" w:date="2017-08-08T16:19:00Z">
            <w:trPr>
              <w:trHeight w:val="288"/>
            </w:trPr>
          </w:trPrChange>
        </w:trPr>
        <w:tc>
          <w:tcPr>
            <w:tcW w:w="852" w:type="dxa"/>
            <w:noWrap/>
            <w:hideMark/>
            <w:tcPrChange w:id="1178" w:author="Garai, Subrata" w:date="2017-08-08T16:19:00Z">
              <w:tcPr>
                <w:tcW w:w="738" w:type="dxa"/>
                <w:noWrap/>
                <w:hideMark/>
              </w:tcPr>
            </w:tcPrChange>
          </w:tcPr>
          <w:p w14:paraId="7C29C773" w14:textId="77777777" w:rsidR="00B07536" w:rsidRPr="00B07536" w:rsidRDefault="00B07536" w:rsidP="00B07536">
            <w:pPr>
              <w:spacing w:line="480" w:lineRule="auto"/>
              <w:jc w:val="both"/>
              <w:rPr>
                <w:ins w:id="1179" w:author="Garai, Subrata" w:date="2017-08-08T11:25:00Z"/>
                <w:rFonts w:ascii="Verdana" w:hAnsi="Verdana" w:cs="Times New Roman"/>
                <w:sz w:val="20"/>
                <w:szCs w:val="20"/>
              </w:rPr>
            </w:pPr>
            <w:ins w:id="1180" w:author="Garai, Subrata" w:date="2017-08-08T11:25:00Z">
              <w:r w:rsidRPr="00B07536">
                <w:rPr>
                  <w:rFonts w:ascii="Verdana" w:hAnsi="Verdana" w:cs="Times New Roman"/>
                  <w:sz w:val="20"/>
                  <w:szCs w:val="20"/>
                </w:rPr>
                <w:t>10</w:t>
              </w:r>
            </w:ins>
          </w:p>
        </w:tc>
        <w:tc>
          <w:tcPr>
            <w:tcW w:w="835" w:type="dxa"/>
            <w:noWrap/>
            <w:hideMark/>
            <w:tcPrChange w:id="1181" w:author="Garai, Subrata" w:date="2017-08-08T16:19:00Z">
              <w:tcPr>
                <w:tcW w:w="814" w:type="dxa"/>
                <w:noWrap/>
                <w:hideMark/>
              </w:tcPr>
            </w:tcPrChange>
          </w:tcPr>
          <w:p w14:paraId="69D5766B" w14:textId="77777777" w:rsidR="00B07536" w:rsidRPr="00B07536" w:rsidRDefault="00B07536" w:rsidP="00B07536">
            <w:pPr>
              <w:spacing w:line="480" w:lineRule="auto"/>
              <w:jc w:val="both"/>
              <w:rPr>
                <w:ins w:id="1182" w:author="Garai, Subrata" w:date="2017-08-08T11:25:00Z"/>
                <w:rFonts w:ascii="Verdana" w:hAnsi="Verdana" w:cs="Times New Roman"/>
                <w:sz w:val="20"/>
                <w:szCs w:val="20"/>
              </w:rPr>
            </w:pPr>
            <w:ins w:id="1183" w:author="Garai, Subrata" w:date="2017-08-08T11:25:00Z">
              <w:r w:rsidRPr="00B07536">
                <w:rPr>
                  <w:rFonts w:ascii="Verdana" w:hAnsi="Verdana" w:cs="Times New Roman"/>
                  <w:sz w:val="20"/>
                  <w:szCs w:val="20"/>
                </w:rPr>
                <w:t>3</w:t>
              </w:r>
            </w:ins>
          </w:p>
        </w:tc>
        <w:tc>
          <w:tcPr>
            <w:tcW w:w="584" w:type="dxa"/>
            <w:noWrap/>
            <w:hideMark/>
            <w:tcPrChange w:id="1184" w:author="Garai, Subrata" w:date="2017-08-08T16:19:00Z">
              <w:tcPr>
                <w:tcW w:w="660" w:type="dxa"/>
                <w:noWrap/>
                <w:hideMark/>
              </w:tcPr>
            </w:tcPrChange>
          </w:tcPr>
          <w:p w14:paraId="3D2CD970" w14:textId="77777777" w:rsidR="00B07536" w:rsidRPr="00B07536" w:rsidRDefault="00B07536" w:rsidP="00B07536">
            <w:pPr>
              <w:spacing w:line="480" w:lineRule="auto"/>
              <w:jc w:val="both"/>
              <w:rPr>
                <w:ins w:id="1185" w:author="Garai, Subrata" w:date="2017-08-08T11:25:00Z"/>
                <w:rFonts w:ascii="Verdana" w:hAnsi="Verdana" w:cs="Times New Roman"/>
                <w:sz w:val="20"/>
                <w:szCs w:val="20"/>
              </w:rPr>
            </w:pPr>
            <w:ins w:id="1186" w:author="Garai, Subrata" w:date="2017-08-08T11:25:00Z">
              <w:r w:rsidRPr="00B07536">
                <w:rPr>
                  <w:rFonts w:ascii="Verdana" w:hAnsi="Verdana" w:cs="Times New Roman"/>
                  <w:sz w:val="20"/>
                  <w:szCs w:val="20"/>
                </w:rPr>
                <w:t>1</w:t>
              </w:r>
            </w:ins>
          </w:p>
        </w:tc>
        <w:tc>
          <w:tcPr>
            <w:tcW w:w="584" w:type="dxa"/>
            <w:noWrap/>
            <w:hideMark/>
            <w:tcPrChange w:id="1187" w:author="Garai, Subrata" w:date="2017-08-08T16:19:00Z">
              <w:tcPr>
                <w:tcW w:w="620" w:type="dxa"/>
                <w:noWrap/>
                <w:hideMark/>
              </w:tcPr>
            </w:tcPrChange>
          </w:tcPr>
          <w:p w14:paraId="7C9E6D1C" w14:textId="77777777" w:rsidR="00B07536" w:rsidRPr="00B07536" w:rsidRDefault="00B07536" w:rsidP="00B07536">
            <w:pPr>
              <w:spacing w:line="480" w:lineRule="auto"/>
              <w:jc w:val="both"/>
              <w:rPr>
                <w:ins w:id="1188" w:author="Garai, Subrata" w:date="2017-08-08T11:25:00Z"/>
                <w:rFonts w:ascii="Verdana" w:hAnsi="Verdana" w:cs="Times New Roman"/>
                <w:sz w:val="20"/>
                <w:szCs w:val="20"/>
              </w:rPr>
            </w:pPr>
            <w:ins w:id="1189" w:author="Garai, Subrata" w:date="2017-08-08T11:25:00Z">
              <w:r w:rsidRPr="00B07536">
                <w:rPr>
                  <w:rFonts w:ascii="Verdana" w:hAnsi="Verdana" w:cs="Times New Roman"/>
                  <w:sz w:val="20"/>
                  <w:szCs w:val="20"/>
                </w:rPr>
                <w:t>1</w:t>
              </w:r>
            </w:ins>
          </w:p>
        </w:tc>
        <w:tc>
          <w:tcPr>
            <w:tcW w:w="751" w:type="dxa"/>
            <w:noWrap/>
            <w:hideMark/>
            <w:tcPrChange w:id="1190" w:author="Garai, Subrata" w:date="2017-08-08T16:19:00Z">
              <w:tcPr>
                <w:tcW w:w="1056" w:type="dxa"/>
                <w:gridSpan w:val="2"/>
                <w:noWrap/>
                <w:hideMark/>
              </w:tcPr>
            </w:tcPrChange>
          </w:tcPr>
          <w:p w14:paraId="64CCB9B0" w14:textId="77777777" w:rsidR="00B07536" w:rsidRPr="00B07536" w:rsidRDefault="00B07536" w:rsidP="00B07536">
            <w:pPr>
              <w:spacing w:line="480" w:lineRule="auto"/>
              <w:jc w:val="both"/>
              <w:rPr>
                <w:ins w:id="1191" w:author="Garai, Subrata" w:date="2017-08-08T11:25:00Z"/>
                <w:rFonts w:ascii="Verdana" w:hAnsi="Verdana" w:cs="Times New Roman"/>
                <w:sz w:val="20"/>
                <w:szCs w:val="20"/>
              </w:rPr>
            </w:pPr>
            <w:ins w:id="1192" w:author="Garai, Subrata" w:date="2017-08-08T11:25:00Z">
              <w:r w:rsidRPr="00B07536">
                <w:rPr>
                  <w:rFonts w:ascii="Verdana" w:hAnsi="Verdana" w:cs="Times New Roman"/>
                  <w:sz w:val="20"/>
                  <w:szCs w:val="20"/>
                </w:rPr>
                <w:t>1</w:t>
              </w:r>
            </w:ins>
          </w:p>
        </w:tc>
        <w:tc>
          <w:tcPr>
            <w:tcW w:w="1169" w:type="dxa"/>
            <w:noWrap/>
            <w:hideMark/>
            <w:tcPrChange w:id="1193" w:author="Garai, Subrata" w:date="2017-08-08T16:19:00Z">
              <w:tcPr>
                <w:tcW w:w="1260" w:type="dxa"/>
                <w:gridSpan w:val="2"/>
                <w:noWrap/>
                <w:hideMark/>
              </w:tcPr>
            </w:tcPrChange>
          </w:tcPr>
          <w:p w14:paraId="1CFC9225" w14:textId="77777777" w:rsidR="00B07536" w:rsidRPr="00B07536" w:rsidRDefault="00B07536" w:rsidP="00B07536">
            <w:pPr>
              <w:spacing w:line="480" w:lineRule="auto"/>
              <w:jc w:val="both"/>
              <w:rPr>
                <w:ins w:id="1194" w:author="Garai, Subrata" w:date="2017-08-08T11:25:00Z"/>
                <w:rFonts w:ascii="Verdana" w:hAnsi="Verdana" w:cs="Times New Roman"/>
                <w:sz w:val="20"/>
                <w:szCs w:val="20"/>
              </w:rPr>
            </w:pPr>
            <w:ins w:id="1195" w:author="Garai, Subrata" w:date="2017-08-08T11:25:00Z">
              <w:r w:rsidRPr="00B07536">
                <w:rPr>
                  <w:rFonts w:ascii="Verdana" w:hAnsi="Verdana" w:cs="Times New Roman"/>
                  <w:sz w:val="20"/>
                  <w:szCs w:val="20"/>
                </w:rPr>
                <w:t>55.8</w:t>
              </w:r>
            </w:ins>
          </w:p>
        </w:tc>
      </w:tr>
      <w:tr w:rsidR="00B07536" w:rsidRPr="00B07536" w14:paraId="2DBB0827" w14:textId="77777777" w:rsidTr="00BE7D57">
        <w:trPr>
          <w:trHeight w:val="130"/>
          <w:ins w:id="1196" w:author="Garai, Subrata" w:date="2017-08-08T11:25:00Z"/>
          <w:trPrChange w:id="1197" w:author="Garai, Subrata" w:date="2017-08-08T16:19:00Z">
            <w:trPr>
              <w:trHeight w:val="288"/>
            </w:trPr>
          </w:trPrChange>
        </w:trPr>
        <w:tc>
          <w:tcPr>
            <w:tcW w:w="852" w:type="dxa"/>
            <w:noWrap/>
            <w:hideMark/>
            <w:tcPrChange w:id="1198" w:author="Garai, Subrata" w:date="2017-08-08T16:19:00Z">
              <w:tcPr>
                <w:tcW w:w="738" w:type="dxa"/>
                <w:noWrap/>
                <w:hideMark/>
              </w:tcPr>
            </w:tcPrChange>
          </w:tcPr>
          <w:p w14:paraId="511CAE83" w14:textId="77777777" w:rsidR="00B07536" w:rsidRPr="00B07536" w:rsidRDefault="00B07536" w:rsidP="00B07536">
            <w:pPr>
              <w:spacing w:line="480" w:lineRule="auto"/>
              <w:jc w:val="both"/>
              <w:rPr>
                <w:ins w:id="1199" w:author="Garai, Subrata" w:date="2017-08-08T11:25:00Z"/>
                <w:rFonts w:ascii="Verdana" w:hAnsi="Verdana" w:cs="Times New Roman"/>
                <w:sz w:val="20"/>
                <w:szCs w:val="20"/>
              </w:rPr>
            </w:pPr>
            <w:ins w:id="1200" w:author="Garai, Subrata" w:date="2017-08-08T11:25:00Z">
              <w:r w:rsidRPr="00B07536">
                <w:rPr>
                  <w:rFonts w:ascii="Verdana" w:hAnsi="Verdana" w:cs="Times New Roman"/>
                  <w:sz w:val="20"/>
                  <w:szCs w:val="20"/>
                </w:rPr>
                <w:t>11</w:t>
              </w:r>
            </w:ins>
          </w:p>
        </w:tc>
        <w:tc>
          <w:tcPr>
            <w:tcW w:w="835" w:type="dxa"/>
            <w:noWrap/>
            <w:hideMark/>
            <w:tcPrChange w:id="1201" w:author="Garai, Subrata" w:date="2017-08-08T16:19:00Z">
              <w:tcPr>
                <w:tcW w:w="814" w:type="dxa"/>
                <w:noWrap/>
                <w:hideMark/>
              </w:tcPr>
            </w:tcPrChange>
          </w:tcPr>
          <w:p w14:paraId="545FBD31" w14:textId="77777777" w:rsidR="00B07536" w:rsidRPr="00B07536" w:rsidRDefault="00B07536" w:rsidP="00B07536">
            <w:pPr>
              <w:spacing w:line="480" w:lineRule="auto"/>
              <w:jc w:val="both"/>
              <w:rPr>
                <w:ins w:id="1202" w:author="Garai, Subrata" w:date="2017-08-08T11:25:00Z"/>
                <w:rFonts w:ascii="Verdana" w:hAnsi="Verdana" w:cs="Times New Roman"/>
                <w:sz w:val="20"/>
                <w:szCs w:val="20"/>
              </w:rPr>
            </w:pPr>
            <w:ins w:id="1203" w:author="Garai, Subrata" w:date="2017-08-08T11:25:00Z">
              <w:r w:rsidRPr="00B07536">
                <w:rPr>
                  <w:rFonts w:ascii="Verdana" w:hAnsi="Verdana" w:cs="Times New Roman"/>
                  <w:sz w:val="20"/>
                  <w:szCs w:val="20"/>
                </w:rPr>
                <w:t>3</w:t>
              </w:r>
            </w:ins>
          </w:p>
        </w:tc>
        <w:tc>
          <w:tcPr>
            <w:tcW w:w="584" w:type="dxa"/>
            <w:noWrap/>
            <w:hideMark/>
            <w:tcPrChange w:id="1204" w:author="Garai, Subrata" w:date="2017-08-08T16:19:00Z">
              <w:tcPr>
                <w:tcW w:w="660" w:type="dxa"/>
                <w:noWrap/>
                <w:hideMark/>
              </w:tcPr>
            </w:tcPrChange>
          </w:tcPr>
          <w:p w14:paraId="77E9E653" w14:textId="77777777" w:rsidR="00B07536" w:rsidRPr="00B07536" w:rsidRDefault="00B07536" w:rsidP="00B07536">
            <w:pPr>
              <w:spacing w:line="480" w:lineRule="auto"/>
              <w:jc w:val="both"/>
              <w:rPr>
                <w:ins w:id="1205" w:author="Garai, Subrata" w:date="2017-08-08T11:25:00Z"/>
                <w:rFonts w:ascii="Verdana" w:hAnsi="Verdana" w:cs="Times New Roman"/>
                <w:sz w:val="20"/>
                <w:szCs w:val="20"/>
              </w:rPr>
            </w:pPr>
            <w:ins w:id="1206" w:author="Garai, Subrata" w:date="2017-08-08T11:25:00Z">
              <w:r w:rsidRPr="00B07536">
                <w:rPr>
                  <w:rFonts w:ascii="Verdana" w:hAnsi="Verdana" w:cs="Times New Roman"/>
                  <w:sz w:val="20"/>
                  <w:szCs w:val="20"/>
                </w:rPr>
                <w:t>1</w:t>
              </w:r>
            </w:ins>
          </w:p>
        </w:tc>
        <w:tc>
          <w:tcPr>
            <w:tcW w:w="584" w:type="dxa"/>
            <w:noWrap/>
            <w:hideMark/>
            <w:tcPrChange w:id="1207" w:author="Garai, Subrata" w:date="2017-08-08T16:19:00Z">
              <w:tcPr>
                <w:tcW w:w="620" w:type="dxa"/>
                <w:noWrap/>
                <w:hideMark/>
              </w:tcPr>
            </w:tcPrChange>
          </w:tcPr>
          <w:p w14:paraId="63360313" w14:textId="77777777" w:rsidR="00B07536" w:rsidRPr="00B07536" w:rsidRDefault="00B07536" w:rsidP="00B07536">
            <w:pPr>
              <w:spacing w:line="480" w:lineRule="auto"/>
              <w:jc w:val="both"/>
              <w:rPr>
                <w:ins w:id="1208" w:author="Garai, Subrata" w:date="2017-08-08T11:25:00Z"/>
                <w:rFonts w:ascii="Verdana" w:hAnsi="Verdana" w:cs="Times New Roman"/>
                <w:sz w:val="20"/>
                <w:szCs w:val="20"/>
              </w:rPr>
            </w:pPr>
            <w:ins w:id="1209" w:author="Garai, Subrata" w:date="2017-08-08T11:25:00Z">
              <w:r w:rsidRPr="00B07536">
                <w:rPr>
                  <w:rFonts w:ascii="Verdana" w:hAnsi="Verdana" w:cs="Times New Roman"/>
                  <w:sz w:val="20"/>
                  <w:szCs w:val="20"/>
                </w:rPr>
                <w:t>0</w:t>
              </w:r>
            </w:ins>
          </w:p>
        </w:tc>
        <w:tc>
          <w:tcPr>
            <w:tcW w:w="751" w:type="dxa"/>
            <w:noWrap/>
            <w:hideMark/>
            <w:tcPrChange w:id="1210" w:author="Garai, Subrata" w:date="2017-08-08T16:19:00Z">
              <w:tcPr>
                <w:tcW w:w="1056" w:type="dxa"/>
                <w:gridSpan w:val="2"/>
                <w:noWrap/>
                <w:hideMark/>
              </w:tcPr>
            </w:tcPrChange>
          </w:tcPr>
          <w:p w14:paraId="2A20D296" w14:textId="77777777" w:rsidR="00B07536" w:rsidRPr="00B07536" w:rsidRDefault="00B07536" w:rsidP="00B07536">
            <w:pPr>
              <w:spacing w:line="480" w:lineRule="auto"/>
              <w:jc w:val="both"/>
              <w:rPr>
                <w:ins w:id="1211" w:author="Garai, Subrata" w:date="2017-08-08T11:25:00Z"/>
                <w:rFonts w:ascii="Verdana" w:hAnsi="Verdana" w:cs="Times New Roman"/>
                <w:sz w:val="20"/>
                <w:szCs w:val="20"/>
              </w:rPr>
            </w:pPr>
            <w:ins w:id="1212" w:author="Garai, Subrata" w:date="2017-08-08T11:25:00Z">
              <w:r w:rsidRPr="00B07536">
                <w:rPr>
                  <w:rFonts w:ascii="Verdana" w:hAnsi="Verdana" w:cs="Times New Roman"/>
                  <w:sz w:val="20"/>
                  <w:szCs w:val="20"/>
                </w:rPr>
                <w:t>0</w:t>
              </w:r>
            </w:ins>
          </w:p>
        </w:tc>
        <w:tc>
          <w:tcPr>
            <w:tcW w:w="1169" w:type="dxa"/>
            <w:noWrap/>
            <w:hideMark/>
            <w:tcPrChange w:id="1213" w:author="Garai, Subrata" w:date="2017-08-08T16:19:00Z">
              <w:tcPr>
                <w:tcW w:w="1260" w:type="dxa"/>
                <w:gridSpan w:val="2"/>
                <w:noWrap/>
                <w:hideMark/>
              </w:tcPr>
            </w:tcPrChange>
          </w:tcPr>
          <w:p w14:paraId="483B806F" w14:textId="77777777" w:rsidR="00B07536" w:rsidRPr="00B07536" w:rsidRDefault="00B07536" w:rsidP="00B07536">
            <w:pPr>
              <w:spacing w:line="480" w:lineRule="auto"/>
              <w:jc w:val="both"/>
              <w:rPr>
                <w:ins w:id="1214" w:author="Garai, Subrata" w:date="2017-08-08T11:25:00Z"/>
                <w:rFonts w:ascii="Verdana" w:hAnsi="Verdana" w:cs="Times New Roman"/>
                <w:sz w:val="20"/>
                <w:szCs w:val="20"/>
              </w:rPr>
            </w:pPr>
            <w:ins w:id="1215" w:author="Garai, Subrata" w:date="2017-08-08T11:25:00Z">
              <w:r w:rsidRPr="00B07536">
                <w:rPr>
                  <w:rFonts w:ascii="Verdana" w:hAnsi="Verdana" w:cs="Times New Roman"/>
                  <w:sz w:val="20"/>
                  <w:szCs w:val="20"/>
                </w:rPr>
                <w:t>69.5</w:t>
              </w:r>
            </w:ins>
          </w:p>
        </w:tc>
      </w:tr>
      <w:tr w:rsidR="00B07536" w:rsidRPr="00B07536" w14:paraId="0D84BDEC" w14:textId="77777777" w:rsidTr="00BE7D57">
        <w:trPr>
          <w:trHeight w:val="130"/>
          <w:ins w:id="1216" w:author="Garai, Subrata" w:date="2017-08-08T11:25:00Z"/>
          <w:trPrChange w:id="1217" w:author="Garai, Subrata" w:date="2017-08-08T16:19:00Z">
            <w:trPr>
              <w:trHeight w:val="288"/>
            </w:trPr>
          </w:trPrChange>
        </w:trPr>
        <w:tc>
          <w:tcPr>
            <w:tcW w:w="852" w:type="dxa"/>
            <w:noWrap/>
            <w:hideMark/>
            <w:tcPrChange w:id="1218" w:author="Garai, Subrata" w:date="2017-08-08T16:19:00Z">
              <w:tcPr>
                <w:tcW w:w="738" w:type="dxa"/>
                <w:noWrap/>
                <w:hideMark/>
              </w:tcPr>
            </w:tcPrChange>
          </w:tcPr>
          <w:p w14:paraId="7B34943C" w14:textId="77777777" w:rsidR="00B07536" w:rsidRPr="00B07536" w:rsidRDefault="00B07536" w:rsidP="00B07536">
            <w:pPr>
              <w:spacing w:line="480" w:lineRule="auto"/>
              <w:jc w:val="both"/>
              <w:rPr>
                <w:ins w:id="1219" w:author="Garai, Subrata" w:date="2017-08-08T11:25:00Z"/>
                <w:rFonts w:ascii="Verdana" w:hAnsi="Verdana" w:cs="Times New Roman"/>
                <w:sz w:val="20"/>
                <w:szCs w:val="20"/>
              </w:rPr>
            </w:pPr>
            <w:ins w:id="1220" w:author="Garai, Subrata" w:date="2017-08-08T11:25:00Z">
              <w:r w:rsidRPr="00B07536">
                <w:rPr>
                  <w:rFonts w:ascii="Verdana" w:hAnsi="Verdana" w:cs="Times New Roman"/>
                  <w:sz w:val="20"/>
                  <w:szCs w:val="20"/>
                </w:rPr>
                <w:t>12</w:t>
              </w:r>
            </w:ins>
          </w:p>
        </w:tc>
        <w:tc>
          <w:tcPr>
            <w:tcW w:w="835" w:type="dxa"/>
            <w:noWrap/>
            <w:hideMark/>
            <w:tcPrChange w:id="1221" w:author="Garai, Subrata" w:date="2017-08-08T16:19:00Z">
              <w:tcPr>
                <w:tcW w:w="814" w:type="dxa"/>
                <w:noWrap/>
                <w:hideMark/>
              </w:tcPr>
            </w:tcPrChange>
          </w:tcPr>
          <w:p w14:paraId="2B27BA5C" w14:textId="77777777" w:rsidR="00B07536" w:rsidRPr="00B07536" w:rsidRDefault="00B07536" w:rsidP="00B07536">
            <w:pPr>
              <w:spacing w:line="480" w:lineRule="auto"/>
              <w:jc w:val="both"/>
              <w:rPr>
                <w:ins w:id="1222" w:author="Garai, Subrata" w:date="2017-08-08T11:25:00Z"/>
                <w:rFonts w:ascii="Verdana" w:hAnsi="Verdana" w:cs="Times New Roman"/>
                <w:sz w:val="20"/>
                <w:szCs w:val="20"/>
              </w:rPr>
            </w:pPr>
            <w:ins w:id="1223" w:author="Garai, Subrata" w:date="2017-08-08T11:25:00Z">
              <w:r w:rsidRPr="00B07536">
                <w:rPr>
                  <w:rFonts w:ascii="Verdana" w:hAnsi="Verdana" w:cs="Times New Roman"/>
                  <w:sz w:val="20"/>
                  <w:szCs w:val="20"/>
                </w:rPr>
                <w:t>3</w:t>
              </w:r>
            </w:ins>
          </w:p>
        </w:tc>
        <w:tc>
          <w:tcPr>
            <w:tcW w:w="584" w:type="dxa"/>
            <w:noWrap/>
            <w:hideMark/>
            <w:tcPrChange w:id="1224" w:author="Garai, Subrata" w:date="2017-08-08T16:19:00Z">
              <w:tcPr>
                <w:tcW w:w="660" w:type="dxa"/>
                <w:noWrap/>
                <w:hideMark/>
              </w:tcPr>
            </w:tcPrChange>
          </w:tcPr>
          <w:p w14:paraId="2E2518F0" w14:textId="77777777" w:rsidR="00B07536" w:rsidRPr="00B07536" w:rsidRDefault="00B07536" w:rsidP="00B07536">
            <w:pPr>
              <w:spacing w:line="480" w:lineRule="auto"/>
              <w:jc w:val="both"/>
              <w:rPr>
                <w:ins w:id="1225" w:author="Garai, Subrata" w:date="2017-08-08T11:25:00Z"/>
                <w:rFonts w:ascii="Verdana" w:hAnsi="Verdana" w:cs="Times New Roman"/>
                <w:sz w:val="20"/>
                <w:szCs w:val="20"/>
              </w:rPr>
            </w:pPr>
            <w:ins w:id="1226" w:author="Garai, Subrata" w:date="2017-08-08T11:25:00Z">
              <w:r w:rsidRPr="00B07536">
                <w:rPr>
                  <w:rFonts w:ascii="Verdana" w:hAnsi="Verdana" w:cs="Times New Roman"/>
                  <w:sz w:val="20"/>
                  <w:szCs w:val="20"/>
                </w:rPr>
                <w:t>0</w:t>
              </w:r>
            </w:ins>
          </w:p>
        </w:tc>
        <w:tc>
          <w:tcPr>
            <w:tcW w:w="584" w:type="dxa"/>
            <w:noWrap/>
            <w:hideMark/>
            <w:tcPrChange w:id="1227" w:author="Garai, Subrata" w:date="2017-08-08T16:19:00Z">
              <w:tcPr>
                <w:tcW w:w="620" w:type="dxa"/>
                <w:noWrap/>
                <w:hideMark/>
              </w:tcPr>
            </w:tcPrChange>
          </w:tcPr>
          <w:p w14:paraId="603A8DE5" w14:textId="77777777" w:rsidR="00B07536" w:rsidRPr="00B07536" w:rsidRDefault="00B07536" w:rsidP="00B07536">
            <w:pPr>
              <w:spacing w:line="480" w:lineRule="auto"/>
              <w:jc w:val="both"/>
              <w:rPr>
                <w:ins w:id="1228" w:author="Garai, Subrata" w:date="2017-08-08T11:25:00Z"/>
                <w:rFonts w:ascii="Verdana" w:hAnsi="Verdana" w:cs="Times New Roman"/>
                <w:sz w:val="20"/>
                <w:szCs w:val="20"/>
              </w:rPr>
            </w:pPr>
            <w:ins w:id="1229" w:author="Garai, Subrata" w:date="2017-08-08T11:25:00Z">
              <w:r w:rsidRPr="00B07536">
                <w:rPr>
                  <w:rFonts w:ascii="Verdana" w:hAnsi="Verdana" w:cs="Times New Roman"/>
                  <w:sz w:val="20"/>
                  <w:szCs w:val="20"/>
                </w:rPr>
                <w:t>0</w:t>
              </w:r>
            </w:ins>
          </w:p>
        </w:tc>
        <w:tc>
          <w:tcPr>
            <w:tcW w:w="751" w:type="dxa"/>
            <w:noWrap/>
            <w:hideMark/>
            <w:tcPrChange w:id="1230" w:author="Garai, Subrata" w:date="2017-08-08T16:19:00Z">
              <w:tcPr>
                <w:tcW w:w="1056" w:type="dxa"/>
                <w:gridSpan w:val="2"/>
                <w:noWrap/>
                <w:hideMark/>
              </w:tcPr>
            </w:tcPrChange>
          </w:tcPr>
          <w:p w14:paraId="41627ACF" w14:textId="77777777" w:rsidR="00B07536" w:rsidRPr="00B07536" w:rsidRDefault="00B07536" w:rsidP="00B07536">
            <w:pPr>
              <w:spacing w:line="480" w:lineRule="auto"/>
              <w:jc w:val="both"/>
              <w:rPr>
                <w:ins w:id="1231" w:author="Garai, Subrata" w:date="2017-08-08T11:25:00Z"/>
                <w:rFonts w:ascii="Verdana" w:hAnsi="Verdana" w:cs="Times New Roman"/>
                <w:sz w:val="20"/>
                <w:szCs w:val="20"/>
              </w:rPr>
            </w:pPr>
            <w:ins w:id="1232" w:author="Garai, Subrata" w:date="2017-08-08T11:25:00Z">
              <w:r w:rsidRPr="00B07536">
                <w:rPr>
                  <w:rFonts w:ascii="Verdana" w:hAnsi="Verdana" w:cs="Times New Roman"/>
                  <w:sz w:val="20"/>
                  <w:szCs w:val="20"/>
                </w:rPr>
                <w:t>1</w:t>
              </w:r>
            </w:ins>
          </w:p>
        </w:tc>
        <w:tc>
          <w:tcPr>
            <w:tcW w:w="1169" w:type="dxa"/>
            <w:noWrap/>
            <w:hideMark/>
            <w:tcPrChange w:id="1233" w:author="Garai, Subrata" w:date="2017-08-08T16:19:00Z">
              <w:tcPr>
                <w:tcW w:w="1260" w:type="dxa"/>
                <w:gridSpan w:val="2"/>
                <w:noWrap/>
                <w:hideMark/>
              </w:tcPr>
            </w:tcPrChange>
          </w:tcPr>
          <w:p w14:paraId="7A0E3143" w14:textId="77777777" w:rsidR="00B07536" w:rsidRPr="00B07536" w:rsidRDefault="00B07536" w:rsidP="00B07536">
            <w:pPr>
              <w:spacing w:line="480" w:lineRule="auto"/>
              <w:jc w:val="both"/>
              <w:rPr>
                <w:ins w:id="1234" w:author="Garai, Subrata" w:date="2017-08-08T11:25:00Z"/>
                <w:rFonts w:ascii="Verdana" w:hAnsi="Verdana" w:cs="Times New Roman"/>
                <w:sz w:val="20"/>
                <w:szCs w:val="20"/>
              </w:rPr>
            </w:pPr>
            <w:ins w:id="1235" w:author="Garai, Subrata" w:date="2017-08-08T11:25:00Z">
              <w:r w:rsidRPr="00B07536">
                <w:rPr>
                  <w:rFonts w:ascii="Verdana" w:hAnsi="Verdana" w:cs="Times New Roman"/>
                  <w:sz w:val="20"/>
                  <w:szCs w:val="20"/>
                </w:rPr>
                <w:t>55</w:t>
              </w:r>
            </w:ins>
          </w:p>
        </w:tc>
      </w:tr>
      <w:tr w:rsidR="00B07536" w:rsidRPr="00B07536" w14:paraId="30FD7D43" w14:textId="77777777" w:rsidTr="00BE7D57">
        <w:trPr>
          <w:trHeight w:val="130"/>
          <w:ins w:id="1236" w:author="Garai, Subrata" w:date="2017-08-08T11:25:00Z"/>
          <w:trPrChange w:id="1237" w:author="Garai, Subrata" w:date="2017-08-08T16:19:00Z">
            <w:trPr>
              <w:trHeight w:val="288"/>
            </w:trPr>
          </w:trPrChange>
        </w:trPr>
        <w:tc>
          <w:tcPr>
            <w:tcW w:w="852" w:type="dxa"/>
            <w:noWrap/>
            <w:hideMark/>
            <w:tcPrChange w:id="1238" w:author="Garai, Subrata" w:date="2017-08-08T16:19:00Z">
              <w:tcPr>
                <w:tcW w:w="738" w:type="dxa"/>
                <w:noWrap/>
                <w:hideMark/>
              </w:tcPr>
            </w:tcPrChange>
          </w:tcPr>
          <w:p w14:paraId="3876AD79" w14:textId="77777777" w:rsidR="00B07536" w:rsidRPr="00B07536" w:rsidRDefault="00B07536" w:rsidP="00B07536">
            <w:pPr>
              <w:spacing w:line="480" w:lineRule="auto"/>
              <w:jc w:val="both"/>
              <w:rPr>
                <w:ins w:id="1239" w:author="Garai, Subrata" w:date="2017-08-08T11:25:00Z"/>
                <w:rFonts w:ascii="Verdana" w:hAnsi="Verdana" w:cs="Times New Roman"/>
                <w:sz w:val="20"/>
                <w:szCs w:val="20"/>
              </w:rPr>
            </w:pPr>
            <w:ins w:id="1240" w:author="Garai, Subrata" w:date="2017-08-08T11:25:00Z">
              <w:r w:rsidRPr="00B07536">
                <w:rPr>
                  <w:rFonts w:ascii="Verdana" w:hAnsi="Verdana" w:cs="Times New Roman"/>
                  <w:sz w:val="20"/>
                  <w:szCs w:val="20"/>
                </w:rPr>
                <w:t>13</w:t>
              </w:r>
            </w:ins>
          </w:p>
        </w:tc>
        <w:tc>
          <w:tcPr>
            <w:tcW w:w="835" w:type="dxa"/>
            <w:noWrap/>
            <w:hideMark/>
            <w:tcPrChange w:id="1241" w:author="Garai, Subrata" w:date="2017-08-08T16:19:00Z">
              <w:tcPr>
                <w:tcW w:w="814" w:type="dxa"/>
                <w:noWrap/>
                <w:hideMark/>
              </w:tcPr>
            </w:tcPrChange>
          </w:tcPr>
          <w:p w14:paraId="3BE9D146" w14:textId="77777777" w:rsidR="00B07536" w:rsidRPr="00B07536" w:rsidRDefault="00B07536" w:rsidP="00B07536">
            <w:pPr>
              <w:spacing w:line="480" w:lineRule="auto"/>
              <w:jc w:val="both"/>
              <w:rPr>
                <w:ins w:id="1242" w:author="Garai, Subrata" w:date="2017-08-08T11:25:00Z"/>
                <w:rFonts w:ascii="Verdana" w:hAnsi="Verdana" w:cs="Times New Roman"/>
                <w:sz w:val="20"/>
                <w:szCs w:val="20"/>
              </w:rPr>
            </w:pPr>
            <w:ins w:id="1243" w:author="Garai, Subrata" w:date="2017-08-08T11:25:00Z">
              <w:r w:rsidRPr="00B07536">
                <w:rPr>
                  <w:rFonts w:ascii="Verdana" w:hAnsi="Verdana" w:cs="Times New Roman"/>
                  <w:sz w:val="20"/>
                  <w:szCs w:val="20"/>
                </w:rPr>
                <w:t>4</w:t>
              </w:r>
            </w:ins>
          </w:p>
        </w:tc>
        <w:tc>
          <w:tcPr>
            <w:tcW w:w="584" w:type="dxa"/>
            <w:noWrap/>
            <w:hideMark/>
            <w:tcPrChange w:id="1244" w:author="Garai, Subrata" w:date="2017-08-08T16:19:00Z">
              <w:tcPr>
                <w:tcW w:w="660" w:type="dxa"/>
                <w:noWrap/>
                <w:hideMark/>
              </w:tcPr>
            </w:tcPrChange>
          </w:tcPr>
          <w:p w14:paraId="140E4DDD" w14:textId="77777777" w:rsidR="00B07536" w:rsidRPr="00B07536" w:rsidRDefault="00B07536" w:rsidP="00B07536">
            <w:pPr>
              <w:spacing w:line="480" w:lineRule="auto"/>
              <w:jc w:val="both"/>
              <w:rPr>
                <w:ins w:id="1245" w:author="Garai, Subrata" w:date="2017-08-08T11:25:00Z"/>
                <w:rFonts w:ascii="Verdana" w:hAnsi="Verdana" w:cs="Times New Roman"/>
                <w:sz w:val="20"/>
                <w:szCs w:val="20"/>
              </w:rPr>
            </w:pPr>
            <w:ins w:id="1246" w:author="Garai, Subrata" w:date="2017-08-08T11:25:00Z">
              <w:r w:rsidRPr="00B07536">
                <w:rPr>
                  <w:rFonts w:ascii="Verdana" w:hAnsi="Verdana" w:cs="Times New Roman"/>
                  <w:sz w:val="20"/>
                  <w:szCs w:val="20"/>
                </w:rPr>
                <w:t>1</w:t>
              </w:r>
            </w:ins>
          </w:p>
        </w:tc>
        <w:tc>
          <w:tcPr>
            <w:tcW w:w="584" w:type="dxa"/>
            <w:noWrap/>
            <w:hideMark/>
            <w:tcPrChange w:id="1247" w:author="Garai, Subrata" w:date="2017-08-08T16:19:00Z">
              <w:tcPr>
                <w:tcW w:w="620" w:type="dxa"/>
                <w:noWrap/>
                <w:hideMark/>
              </w:tcPr>
            </w:tcPrChange>
          </w:tcPr>
          <w:p w14:paraId="03CDCC30" w14:textId="77777777" w:rsidR="00B07536" w:rsidRPr="00B07536" w:rsidRDefault="00B07536" w:rsidP="00B07536">
            <w:pPr>
              <w:spacing w:line="480" w:lineRule="auto"/>
              <w:jc w:val="both"/>
              <w:rPr>
                <w:ins w:id="1248" w:author="Garai, Subrata" w:date="2017-08-08T11:25:00Z"/>
                <w:rFonts w:ascii="Verdana" w:hAnsi="Verdana" w:cs="Times New Roman"/>
                <w:sz w:val="20"/>
                <w:szCs w:val="20"/>
              </w:rPr>
            </w:pPr>
            <w:ins w:id="1249" w:author="Garai, Subrata" w:date="2017-08-08T11:25:00Z">
              <w:r w:rsidRPr="00B07536">
                <w:rPr>
                  <w:rFonts w:ascii="Verdana" w:hAnsi="Verdana" w:cs="Times New Roman"/>
                  <w:sz w:val="20"/>
                  <w:szCs w:val="20"/>
                </w:rPr>
                <w:t>0</w:t>
              </w:r>
            </w:ins>
          </w:p>
        </w:tc>
        <w:tc>
          <w:tcPr>
            <w:tcW w:w="751" w:type="dxa"/>
            <w:noWrap/>
            <w:hideMark/>
            <w:tcPrChange w:id="1250" w:author="Garai, Subrata" w:date="2017-08-08T16:19:00Z">
              <w:tcPr>
                <w:tcW w:w="1056" w:type="dxa"/>
                <w:gridSpan w:val="2"/>
                <w:noWrap/>
                <w:hideMark/>
              </w:tcPr>
            </w:tcPrChange>
          </w:tcPr>
          <w:p w14:paraId="091F0A0F" w14:textId="77777777" w:rsidR="00B07536" w:rsidRPr="00B07536" w:rsidRDefault="00B07536" w:rsidP="00B07536">
            <w:pPr>
              <w:spacing w:line="480" w:lineRule="auto"/>
              <w:jc w:val="both"/>
              <w:rPr>
                <w:ins w:id="1251" w:author="Garai, Subrata" w:date="2017-08-08T11:25:00Z"/>
                <w:rFonts w:ascii="Verdana" w:hAnsi="Verdana" w:cs="Times New Roman"/>
                <w:sz w:val="20"/>
                <w:szCs w:val="20"/>
              </w:rPr>
            </w:pPr>
            <w:ins w:id="1252" w:author="Garai, Subrata" w:date="2017-08-08T11:25:00Z">
              <w:r w:rsidRPr="00B07536">
                <w:rPr>
                  <w:rFonts w:ascii="Verdana" w:hAnsi="Verdana" w:cs="Times New Roman"/>
                  <w:sz w:val="20"/>
                  <w:szCs w:val="20"/>
                </w:rPr>
                <w:t>0</w:t>
              </w:r>
            </w:ins>
          </w:p>
        </w:tc>
        <w:tc>
          <w:tcPr>
            <w:tcW w:w="1169" w:type="dxa"/>
            <w:noWrap/>
            <w:hideMark/>
            <w:tcPrChange w:id="1253" w:author="Garai, Subrata" w:date="2017-08-08T16:19:00Z">
              <w:tcPr>
                <w:tcW w:w="1260" w:type="dxa"/>
                <w:gridSpan w:val="2"/>
                <w:noWrap/>
                <w:hideMark/>
              </w:tcPr>
            </w:tcPrChange>
          </w:tcPr>
          <w:p w14:paraId="06D192E8" w14:textId="77777777" w:rsidR="00B07536" w:rsidRPr="00B07536" w:rsidRDefault="00B07536" w:rsidP="00B07536">
            <w:pPr>
              <w:spacing w:line="480" w:lineRule="auto"/>
              <w:jc w:val="both"/>
              <w:rPr>
                <w:ins w:id="1254" w:author="Garai, Subrata" w:date="2017-08-08T11:25:00Z"/>
                <w:rFonts w:ascii="Verdana" w:hAnsi="Verdana" w:cs="Times New Roman"/>
                <w:sz w:val="20"/>
                <w:szCs w:val="20"/>
              </w:rPr>
            </w:pPr>
            <w:ins w:id="1255" w:author="Garai, Subrata" w:date="2017-08-08T11:25:00Z">
              <w:r w:rsidRPr="00B07536">
                <w:rPr>
                  <w:rFonts w:ascii="Verdana" w:hAnsi="Verdana" w:cs="Times New Roman"/>
                  <w:sz w:val="20"/>
                  <w:szCs w:val="20"/>
                </w:rPr>
                <w:t>62</w:t>
              </w:r>
            </w:ins>
          </w:p>
        </w:tc>
      </w:tr>
      <w:tr w:rsidR="00B07536" w:rsidRPr="00B07536" w14:paraId="751A28EE" w14:textId="77777777" w:rsidTr="00BE7D57">
        <w:trPr>
          <w:trHeight w:val="130"/>
          <w:ins w:id="1256" w:author="Garai, Subrata" w:date="2017-08-08T11:25:00Z"/>
          <w:trPrChange w:id="1257" w:author="Garai, Subrata" w:date="2017-08-08T16:19:00Z">
            <w:trPr>
              <w:trHeight w:val="288"/>
            </w:trPr>
          </w:trPrChange>
        </w:trPr>
        <w:tc>
          <w:tcPr>
            <w:tcW w:w="852" w:type="dxa"/>
            <w:noWrap/>
            <w:hideMark/>
            <w:tcPrChange w:id="1258" w:author="Garai, Subrata" w:date="2017-08-08T16:19:00Z">
              <w:tcPr>
                <w:tcW w:w="738" w:type="dxa"/>
                <w:noWrap/>
                <w:hideMark/>
              </w:tcPr>
            </w:tcPrChange>
          </w:tcPr>
          <w:p w14:paraId="07BB48E9" w14:textId="77777777" w:rsidR="00B07536" w:rsidRPr="00B07536" w:rsidRDefault="00B07536" w:rsidP="00B07536">
            <w:pPr>
              <w:spacing w:line="480" w:lineRule="auto"/>
              <w:jc w:val="both"/>
              <w:rPr>
                <w:ins w:id="1259" w:author="Garai, Subrata" w:date="2017-08-08T11:25:00Z"/>
                <w:rFonts w:ascii="Verdana" w:hAnsi="Verdana" w:cs="Times New Roman"/>
                <w:sz w:val="20"/>
                <w:szCs w:val="20"/>
              </w:rPr>
            </w:pPr>
            <w:ins w:id="1260" w:author="Garai, Subrata" w:date="2017-08-08T11:25:00Z">
              <w:r w:rsidRPr="00B07536">
                <w:rPr>
                  <w:rFonts w:ascii="Verdana" w:hAnsi="Verdana" w:cs="Times New Roman"/>
                  <w:sz w:val="20"/>
                  <w:szCs w:val="20"/>
                </w:rPr>
                <w:t>14</w:t>
              </w:r>
            </w:ins>
          </w:p>
        </w:tc>
        <w:tc>
          <w:tcPr>
            <w:tcW w:w="835" w:type="dxa"/>
            <w:noWrap/>
            <w:hideMark/>
            <w:tcPrChange w:id="1261" w:author="Garai, Subrata" w:date="2017-08-08T16:19:00Z">
              <w:tcPr>
                <w:tcW w:w="814" w:type="dxa"/>
                <w:noWrap/>
                <w:hideMark/>
              </w:tcPr>
            </w:tcPrChange>
          </w:tcPr>
          <w:p w14:paraId="36E8D6C1" w14:textId="77777777" w:rsidR="00B07536" w:rsidRPr="00B07536" w:rsidRDefault="00B07536" w:rsidP="00B07536">
            <w:pPr>
              <w:spacing w:line="480" w:lineRule="auto"/>
              <w:jc w:val="both"/>
              <w:rPr>
                <w:ins w:id="1262" w:author="Garai, Subrata" w:date="2017-08-08T11:25:00Z"/>
                <w:rFonts w:ascii="Verdana" w:hAnsi="Verdana" w:cs="Times New Roman"/>
                <w:sz w:val="20"/>
                <w:szCs w:val="20"/>
              </w:rPr>
            </w:pPr>
            <w:ins w:id="1263" w:author="Garai, Subrata" w:date="2017-08-08T11:25:00Z">
              <w:r w:rsidRPr="00B07536">
                <w:rPr>
                  <w:rFonts w:ascii="Verdana" w:hAnsi="Verdana" w:cs="Times New Roman"/>
                  <w:sz w:val="20"/>
                  <w:szCs w:val="20"/>
                </w:rPr>
                <w:t>4</w:t>
              </w:r>
            </w:ins>
          </w:p>
        </w:tc>
        <w:tc>
          <w:tcPr>
            <w:tcW w:w="584" w:type="dxa"/>
            <w:noWrap/>
            <w:hideMark/>
            <w:tcPrChange w:id="1264" w:author="Garai, Subrata" w:date="2017-08-08T16:19:00Z">
              <w:tcPr>
                <w:tcW w:w="660" w:type="dxa"/>
                <w:noWrap/>
                <w:hideMark/>
              </w:tcPr>
            </w:tcPrChange>
          </w:tcPr>
          <w:p w14:paraId="1D83883A" w14:textId="77777777" w:rsidR="00B07536" w:rsidRPr="00B07536" w:rsidRDefault="00B07536" w:rsidP="00B07536">
            <w:pPr>
              <w:spacing w:line="480" w:lineRule="auto"/>
              <w:jc w:val="both"/>
              <w:rPr>
                <w:ins w:id="1265" w:author="Garai, Subrata" w:date="2017-08-08T11:25:00Z"/>
                <w:rFonts w:ascii="Verdana" w:hAnsi="Verdana" w:cs="Times New Roman"/>
                <w:sz w:val="20"/>
                <w:szCs w:val="20"/>
              </w:rPr>
            </w:pPr>
            <w:ins w:id="1266" w:author="Garai, Subrata" w:date="2017-08-08T11:25:00Z">
              <w:r w:rsidRPr="00B07536">
                <w:rPr>
                  <w:rFonts w:ascii="Verdana" w:hAnsi="Verdana" w:cs="Times New Roman"/>
                  <w:sz w:val="20"/>
                  <w:szCs w:val="20"/>
                </w:rPr>
                <w:t>1</w:t>
              </w:r>
            </w:ins>
          </w:p>
        </w:tc>
        <w:tc>
          <w:tcPr>
            <w:tcW w:w="584" w:type="dxa"/>
            <w:noWrap/>
            <w:hideMark/>
            <w:tcPrChange w:id="1267" w:author="Garai, Subrata" w:date="2017-08-08T16:19:00Z">
              <w:tcPr>
                <w:tcW w:w="620" w:type="dxa"/>
                <w:noWrap/>
                <w:hideMark/>
              </w:tcPr>
            </w:tcPrChange>
          </w:tcPr>
          <w:p w14:paraId="5A0DD1F1" w14:textId="77777777" w:rsidR="00B07536" w:rsidRPr="00B07536" w:rsidRDefault="00B07536" w:rsidP="00B07536">
            <w:pPr>
              <w:spacing w:line="480" w:lineRule="auto"/>
              <w:jc w:val="both"/>
              <w:rPr>
                <w:ins w:id="1268" w:author="Garai, Subrata" w:date="2017-08-08T11:25:00Z"/>
                <w:rFonts w:ascii="Verdana" w:hAnsi="Verdana" w:cs="Times New Roman"/>
                <w:sz w:val="20"/>
                <w:szCs w:val="20"/>
              </w:rPr>
            </w:pPr>
            <w:ins w:id="1269" w:author="Garai, Subrata" w:date="2017-08-08T11:25:00Z">
              <w:r w:rsidRPr="00B07536">
                <w:rPr>
                  <w:rFonts w:ascii="Verdana" w:hAnsi="Verdana" w:cs="Times New Roman"/>
                  <w:sz w:val="20"/>
                  <w:szCs w:val="20"/>
                </w:rPr>
                <w:t>1</w:t>
              </w:r>
            </w:ins>
          </w:p>
        </w:tc>
        <w:tc>
          <w:tcPr>
            <w:tcW w:w="751" w:type="dxa"/>
            <w:noWrap/>
            <w:hideMark/>
            <w:tcPrChange w:id="1270" w:author="Garai, Subrata" w:date="2017-08-08T16:19:00Z">
              <w:tcPr>
                <w:tcW w:w="1056" w:type="dxa"/>
                <w:gridSpan w:val="2"/>
                <w:noWrap/>
                <w:hideMark/>
              </w:tcPr>
            </w:tcPrChange>
          </w:tcPr>
          <w:p w14:paraId="5F3BDF38" w14:textId="77777777" w:rsidR="00B07536" w:rsidRPr="00B07536" w:rsidRDefault="00B07536" w:rsidP="00B07536">
            <w:pPr>
              <w:spacing w:line="480" w:lineRule="auto"/>
              <w:jc w:val="both"/>
              <w:rPr>
                <w:ins w:id="1271" w:author="Garai, Subrata" w:date="2017-08-08T11:25:00Z"/>
                <w:rFonts w:ascii="Verdana" w:hAnsi="Verdana" w:cs="Times New Roman"/>
                <w:sz w:val="20"/>
                <w:szCs w:val="20"/>
              </w:rPr>
            </w:pPr>
            <w:ins w:id="1272" w:author="Garai, Subrata" w:date="2017-08-08T11:25:00Z">
              <w:r w:rsidRPr="00B07536">
                <w:rPr>
                  <w:rFonts w:ascii="Verdana" w:hAnsi="Verdana" w:cs="Times New Roman"/>
                  <w:sz w:val="20"/>
                  <w:szCs w:val="20"/>
                </w:rPr>
                <w:t>1</w:t>
              </w:r>
            </w:ins>
          </w:p>
        </w:tc>
        <w:tc>
          <w:tcPr>
            <w:tcW w:w="1169" w:type="dxa"/>
            <w:noWrap/>
            <w:hideMark/>
            <w:tcPrChange w:id="1273" w:author="Garai, Subrata" w:date="2017-08-08T16:19:00Z">
              <w:tcPr>
                <w:tcW w:w="1260" w:type="dxa"/>
                <w:gridSpan w:val="2"/>
                <w:noWrap/>
                <w:hideMark/>
              </w:tcPr>
            </w:tcPrChange>
          </w:tcPr>
          <w:p w14:paraId="16EF4AED" w14:textId="77777777" w:rsidR="00B07536" w:rsidRPr="00B07536" w:rsidRDefault="00B07536" w:rsidP="00B07536">
            <w:pPr>
              <w:spacing w:line="480" w:lineRule="auto"/>
              <w:jc w:val="both"/>
              <w:rPr>
                <w:ins w:id="1274" w:author="Garai, Subrata" w:date="2017-08-08T11:25:00Z"/>
                <w:rFonts w:ascii="Verdana" w:hAnsi="Verdana" w:cs="Times New Roman"/>
                <w:sz w:val="20"/>
                <w:szCs w:val="20"/>
              </w:rPr>
            </w:pPr>
            <w:ins w:id="1275" w:author="Garai, Subrata" w:date="2017-08-08T11:25:00Z">
              <w:r w:rsidRPr="00B07536">
                <w:rPr>
                  <w:rFonts w:ascii="Verdana" w:hAnsi="Verdana" w:cs="Times New Roman"/>
                  <w:sz w:val="20"/>
                  <w:szCs w:val="20"/>
                </w:rPr>
                <w:t>48.8</w:t>
              </w:r>
            </w:ins>
          </w:p>
        </w:tc>
      </w:tr>
      <w:tr w:rsidR="00B07536" w:rsidRPr="00B07536" w14:paraId="3B6C5F9C" w14:textId="77777777" w:rsidTr="00BE7D57">
        <w:trPr>
          <w:trHeight w:val="130"/>
          <w:ins w:id="1276" w:author="Garai, Subrata" w:date="2017-08-08T11:25:00Z"/>
          <w:trPrChange w:id="1277" w:author="Garai, Subrata" w:date="2017-08-08T16:19:00Z">
            <w:trPr>
              <w:trHeight w:val="288"/>
            </w:trPr>
          </w:trPrChange>
        </w:trPr>
        <w:tc>
          <w:tcPr>
            <w:tcW w:w="852" w:type="dxa"/>
            <w:noWrap/>
            <w:hideMark/>
            <w:tcPrChange w:id="1278" w:author="Garai, Subrata" w:date="2017-08-08T16:19:00Z">
              <w:tcPr>
                <w:tcW w:w="738" w:type="dxa"/>
                <w:noWrap/>
                <w:hideMark/>
              </w:tcPr>
            </w:tcPrChange>
          </w:tcPr>
          <w:p w14:paraId="07A13391" w14:textId="77777777" w:rsidR="00B07536" w:rsidRPr="00B07536" w:rsidRDefault="00B07536" w:rsidP="00B07536">
            <w:pPr>
              <w:spacing w:line="480" w:lineRule="auto"/>
              <w:jc w:val="both"/>
              <w:rPr>
                <w:ins w:id="1279" w:author="Garai, Subrata" w:date="2017-08-08T11:25:00Z"/>
                <w:rFonts w:ascii="Verdana" w:hAnsi="Verdana" w:cs="Times New Roman"/>
                <w:sz w:val="20"/>
                <w:szCs w:val="20"/>
              </w:rPr>
            </w:pPr>
            <w:ins w:id="1280" w:author="Garai, Subrata" w:date="2017-08-08T11:25:00Z">
              <w:r w:rsidRPr="00B07536">
                <w:rPr>
                  <w:rFonts w:ascii="Verdana" w:hAnsi="Verdana" w:cs="Times New Roman"/>
                  <w:sz w:val="20"/>
                  <w:szCs w:val="20"/>
                </w:rPr>
                <w:t>15</w:t>
              </w:r>
            </w:ins>
          </w:p>
        </w:tc>
        <w:tc>
          <w:tcPr>
            <w:tcW w:w="835" w:type="dxa"/>
            <w:noWrap/>
            <w:hideMark/>
            <w:tcPrChange w:id="1281" w:author="Garai, Subrata" w:date="2017-08-08T16:19:00Z">
              <w:tcPr>
                <w:tcW w:w="814" w:type="dxa"/>
                <w:noWrap/>
                <w:hideMark/>
              </w:tcPr>
            </w:tcPrChange>
          </w:tcPr>
          <w:p w14:paraId="4E43F3F4" w14:textId="77777777" w:rsidR="00B07536" w:rsidRPr="00B07536" w:rsidRDefault="00B07536" w:rsidP="00B07536">
            <w:pPr>
              <w:spacing w:line="480" w:lineRule="auto"/>
              <w:jc w:val="both"/>
              <w:rPr>
                <w:ins w:id="1282" w:author="Garai, Subrata" w:date="2017-08-08T11:25:00Z"/>
                <w:rFonts w:ascii="Verdana" w:hAnsi="Verdana" w:cs="Times New Roman"/>
                <w:sz w:val="20"/>
                <w:szCs w:val="20"/>
              </w:rPr>
            </w:pPr>
            <w:ins w:id="1283" w:author="Garai, Subrata" w:date="2017-08-08T11:25:00Z">
              <w:r w:rsidRPr="00B07536">
                <w:rPr>
                  <w:rFonts w:ascii="Verdana" w:hAnsi="Verdana" w:cs="Times New Roman"/>
                  <w:sz w:val="20"/>
                  <w:szCs w:val="20"/>
                </w:rPr>
                <w:t>4</w:t>
              </w:r>
            </w:ins>
          </w:p>
        </w:tc>
        <w:tc>
          <w:tcPr>
            <w:tcW w:w="584" w:type="dxa"/>
            <w:noWrap/>
            <w:hideMark/>
            <w:tcPrChange w:id="1284" w:author="Garai, Subrata" w:date="2017-08-08T16:19:00Z">
              <w:tcPr>
                <w:tcW w:w="660" w:type="dxa"/>
                <w:noWrap/>
                <w:hideMark/>
              </w:tcPr>
            </w:tcPrChange>
          </w:tcPr>
          <w:p w14:paraId="1FF2ACE9" w14:textId="77777777" w:rsidR="00B07536" w:rsidRPr="00B07536" w:rsidRDefault="00B07536" w:rsidP="00B07536">
            <w:pPr>
              <w:spacing w:line="480" w:lineRule="auto"/>
              <w:jc w:val="both"/>
              <w:rPr>
                <w:ins w:id="1285" w:author="Garai, Subrata" w:date="2017-08-08T11:25:00Z"/>
                <w:rFonts w:ascii="Verdana" w:hAnsi="Verdana" w:cs="Times New Roman"/>
                <w:sz w:val="20"/>
                <w:szCs w:val="20"/>
              </w:rPr>
            </w:pPr>
            <w:ins w:id="1286" w:author="Garai, Subrata" w:date="2017-08-08T11:25:00Z">
              <w:r w:rsidRPr="00B07536">
                <w:rPr>
                  <w:rFonts w:ascii="Verdana" w:hAnsi="Verdana" w:cs="Times New Roman"/>
                  <w:sz w:val="20"/>
                  <w:szCs w:val="20"/>
                </w:rPr>
                <w:t>0</w:t>
              </w:r>
            </w:ins>
          </w:p>
        </w:tc>
        <w:tc>
          <w:tcPr>
            <w:tcW w:w="584" w:type="dxa"/>
            <w:noWrap/>
            <w:hideMark/>
            <w:tcPrChange w:id="1287" w:author="Garai, Subrata" w:date="2017-08-08T16:19:00Z">
              <w:tcPr>
                <w:tcW w:w="620" w:type="dxa"/>
                <w:noWrap/>
                <w:hideMark/>
              </w:tcPr>
            </w:tcPrChange>
          </w:tcPr>
          <w:p w14:paraId="3BE0353F" w14:textId="77777777" w:rsidR="00B07536" w:rsidRPr="00B07536" w:rsidRDefault="00B07536" w:rsidP="00B07536">
            <w:pPr>
              <w:spacing w:line="480" w:lineRule="auto"/>
              <w:jc w:val="both"/>
              <w:rPr>
                <w:ins w:id="1288" w:author="Garai, Subrata" w:date="2017-08-08T11:25:00Z"/>
                <w:rFonts w:ascii="Verdana" w:hAnsi="Verdana" w:cs="Times New Roman"/>
                <w:sz w:val="20"/>
                <w:szCs w:val="20"/>
              </w:rPr>
            </w:pPr>
            <w:ins w:id="1289" w:author="Garai, Subrata" w:date="2017-08-08T11:25:00Z">
              <w:r w:rsidRPr="00B07536">
                <w:rPr>
                  <w:rFonts w:ascii="Verdana" w:hAnsi="Verdana" w:cs="Times New Roman"/>
                  <w:sz w:val="20"/>
                  <w:szCs w:val="20"/>
                </w:rPr>
                <w:t>0</w:t>
              </w:r>
            </w:ins>
          </w:p>
        </w:tc>
        <w:tc>
          <w:tcPr>
            <w:tcW w:w="751" w:type="dxa"/>
            <w:noWrap/>
            <w:hideMark/>
            <w:tcPrChange w:id="1290" w:author="Garai, Subrata" w:date="2017-08-08T16:19:00Z">
              <w:tcPr>
                <w:tcW w:w="1056" w:type="dxa"/>
                <w:gridSpan w:val="2"/>
                <w:noWrap/>
                <w:hideMark/>
              </w:tcPr>
            </w:tcPrChange>
          </w:tcPr>
          <w:p w14:paraId="23677A1F" w14:textId="77777777" w:rsidR="00B07536" w:rsidRPr="00B07536" w:rsidRDefault="00B07536" w:rsidP="00B07536">
            <w:pPr>
              <w:spacing w:line="480" w:lineRule="auto"/>
              <w:jc w:val="both"/>
              <w:rPr>
                <w:ins w:id="1291" w:author="Garai, Subrata" w:date="2017-08-08T11:25:00Z"/>
                <w:rFonts w:ascii="Verdana" w:hAnsi="Verdana" w:cs="Times New Roman"/>
                <w:sz w:val="20"/>
                <w:szCs w:val="20"/>
              </w:rPr>
            </w:pPr>
            <w:ins w:id="1292" w:author="Garai, Subrata" w:date="2017-08-08T11:25:00Z">
              <w:r w:rsidRPr="00B07536">
                <w:rPr>
                  <w:rFonts w:ascii="Verdana" w:hAnsi="Verdana" w:cs="Times New Roman"/>
                  <w:sz w:val="20"/>
                  <w:szCs w:val="20"/>
                </w:rPr>
                <w:t>1</w:t>
              </w:r>
            </w:ins>
          </w:p>
        </w:tc>
        <w:tc>
          <w:tcPr>
            <w:tcW w:w="1169" w:type="dxa"/>
            <w:noWrap/>
            <w:hideMark/>
            <w:tcPrChange w:id="1293" w:author="Garai, Subrata" w:date="2017-08-08T16:19:00Z">
              <w:tcPr>
                <w:tcW w:w="1260" w:type="dxa"/>
                <w:gridSpan w:val="2"/>
                <w:noWrap/>
                <w:hideMark/>
              </w:tcPr>
            </w:tcPrChange>
          </w:tcPr>
          <w:p w14:paraId="53C4AEA2" w14:textId="77777777" w:rsidR="00B07536" w:rsidRPr="00B07536" w:rsidRDefault="00B07536" w:rsidP="00B07536">
            <w:pPr>
              <w:spacing w:line="480" w:lineRule="auto"/>
              <w:jc w:val="both"/>
              <w:rPr>
                <w:ins w:id="1294" w:author="Garai, Subrata" w:date="2017-08-08T11:25:00Z"/>
                <w:rFonts w:ascii="Verdana" w:hAnsi="Verdana" w:cs="Times New Roman"/>
                <w:sz w:val="20"/>
                <w:szCs w:val="20"/>
              </w:rPr>
            </w:pPr>
            <w:ins w:id="1295" w:author="Garai, Subrata" w:date="2017-08-08T11:25:00Z">
              <w:r w:rsidRPr="00B07536">
                <w:rPr>
                  <w:rFonts w:ascii="Verdana" w:hAnsi="Verdana" w:cs="Times New Roman"/>
                  <w:sz w:val="20"/>
                  <w:szCs w:val="20"/>
                </w:rPr>
                <w:t>45.5</w:t>
              </w:r>
            </w:ins>
          </w:p>
        </w:tc>
      </w:tr>
      <w:tr w:rsidR="00B07536" w:rsidRPr="00B07536" w14:paraId="3E5D4AC6" w14:textId="77777777" w:rsidTr="00BE7D57">
        <w:trPr>
          <w:trHeight w:val="130"/>
          <w:ins w:id="1296" w:author="Garai, Subrata" w:date="2017-08-08T11:25:00Z"/>
          <w:trPrChange w:id="1297" w:author="Garai, Subrata" w:date="2017-08-08T16:19:00Z">
            <w:trPr>
              <w:trHeight w:val="288"/>
            </w:trPr>
          </w:trPrChange>
        </w:trPr>
        <w:tc>
          <w:tcPr>
            <w:tcW w:w="852" w:type="dxa"/>
            <w:noWrap/>
            <w:hideMark/>
            <w:tcPrChange w:id="1298" w:author="Garai, Subrata" w:date="2017-08-08T16:19:00Z">
              <w:tcPr>
                <w:tcW w:w="738" w:type="dxa"/>
                <w:noWrap/>
                <w:hideMark/>
              </w:tcPr>
            </w:tcPrChange>
          </w:tcPr>
          <w:p w14:paraId="479CA695" w14:textId="77777777" w:rsidR="00B07536" w:rsidRPr="00B07536" w:rsidRDefault="00B07536" w:rsidP="00B07536">
            <w:pPr>
              <w:spacing w:line="480" w:lineRule="auto"/>
              <w:jc w:val="both"/>
              <w:rPr>
                <w:ins w:id="1299" w:author="Garai, Subrata" w:date="2017-08-08T11:25:00Z"/>
                <w:rFonts w:ascii="Verdana" w:hAnsi="Verdana" w:cs="Times New Roman"/>
                <w:sz w:val="20"/>
                <w:szCs w:val="20"/>
              </w:rPr>
            </w:pPr>
            <w:ins w:id="1300" w:author="Garai, Subrata" w:date="2017-08-08T11:25:00Z">
              <w:r w:rsidRPr="00B07536">
                <w:rPr>
                  <w:rFonts w:ascii="Verdana" w:hAnsi="Verdana" w:cs="Times New Roman"/>
                  <w:sz w:val="20"/>
                  <w:szCs w:val="20"/>
                </w:rPr>
                <w:t>16</w:t>
              </w:r>
            </w:ins>
          </w:p>
        </w:tc>
        <w:tc>
          <w:tcPr>
            <w:tcW w:w="835" w:type="dxa"/>
            <w:noWrap/>
            <w:hideMark/>
            <w:tcPrChange w:id="1301" w:author="Garai, Subrata" w:date="2017-08-08T16:19:00Z">
              <w:tcPr>
                <w:tcW w:w="814" w:type="dxa"/>
                <w:noWrap/>
                <w:hideMark/>
              </w:tcPr>
            </w:tcPrChange>
          </w:tcPr>
          <w:p w14:paraId="5FAF83D5" w14:textId="77777777" w:rsidR="00B07536" w:rsidRPr="00B07536" w:rsidRDefault="00B07536" w:rsidP="00B07536">
            <w:pPr>
              <w:spacing w:line="480" w:lineRule="auto"/>
              <w:jc w:val="both"/>
              <w:rPr>
                <w:ins w:id="1302" w:author="Garai, Subrata" w:date="2017-08-08T11:25:00Z"/>
                <w:rFonts w:ascii="Verdana" w:hAnsi="Verdana" w:cs="Times New Roman"/>
                <w:sz w:val="20"/>
                <w:szCs w:val="20"/>
              </w:rPr>
            </w:pPr>
            <w:ins w:id="1303" w:author="Garai, Subrata" w:date="2017-08-08T11:25:00Z">
              <w:r w:rsidRPr="00B07536">
                <w:rPr>
                  <w:rFonts w:ascii="Verdana" w:hAnsi="Verdana" w:cs="Times New Roman"/>
                  <w:sz w:val="20"/>
                  <w:szCs w:val="20"/>
                </w:rPr>
                <w:t>4</w:t>
              </w:r>
            </w:ins>
          </w:p>
        </w:tc>
        <w:tc>
          <w:tcPr>
            <w:tcW w:w="584" w:type="dxa"/>
            <w:noWrap/>
            <w:hideMark/>
            <w:tcPrChange w:id="1304" w:author="Garai, Subrata" w:date="2017-08-08T16:19:00Z">
              <w:tcPr>
                <w:tcW w:w="660" w:type="dxa"/>
                <w:noWrap/>
                <w:hideMark/>
              </w:tcPr>
            </w:tcPrChange>
          </w:tcPr>
          <w:p w14:paraId="6B617D2F" w14:textId="77777777" w:rsidR="00B07536" w:rsidRPr="00B07536" w:rsidRDefault="00B07536" w:rsidP="00B07536">
            <w:pPr>
              <w:spacing w:line="480" w:lineRule="auto"/>
              <w:jc w:val="both"/>
              <w:rPr>
                <w:ins w:id="1305" w:author="Garai, Subrata" w:date="2017-08-08T11:25:00Z"/>
                <w:rFonts w:ascii="Verdana" w:hAnsi="Verdana" w:cs="Times New Roman"/>
                <w:sz w:val="20"/>
                <w:szCs w:val="20"/>
              </w:rPr>
            </w:pPr>
            <w:ins w:id="1306" w:author="Garai, Subrata" w:date="2017-08-08T11:25:00Z">
              <w:r w:rsidRPr="00B07536">
                <w:rPr>
                  <w:rFonts w:ascii="Verdana" w:hAnsi="Verdana" w:cs="Times New Roman"/>
                  <w:sz w:val="20"/>
                  <w:szCs w:val="20"/>
                </w:rPr>
                <w:t>0</w:t>
              </w:r>
            </w:ins>
          </w:p>
        </w:tc>
        <w:tc>
          <w:tcPr>
            <w:tcW w:w="584" w:type="dxa"/>
            <w:noWrap/>
            <w:hideMark/>
            <w:tcPrChange w:id="1307" w:author="Garai, Subrata" w:date="2017-08-08T16:19:00Z">
              <w:tcPr>
                <w:tcW w:w="620" w:type="dxa"/>
                <w:noWrap/>
                <w:hideMark/>
              </w:tcPr>
            </w:tcPrChange>
          </w:tcPr>
          <w:p w14:paraId="160C691D" w14:textId="77777777" w:rsidR="00B07536" w:rsidRPr="00B07536" w:rsidRDefault="00B07536" w:rsidP="00B07536">
            <w:pPr>
              <w:spacing w:line="480" w:lineRule="auto"/>
              <w:jc w:val="both"/>
              <w:rPr>
                <w:ins w:id="1308" w:author="Garai, Subrata" w:date="2017-08-08T11:25:00Z"/>
                <w:rFonts w:ascii="Verdana" w:hAnsi="Verdana" w:cs="Times New Roman"/>
                <w:sz w:val="20"/>
                <w:szCs w:val="20"/>
              </w:rPr>
            </w:pPr>
            <w:ins w:id="1309" w:author="Garai, Subrata" w:date="2017-08-08T11:25:00Z">
              <w:r w:rsidRPr="00B07536">
                <w:rPr>
                  <w:rFonts w:ascii="Verdana" w:hAnsi="Verdana" w:cs="Times New Roman"/>
                  <w:sz w:val="20"/>
                  <w:szCs w:val="20"/>
                </w:rPr>
                <w:t>1</w:t>
              </w:r>
            </w:ins>
          </w:p>
        </w:tc>
        <w:tc>
          <w:tcPr>
            <w:tcW w:w="751" w:type="dxa"/>
            <w:noWrap/>
            <w:hideMark/>
            <w:tcPrChange w:id="1310" w:author="Garai, Subrata" w:date="2017-08-08T16:19:00Z">
              <w:tcPr>
                <w:tcW w:w="1056" w:type="dxa"/>
                <w:gridSpan w:val="2"/>
                <w:noWrap/>
                <w:hideMark/>
              </w:tcPr>
            </w:tcPrChange>
          </w:tcPr>
          <w:p w14:paraId="75294CBB" w14:textId="77777777" w:rsidR="00B07536" w:rsidRPr="00B07536" w:rsidRDefault="00B07536" w:rsidP="00B07536">
            <w:pPr>
              <w:spacing w:line="480" w:lineRule="auto"/>
              <w:jc w:val="both"/>
              <w:rPr>
                <w:ins w:id="1311" w:author="Garai, Subrata" w:date="2017-08-08T11:25:00Z"/>
                <w:rFonts w:ascii="Verdana" w:hAnsi="Verdana" w:cs="Times New Roman"/>
                <w:sz w:val="20"/>
                <w:szCs w:val="20"/>
              </w:rPr>
            </w:pPr>
            <w:ins w:id="1312" w:author="Garai, Subrata" w:date="2017-08-08T11:25:00Z">
              <w:r w:rsidRPr="00B07536">
                <w:rPr>
                  <w:rFonts w:ascii="Verdana" w:hAnsi="Verdana" w:cs="Times New Roman"/>
                  <w:sz w:val="20"/>
                  <w:szCs w:val="20"/>
                </w:rPr>
                <w:t>0</w:t>
              </w:r>
            </w:ins>
          </w:p>
        </w:tc>
        <w:tc>
          <w:tcPr>
            <w:tcW w:w="1169" w:type="dxa"/>
            <w:noWrap/>
            <w:hideMark/>
            <w:tcPrChange w:id="1313" w:author="Garai, Subrata" w:date="2017-08-08T16:19:00Z">
              <w:tcPr>
                <w:tcW w:w="1260" w:type="dxa"/>
                <w:gridSpan w:val="2"/>
                <w:noWrap/>
                <w:hideMark/>
              </w:tcPr>
            </w:tcPrChange>
          </w:tcPr>
          <w:p w14:paraId="4C71A1E9" w14:textId="77777777" w:rsidR="00B07536" w:rsidRPr="00B07536" w:rsidRDefault="00B07536" w:rsidP="00B07536">
            <w:pPr>
              <w:spacing w:line="480" w:lineRule="auto"/>
              <w:jc w:val="both"/>
              <w:rPr>
                <w:ins w:id="1314" w:author="Garai, Subrata" w:date="2017-08-08T11:25:00Z"/>
                <w:rFonts w:ascii="Verdana" w:hAnsi="Verdana" w:cs="Times New Roman"/>
                <w:sz w:val="20"/>
                <w:szCs w:val="20"/>
              </w:rPr>
            </w:pPr>
            <w:ins w:id="1315" w:author="Garai, Subrata" w:date="2017-08-08T11:25:00Z">
              <w:r w:rsidRPr="00B07536">
                <w:rPr>
                  <w:rFonts w:ascii="Verdana" w:hAnsi="Verdana" w:cs="Times New Roman"/>
                  <w:sz w:val="20"/>
                  <w:szCs w:val="20"/>
                </w:rPr>
                <w:t>44.2</w:t>
              </w:r>
            </w:ins>
          </w:p>
        </w:tc>
      </w:tr>
      <w:tr w:rsidR="00B07536" w:rsidRPr="00B07536" w14:paraId="3463930B" w14:textId="77777777" w:rsidTr="00BE7D57">
        <w:trPr>
          <w:trHeight w:val="130"/>
          <w:ins w:id="1316" w:author="Garai, Subrata" w:date="2017-08-08T11:25:00Z"/>
          <w:trPrChange w:id="1317" w:author="Garai, Subrata" w:date="2017-08-08T16:19:00Z">
            <w:trPr>
              <w:trHeight w:val="288"/>
            </w:trPr>
          </w:trPrChange>
        </w:trPr>
        <w:tc>
          <w:tcPr>
            <w:tcW w:w="852" w:type="dxa"/>
            <w:noWrap/>
            <w:hideMark/>
            <w:tcPrChange w:id="1318" w:author="Garai, Subrata" w:date="2017-08-08T16:19:00Z">
              <w:tcPr>
                <w:tcW w:w="738" w:type="dxa"/>
                <w:noWrap/>
                <w:hideMark/>
              </w:tcPr>
            </w:tcPrChange>
          </w:tcPr>
          <w:p w14:paraId="1C0A73AF" w14:textId="77777777" w:rsidR="00B07536" w:rsidRPr="00B07536" w:rsidRDefault="00B07536" w:rsidP="00B07536">
            <w:pPr>
              <w:spacing w:line="480" w:lineRule="auto"/>
              <w:jc w:val="both"/>
              <w:rPr>
                <w:ins w:id="1319" w:author="Garai, Subrata" w:date="2017-08-08T11:25:00Z"/>
                <w:rFonts w:ascii="Verdana" w:hAnsi="Verdana" w:cs="Times New Roman"/>
                <w:sz w:val="20"/>
                <w:szCs w:val="20"/>
              </w:rPr>
            </w:pPr>
            <w:ins w:id="1320" w:author="Garai, Subrata" w:date="2017-08-08T11:25:00Z">
              <w:r w:rsidRPr="00B07536">
                <w:rPr>
                  <w:rFonts w:ascii="Verdana" w:hAnsi="Verdana" w:cs="Times New Roman"/>
                  <w:sz w:val="20"/>
                  <w:szCs w:val="20"/>
                </w:rPr>
                <w:t>17</w:t>
              </w:r>
            </w:ins>
          </w:p>
        </w:tc>
        <w:tc>
          <w:tcPr>
            <w:tcW w:w="835" w:type="dxa"/>
            <w:noWrap/>
            <w:hideMark/>
            <w:tcPrChange w:id="1321" w:author="Garai, Subrata" w:date="2017-08-08T16:19:00Z">
              <w:tcPr>
                <w:tcW w:w="814" w:type="dxa"/>
                <w:noWrap/>
                <w:hideMark/>
              </w:tcPr>
            </w:tcPrChange>
          </w:tcPr>
          <w:p w14:paraId="5804CDAD" w14:textId="77777777" w:rsidR="00B07536" w:rsidRPr="00B07536" w:rsidRDefault="00B07536" w:rsidP="00B07536">
            <w:pPr>
              <w:spacing w:line="480" w:lineRule="auto"/>
              <w:jc w:val="both"/>
              <w:rPr>
                <w:ins w:id="1322" w:author="Garai, Subrata" w:date="2017-08-08T11:25:00Z"/>
                <w:rFonts w:ascii="Verdana" w:hAnsi="Verdana" w:cs="Times New Roman"/>
                <w:sz w:val="20"/>
                <w:szCs w:val="20"/>
              </w:rPr>
            </w:pPr>
            <w:ins w:id="1323" w:author="Garai, Subrata" w:date="2017-08-08T11:25:00Z">
              <w:r w:rsidRPr="00B07536">
                <w:rPr>
                  <w:rFonts w:ascii="Verdana" w:hAnsi="Verdana" w:cs="Times New Roman"/>
                  <w:sz w:val="20"/>
                  <w:szCs w:val="20"/>
                </w:rPr>
                <w:t>5</w:t>
              </w:r>
            </w:ins>
          </w:p>
        </w:tc>
        <w:tc>
          <w:tcPr>
            <w:tcW w:w="584" w:type="dxa"/>
            <w:noWrap/>
            <w:hideMark/>
            <w:tcPrChange w:id="1324" w:author="Garai, Subrata" w:date="2017-08-08T16:19:00Z">
              <w:tcPr>
                <w:tcW w:w="660" w:type="dxa"/>
                <w:noWrap/>
                <w:hideMark/>
              </w:tcPr>
            </w:tcPrChange>
          </w:tcPr>
          <w:p w14:paraId="4B533C2A" w14:textId="77777777" w:rsidR="00B07536" w:rsidRPr="00B07536" w:rsidRDefault="00B07536" w:rsidP="00B07536">
            <w:pPr>
              <w:spacing w:line="480" w:lineRule="auto"/>
              <w:jc w:val="both"/>
              <w:rPr>
                <w:ins w:id="1325" w:author="Garai, Subrata" w:date="2017-08-08T11:25:00Z"/>
                <w:rFonts w:ascii="Verdana" w:hAnsi="Verdana" w:cs="Times New Roman"/>
                <w:sz w:val="20"/>
                <w:szCs w:val="20"/>
              </w:rPr>
            </w:pPr>
            <w:ins w:id="1326" w:author="Garai, Subrata" w:date="2017-08-08T11:25:00Z">
              <w:r w:rsidRPr="00B07536">
                <w:rPr>
                  <w:rFonts w:ascii="Verdana" w:hAnsi="Verdana" w:cs="Times New Roman"/>
                  <w:sz w:val="20"/>
                  <w:szCs w:val="20"/>
                </w:rPr>
                <w:t>1</w:t>
              </w:r>
            </w:ins>
          </w:p>
        </w:tc>
        <w:tc>
          <w:tcPr>
            <w:tcW w:w="584" w:type="dxa"/>
            <w:noWrap/>
            <w:hideMark/>
            <w:tcPrChange w:id="1327" w:author="Garai, Subrata" w:date="2017-08-08T16:19:00Z">
              <w:tcPr>
                <w:tcW w:w="620" w:type="dxa"/>
                <w:noWrap/>
                <w:hideMark/>
              </w:tcPr>
            </w:tcPrChange>
          </w:tcPr>
          <w:p w14:paraId="5337FAB0" w14:textId="77777777" w:rsidR="00B07536" w:rsidRPr="00B07536" w:rsidRDefault="00B07536" w:rsidP="00B07536">
            <w:pPr>
              <w:spacing w:line="480" w:lineRule="auto"/>
              <w:jc w:val="both"/>
              <w:rPr>
                <w:ins w:id="1328" w:author="Garai, Subrata" w:date="2017-08-08T11:25:00Z"/>
                <w:rFonts w:ascii="Verdana" w:hAnsi="Verdana" w:cs="Times New Roman"/>
                <w:sz w:val="20"/>
                <w:szCs w:val="20"/>
              </w:rPr>
            </w:pPr>
            <w:ins w:id="1329" w:author="Garai, Subrata" w:date="2017-08-08T11:25:00Z">
              <w:r w:rsidRPr="00B07536">
                <w:rPr>
                  <w:rFonts w:ascii="Verdana" w:hAnsi="Verdana" w:cs="Times New Roman"/>
                  <w:sz w:val="20"/>
                  <w:szCs w:val="20"/>
                </w:rPr>
                <w:t>1</w:t>
              </w:r>
            </w:ins>
          </w:p>
        </w:tc>
        <w:tc>
          <w:tcPr>
            <w:tcW w:w="751" w:type="dxa"/>
            <w:noWrap/>
            <w:hideMark/>
            <w:tcPrChange w:id="1330" w:author="Garai, Subrata" w:date="2017-08-08T16:19:00Z">
              <w:tcPr>
                <w:tcW w:w="1056" w:type="dxa"/>
                <w:gridSpan w:val="2"/>
                <w:noWrap/>
                <w:hideMark/>
              </w:tcPr>
            </w:tcPrChange>
          </w:tcPr>
          <w:p w14:paraId="25990D34" w14:textId="77777777" w:rsidR="00B07536" w:rsidRPr="00B07536" w:rsidRDefault="00B07536" w:rsidP="00B07536">
            <w:pPr>
              <w:spacing w:line="480" w:lineRule="auto"/>
              <w:jc w:val="both"/>
              <w:rPr>
                <w:ins w:id="1331" w:author="Garai, Subrata" w:date="2017-08-08T11:25:00Z"/>
                <w:rFonts w:ascii="Verdana" w:hAnsi="Verdana" w:cs="Times New Roman"/>
                <w:sz w:val="20"/>
                <w:szCs w:val="20"/>
              </w:rPr>
            </w:pPr>
            <w:ins w:id="1332" w:author="Garai, Subrata" w:date="2017-08-08T11:25:00Z">
              <w:r w:rsidRPr="00B07536">
                <w:rPr>
                  <w:rFonts w:ascii="Verdana" w:hAnsi="Verdana" w:cs="Times New Roman"/>
                  <w:sz w:val="20"/>
                  <w:szCs w:val="20"/>
                </w:rPr>
                <w:t>0</w:t>
              </w:r>
            </w:ins>
          </w:p>
        </w:tc>
        <w:tc>
          <w:tcPr>
            <w:tcW w:w="1169" w:type="dxa"/>
            <w:noWrap/>
            <w:hideMark/>
            <w:tcPrChange w:id="1333" w:author="Garai, Subrata" w:date="2017-08-08T16:19:00Z">
              <w:tcPr>
                <w:tcW w:w="1260" w:type="dxa"/>
                <w:gridSpan w:val="2"/>
                <w:noWrap/>
                <w:hideMark/>
              </w:tcPr>
            </w:tcPrChange>
          </w:tcPr>
          <w:p w14:paraId="7B9C4081" w14:textId="77777777" w:rsidR="00B07536" w:rsidRPr="00B07536" w:rsidRDefault="00B07536" w:rsidP="00B07536">
            <w:pPr>
              <w:spacing w:line="480" w:lineRule="auto"/>
              <w:jc w:val="both"/>
              <w:rPr>
                <w:ins w:id="1334" w:author="Garai, Subrata" w:date="2017-08-08T11:25:00Z"/>
                <w:rFonts w:ascii="Verdana" w:hAnsi="Verdana" w:cs="Times New Roman"/>
                <w:sz w:val="20"/>
                <w:szCs w:val="20"/>
              </w:rPr>
            </w:pPr>
            <w:ins w:id="1335" w:author="Garai, Subrata" w:date="2017-08-08T11:25:00Z">
              <w:r w:rsidRPr="00B07536">
                <w:rPr>
                  <w:rFonts w:ascii="Verdana" w:hAnsi="Verdana" w:cs="Times New Roman"/>
                  <w:sz w:val="20"/>
                  <w:szCs w:val="20"/>
                </w:rPr>
                <w:t>52</w:t>
              </w:r>
            </w:ins>
          </w:p>
        </w:tc>
      </w:tr>
      <w:tr w:rsidR="00B07536" w:rsidRPr="00B07536" w14:paraId="37F469E1" w14:textId="77777777" w:rsidTr="00BE7D57">
        <w:trPr>
          <w:trHeight w:val="130"/>
          <w:ins w:id="1336" w:author="Garai, Subrata" w:date="2017-08-08T11:25:00Z"/>
          <w:trPrChange w:id="1337" w:author="Garai, Subrata" w:date="2017-08-08T16:19:00Z">
            <w:trPr>
              <w:trHeight w:val="288"/>
            </w:trPr>
          </w:trPrChange>
        </w:trPr>
        <w:tc>
          <w:tcPr>
            <w:tcW w:w="852" w:type="dxa"/>
            <w:noWrap/>
            <w:hideMark/>
            <w:tcPrChange w:id="1338" w:author="Garai, Subrata" w:date="2017-08-08T16:19:00Z">
              <w:tcPr>
                <w:tcW w:w="738" w:type="dxa"/>
                <w:noWrap/>
                <w:hideMark/>
              </w:tcPr>
            </w:tcPrChange>
          </w:tcPr>
          <w:p w14:paraId="6B0CE256" w14:textId="77777777" w:rsidR="00B07536" w:rsidRPr="00B07536" w:rsidRDefault="00B07536" w:rsidP="00B07536">
            <w:pPr>
              <w:spacing w:line="480" w:lineRule="auto"/>
              <w:jc w:val="both"/>
              <w:rPr>
                <w:ins w:id="1339" w:author="Garai, Subrata" w:date="2017-08-08T11:25:00Z"/>
                <w:rFonts w:ascii="Verdana" w:hAnsi="Verdana" w:cs="Times New Roman"/>
                <w:sz w:val="20"/>
                <w:szCs w:val="20"/>
              </w:rPr>
            </w:pPr>
            <w:ins w:id="1340" w:author="Garai, Subrata" w:date="2017-08-08T11:25:00Z">
              <w:r w:rsidRPr="00B07536">
                <w:rPr>
                  <w:rFonts w:ascii="Verdana" w:hAnsi="Verdana" w:cs="Times New Roman"/>
                  <w:sz w:val="20"/>
                  <w:szCs w:val="20"/>
                </w:rPr>
                <w:t>18</w:t>
              </w:r>
            </w:ins>
          </w:p>
        </w:tc>
        <w:tc>
          <w:tcPr>
            <w:tcW w:w="835" w:type="dxa"/>
            <w:noWrap/>
            <w:hideMark/>
            <w:tcPrChange w:id="1341" w:author="Garai, Subrata" w:date="2017-08-08T16:19:00Z">
              <w:tcPr>
                <w:tcW w:w="814" w:type="dxa"/>
                <w:noWrap/>
                <w:hideMark/>
              </w:tcPr>
            </w:tcPrChange>
          </w:tcPr>
          <w:p w14:paraId="6853F92C" w14:textId="77777777" w:rsidR="00B07536" w:rsidRPr="00B07536" w:rsidRDefault="00B07536" w:rsidP="00B07536">
            <w:pPr>
              <w:spacing w:line="480" w:lineRule="auto"/>
              <w:jc w:val="both"/>
              <w:rPr>
                <w:ins w:id="1342" w:author="Garai, Subrata" w:date="2017-08-08T11:25:00Z"/>
                <w:rFonts w:ascii="Verdana" w:hAnsi="Verdana" w:cs="Times New Roman"/>
                <w:sz w:val="20"/>
                <w:szCs w:val="20"/>
              </w:rPr>
            </w:pPr>
            <w:ins w:id="1343" w:author="Garai, Subrata" w:date="2017-08-08T11:25:00Z">
              <w:r w:rsidRPr="00B07536">
                <w:rPr>
                  <w:rFonts w:ascii="Verdana" w:hAnsi="Verdana" w:cs="Times New Roman"/>
                  <w:sz w:val="20"/>
                  <w:szCs w:val="20"/>
                </w:rPr>
                <w:t>5</w:t>
              </w:r>
            </w:ins>
          </w:p>
        </w:tc>
        <w:tc>
          <w:tcPr>
            <w:tcW w:w="584" w:type="dxa"/>
            <w:noWrap/>
            <w:hideMark/>
            <w:tcPrChange w:id="1344" w:author="Garai, Subrata" w:date="2017-08-08T16:19:00Z">
              <w:tcPr>
                <w:tcW w:w="660" w:type="dxa"/>
                <w:noWrap/>
                <w:hideMark/>
              </w:tcPr>
            </w:tcPrChange>
          </w:tcPr>
          <w:p w14:paraId="788AF774" w14:textId="77777777" w:rsidR="00B07536" w:rsidRPr="00B07536" w:rsidRDefault="00B07536" w:rsidP="00B07536">
            <w:pPr>
              <w:spacing w:line="480" w:lineRule="auto"/>
              <w:jc w:val="both"/>
              <w:rPr>
                <w:ins w:id="1345" w:author="Garai, Subrata" w:date="2017-08-08T11:25:00Z"/>
                <w:rFonts w:ascii="Verdana" w:hAnsi="Verdana" w:cs="Times New Roman"/>
                <w:sz w:val="20"/>
                <w:szCs w:val="20"/>
              </w:rPr>
            </w:pPr>
            <w:ins w:id="1346" w:author="Garai, Subrata" w:date="2017-08-08T11:25:00Z">
              <w:r w:rsidRPr="00B07536">
                <w:rPr>
                  <w:rFonts w:ascii="Verdana" w:hAnsi="Verdana" w:cs="Times New Roman"/>
                  <w:sz w:val="20"/>
                  <w:szCs w:val="20"/>
                </w:rPr>
                <w:t>0</w:t>
              </w:r>
            </w:ins>
          </w:p>
        </w:tc>
        <w:tc>
          <w:tcPr>
            <w:tcW w:w="584" w:type="dxa"/>
            <w:noWrap/>
            <w:hideMark/>
            <w:tcPrChange w:id="1347" w:author="Garai, Subrata" w:date="2017-08-08T16:19:00Z">
              <w:tcPr>
                <w:tcW w:w="620" w:type="dxa"/>
                <w:noWrap/>
                <w:hideMark/>
              </w:tcPr>
            </w:tcPrChange>
          </w:tcPr>
          <w:p w14:paraId="0644219E" w14:textId="77777777" w:rsidR="00B07536" w:rsidRPr="00B07536" w:rsidRDefault="00B07536" w:rsidP="00B07536">
            <w:pPr>
              <w:spacing w:line="480" w:lineRule="auto"/>
              <w:jc w:val="both"/>
              <w:rPr>
                <w:ins w:id="1348" w:author="Garai, Subrata" w:date="2017-08-08T11:25:00Z"/>
                <w:rFonts w:ascii="Verdana" w:hAnsi="Verdana" w:cs="Times New Roman"/>
                <w:sz w:val="20"/>
                <w:szCs w:val="20"/>
              </w:rPr>
            </w:pPr>
            <w:ins w:id="1349" w:author="Garai, Subrata" w:date="2017-08-08T11:25:00Z">
              <w:r w:rsidRPr="00B07536">
                <w:rPr>
                  <w:rFonts w:ascii="Verdana" w:hAnsi="Verdana" w:cs="Times New Roman"/>
                  <w:sz w:val="20"/>
                  <w:szCs w:val="20"/>
                </w:rPr>
                <w:t>0</w:t>
              </w:r>
            </w:ins>
          </w:p>
        </w:tc>
        <w:tc>
          <w:tcPr>
            <w:tcW w:w="751" w:type="dxa"/>
            <w:noWrap/>
            <w:hideMark/>
            <w:tcPrChange w:id="1350" w:author="Garai, Subrata" w:date="2017-08-08T16:19:00Z">
              <w:tcPr>
                <w:tcW w:w="1056" w:type="dxa"/>
                <w:gridSpan w:val="2"/>
                <w:noWrap/>
                <w:hideMark/>
              </w:tcPr>
            </w:tcPrChange>
          </w:tcPr>
          <w:p w14:paraId="7ECA6344" w14:textId="77777777" w:rsidR="00B07536" w:rsidRPr="00B07536" w:rsidRDefault="00B07536" w:rsidP="00B07536">
            <w:pPr>
              <w:spacing w:line="480" w:lineRule="auto"/>
              <w:jc w:val="both"/>
              <w:rPr>
                <w:ins w:id="1351" w:author="Garai, Subrata" w:date="2017-08-08T11:25:00Z"/>
                <w:rFonts w:ascii="Verdana" w:hAnsi="Verdana" w:cs="Times New Roman"/>
                <w:sz w:val="20"/>
                <w:szCs w:val="20"/>
              </w:rPr>
            </w:pPr>
            <w:ins w:id="1352" w:author="Garai, Subrata" w:date="2017-08-08T11:25:00Z">
              <w:r w:rsidRPr="00B07536">
                <w:rPr>
                  <w:rFonts w:ascii="Verdana" w:hAnsi="Verdana" w:cs="Times New Roman"/>
                  <w:sz w:val="20"/>
                  <w:szCs w:val="20"/>
                </w:rPr>
                <w:t>0</w:t>
              </w:r>
            </w:ins>
          </w:p>
        </w:tc>
        <w:tc>
          <w:tcPr>
            <w:tcW w:w="1169" w:type="dxa"/>
            <w:noWrap/>
            <w:hideMark/>
            <w:tcPrChange w:id="1353" w:author="Garai, Subrata" w:date="2017-08-08T16:19:00Z">
              <w:tcPr>
                <w:tcW w:w="1260" w:type="dxa"/>
                <w:gridSpan w:val="2"/>
                <w:noWrap/>
                <w:hideMark/>
              </w:tcPr>
            </w:tcPrChange>
          </w:tcPr>
          <w:p w14:paraId="354F22BD" w14:textId="77777777" w:rsidR="00B07536" w:rsidRPr="00B07536" w:rsidRDefault="00B07536" w:rsidP="00B07536">
            <w:pPr>
              <w:spacing w:line="480" w:lineRule="auto"/>
              <w:jc w:val="both"/>
              <w:rPr>
                <w:ins w:id="1354" w:author="Garai, Subrata" w:date="2017-08-08T11:25:00Z"/>
                <w:rFonts w:ascii="Verdana" w:hAnsi="Verdana" w:cs="Times New Roman"/>
                <w:sz w:val="20"/>
                <w:szCs w:val="20"/>
              </w:rPr>
            </w:pPr>
            <w:ins w:id="1355" w:author="Garai, Subrata" w:date="2017-08-08T11:25:00Z">
              <w:r w:rsidRPr="00B07536">
                <w:rPr>
                  <w:rFonts w:ascii="Verdana" w:hAnsi="Verdana" w:cs="Times New Roman"/>
                  <w:sz w:val="20"/>
                  <w:szCs w:val="20"/>
                </w:rPr>
                <w:t>51.5</w:t>
              </w:r>
            </w:ins>
          </w:p>
        </w:tc>
      </w:tr>
      <w:tr w:rsidR="00B07536" w:rsidRPr="00B07536" w14:paraId="251CAD48" w14:textId="77777777" w:rsidTr="00BE7D57">
        <w:trPr>
          <w:trHeight w:val="130"/>
          <w:ins w:id="1356" w:author="Garai, Subrata" w:date="2017-08-08T11:25:00Z"/>
          <w:trPrChange w:id="1357" w:author="Garai, Subrata" w:date="2017-08-08T16:19:00Z">
            <w:trPr>
              <w:trHeight w:val="288"/>
            </w:trPr>
          </w:trPrChange>
        </w:trPr>
        <w:tc>
          <w:tcPr>
            <w:tcW w:w="852" w:type="dxa"/>
            <w:noWrap/>
            <w:hideMark/>
            <w:tcPrChange w:id="1358" w:author="Garai, Subrata" w:date="2017-08-08T16:19:00Z">
              <w:tcPr>
                <w:tcW w:w="738" w:type="dxa"/>
                <w:noWrap/>
                <w:hideMark/>
              </w:tcPr>
            </w:tcPrChange>
          </w:tcPr>
          <w:p w14:paraId="368E9F93" w14:textId="77777777" w:rsidR="00B07536" w:rsidRPr="00B07536" w:rsidRDefault="00B07536" w:rsidP="00B07536">
            <w:pPr>
              <w:spacing w:line="480" w:lineRule="auto"/>
              <w:jc w:val="both"/>
              <w:rPr>
                <w:ins w:id="1359" w:author="Garai, Subrata" w:date="2017-08-08T11:25:00Z"/>
                <w:rFonts w:ascii="Verdana" w:hAnsi="Verdana" w:cs="Times New Roman"/>
                <w:sz w:val="20"/>
                <w:szCs w:val="20"/>
              </w:rPr>
            </w:pPr>
            <w:ins w:id="1360" w:author="Garai, Subrata" w:date="2017-08-08T11:25:00Z">
              <w:r w:rsidRPr="00B07536">
                <w:rPr>
                  <w:rFonts w:ascii="Verdana" w:hAnsi="Verdana" w:cs="Times New Roman"/>
                  <w:sz w:val="20"/>
                  <w:szCs w:val="20"/>
                </w:rPr>
                <w:t>19</w:t>
              </w:r>
            </w:ins>
          </w:p>
        </w:tc>
        <w:tc>
          <w:tcPr>
            <w:tcW w:w="835" w:type="dxa"/>
            <w:noWrap/>
            <w:hideMark/>
            <w:tcPrChange w:id="1361" w:author="Garai, Subrata" w:date="2017-08-08T16:19:00Z">
              <w:tcPr>
                <w:tcW w:w="814" w:type="dxa"/>
                <w:noWrap/>
                <w:hideMark/>
              </w:tcPr>
            </w:tcPrChange>
          </w:tcPr>
          <w:p w14:paraId="188CA525" w14:textId="77777777" w:rsidR="00B07536" w:rsidRPr="00B07536" w:rsidRDefault="00B07536" w:rsidP="00B07536">
            <w:pPr>
              <w:spacing w:line="480" w:lineRule="auto"/>
              <w:jc w:val="both"/>
              <w:rPr>
                <w:ins w:id="1362" w:author="Garai, Subrata" w:date="2017-08-08T11:25:00Z"/>
                <w:rFonts w:ascii="Verdana" w:hAnsi="Verdana" w:cs="Times New Roman"/>
                <w:sz w:val="20"/>
                <w:szCs w:val="20"/>
              </w:rPr>
            </w:pPr>
            <w:ins w:id="1363" w:author="Garai, Subrata" w:date="2017-08-08T11:25:00Z">
              <w:r w:rsidRPr="00B07536">
                <w:rPr>
                  <w:rFonts w:ascii="Verdana" w:hAnsi="Verdana" w:cs="Times New Roman"/>
                  <w:sz w:val="20"/>
                  <w:szCs w:val="20"/>
                </w:rPr>
                <w:t>5</w:t>
              </w:r>
            </w:ins>
          </w:p>
        </w:tc>
        <w:tc>
          <w:tcPr>
            <w:tcW w:w="584" w:type="dxa"/>
            <w:noWrap/>
            <w:hideMark/>
            <w:tcPrChange w:id="1364" w:author="Garai, Subrata" w:date="2017-08-08T16:19:00Z">
              <w:tcPr>
                <w:tcW w:w="660" w:type="dxa"/>
                <w:noWrap/>
                <w:hideMark/>
              </w:tcPr>
            </w:tcPrChange>
          </w:tcPr>
          <w:p w14:paraId="66A82EA4" w14:textId="77777777" w:rsidR="00B07536" w:rsidRPr="00B07536" w:rsidRDefault="00B07536" w:rsidP="00B07536">
            <w:pPr>
              <w:spacing w:line="480" w:lineRule="auto"/>
              <w:jc w:val="both"/>
              <w:rPr>
                <w:ins w:id="1365" w:author="Garai, Subrata" w:date="2017-08-08T11:25:00Z"/>
                <w:rFonts w:ascii="Verdana" w:hAnsi="Verdana" w:cs="Times New Roman"/>
                <w:sz w:val="20"/>
                <w:szCs w:val="20"/>
              </w:rPr>
            </w:pPr>
            <w:ins w:id="1366" w:author="Garai, Subrata" w:date="2017-08-08T11:25:00Z">
              <w:r w:rsidRPr="00B07536">
                <w:rPr>
                  <w:rFonts w:ascii="Verdana" w:hAnsi="Verdana" w:cs="Times New Roman"/>
                  <w:sz w:val="20"/>
                  <w:szCs w:val="20"/>
                </w:rPr>
                <w:t>1</w:t>
              </w:r>
            </w:ins>
          </w:p>
        </w:tc>
        <w:tc>
          <w:tcPr>
            <w:tcW w:w="584" w:type="dxa"/>
            <w:noWrap/>
            <w:hideMark/>
            <w:tcPrChange w:id="1367" w:author="Garai, Subrata" w:date="2017-08-08T16:19:00Z">
              <w:tcPr>
                <w:tcW w:w="620" w:type="dxa"/>
                <w:noWrap/>
                <w:hideMark/>
              </w:tcPr>
            </w:tcPrChange>
          </w:tcPr>
          <w:p w14:paraId="5D123E3D" w14:textId="77777777" w:rsidR="00B07536" w:rsidRPr="00B07536" w:rsidRDefault="00B07536" w:rsidP="00B07536">
            <w:pPr>
              <w:spacing w:line="480" w:lineRule="auto"/>
              <w:jc w:val="both"/>
              <w:rPr>
                <w:ins w:id="1368" w:author="Garai, Subrata" w:date="2017-08-08T11:25:00Z"/>
                <w:rFonts w:ascii="Verdana" w:hAnsi="Verdana" w:cs="Times New Roman"/>
                <w:sz w:val="20"/>
                <w:szCs w:val="20"/>
              </w:rPr>
            </w:pPr>
            <w:ins w:id="1369" w:author="Garai, Subrata" w:date="2017-08-08T11:25:00Z">
              <w:r w:rsidRPr="00B07536">
                <w:rPr>
                  <w:rFonts w:ascii="Verdana" w:hAnsi="Verdana" w:cs="Times New Roman"/>
                  <w:sz w:val="20"/>
                  <w:szCs w:val="20"/>
                </w:rPr>
                <w:t>0</w:t>
              </w:r>
            </w:ins>
          </w:p>
        </w:tc>
        <w:tc>
          <w:tcPr>
            <w:tcW w:w="751" w:type="dxa"/>
            <w:noWrap/>
            <w:hideMark/>
            <w:tcPrChange w:id="1370" w:author="Garai, Subrata" w:date="2017-08-08T16:19:00Z">
              <w:tcPr>
                <w:tcW w:w="1056" w:type="dxa"/>
                <w:gridSpan w:val="2"/>
                <w:noWrap/>
                <w:hideMark/>
              </w:tcPr>
            </w:tcPrChange>
          </w:tcPr>
          <w:p w14:paraId="1FEAA33F" w14:textId="77777777" w:rsidR="00B07536" w:rsidRPr="00B07536" w:rsidRDefault="00B07536" w:rsidP="00B07536">
            <w:pPr>
              <w:spacing w:line="480" w:lineRule="auto"/>
              <w:jc w:val="both"/>
              <w:rPr>
                <w:ins w:id="1371" w:author="Garai, Subrata" w:date="2017-08-08T11:25:00Z"/>
                <w:rFonts w:ascii="Verdana" w:hAnsi="Verdana" w:cs="Times New Roman"/>
                <w:sz w:val="20"/>
                <w:szCs w:val="20"/>
              </w:rPr>
            </w:pPr>
            <w:ins w:id="1372" w:author="Garai, Subrata" w:date="2017-08-08T11:25:00Z">
              <w:r w:rsidRPr="00B07536">
                <w:rPr>
                  <w:rFonts w:ascii="Verdana" w:hAnsi="Verdana" w:cs="Times New Roman"/>
                  <w:sz w:val="20"/>
                  <w:szCs w:val="20"/>
                </w:rPr>
                <w:t>1</w:t>
              </w:r>
            </w:ins>
          </w:p>
        </w:tc>
        <w:tc>
          <w:tcPr>
            <w:tcW w:w="1169" w:type="dxa"/>
            <w:noWrap/>
            <w:hideMark/>
            <w:tcPrChange w:id="1373" w:author="Garai, Subrata" w:date="2017-08-08T16:19:00Z">
              <w:tcPr>
                <w:tcW w:w="1260" w:type="dxa"/>
                <w:gridSpan w:val="2"/>
                <w:noWrap/>
                <w:hideMark/>
              </w:tcPr>
            </w:tcPrChange>
          </w:tcPr>
          <w:p w14:paraId="07856FBF" w14:textId="77777777" w:rsidR="00B07536" w:rsidRPr="00B07536" w:rsidRDefault="00B07536" w:rsidP="00B07536">
            <w:pPr>
              <w:spacing w:line="480" w:lineRule="auto"/>
              <w:jc w:val="both"/>
              <w:rPr>
                <w:ins w:id="1374" w:author="Garai, Subrata" w:date="2017-08-08T11:25:00Z"/>
                <w:rFonts w:ascii="Verdana" w:hAnsi="Verdana" w:cs="Times New Roman"/>
                <w:sz w:val="20"/>
                <w:szCs w:val="20"/>
              </w:rPr>
            </w:pPr>
            <w:ins w:id="1375" w:author="Garai, Subrata" w:date="2017-08-08T11:25:00Z">
              <w:r w:rsidRPr="00B07536">
                <w:rPr>
                  <w:rFonts w:ascii="Verdana" w:hAnsi="Verdana" w:cs="Times New Roman"/>
                  <w:sz w:val="20"/>
                  <w:szCs w:val="20"/>
                </w:rPr>
                <w:t>49.8</w:t>
              </w:r>
            </w:ins>
          </w:p>
        </w:tc>
      </w:tr>
      <w:tr w:rsidR="00B07536" w:rsidRPr="00B07536" w14:paraId="1708DAED" w14:textId="77777777" w:rsidTr="00BE7D57">
        <w:trPr>
          <w:trHeight w:val="130"/>
          <w:ins w:id="1376" w:author="Garai, Subrata" w:date="2017-08-08T11:25:00Z"/>
          <w:trPrChange w:id="1377" w:author="Garai, Subrata" w:date="2017-08-08T16:19:00Z">
            <w:trPr>
              <w:trHeight w:val="288"/>
            </w:trPr>
          </w:trPrChange>
        </w:trPr>
        <w:tc>
          <w:tcPr>
            <w:tcW w:w="852" w:type="dxa"/>
            <w:noWrap/>
            <w:hideMark/>
            <w:tcPrChange w:id="1378" w:author="Garai, Subrata" w:date="2017-08-08T16:19:00Z">
              <w:tcPr>
                <w:tcW w:w="738" w:type="dxa"/>
                <w:noWrap/>
                <w:hideMark/>
              </w:tcPr>
            </w:tcPrChange>
          </w:tcPr>
          <w:p w14:paraId="58307427" w14:textId="77777777" w:rsidR="00B07536" w:rsidRPr="00B07536" w:rsidRDefault="00B07536" w:rsidP="00B07536">
            <w:pPr>
              <w:spacing w:line="480" w:lineRule="auto"/>
              <w:jc w:val="both"/>
              <w:rPr>
                <w:ins w:id="1379" w:author="Garai, Subrata" w:date="2017-08-08T11:25:00Z"/>
                <w:rFonts w:ascii="Verdana" w:hAnsi="Verdana" w:cs="Times New Roman"/>
                <w:sz w:val="20"/>
                <w:szCs w:val="20"/>
              </w:rPr>
            </w:pPr>
            <w:ins w:id="1380" w:author="Garai, Subrata" w:date="2017-08-08T11:25:00Z">
              <w:r w:rsidRPr="00B07536">
                <w:rPr>
                  <w:rFonts w:ascii="Verdana" w:hAnsi="Verdana" w:cs="Times New Roman"/>
                  <w:sz w:val="20"/>
                  <w:szCs w:val="20"/>
                </w:rPr>
                <w:t>20</w:t>
              </w:r>
            </w:ins>
          </w:p>
        </w:tc>
        <w:tc>
          <w:tcPr>
            <w:tcW w:w="835" w:type="dxa"/>
            <w:noWrap/>
            <w:hideMark/>
            <w:tcPrChange w:id="1381" w:author="Garai, Subrata" w:date="2017-08-08T16:19:00Z">
              <w:tcPr>
                <w:tcW w:w="814" w:type="dxa"/>
                <w:noWrap/>
                <w:hideMark/>
              </w:tcPr>
            </w:tcPrChange>
          </w:tcPr>
          <w:p w14:paraId="55E4E391" w14:textId="77777777" w:rsidR="00B07536" w:rsidRPr="00B07536" w:rsidRDefault="00B07536" w:rsidP="00B07536">
            <w:pPr>
              <w:spacing w:line="480" w:lineRule="auto"/>
              <w:jc w:val="both"/>
              <w:rPr>
                <w:ins w:id="1382" w:author="Garai, Subrata" w:date="2017-08-08T11:25:00Z"/>
                <w:rFonts w:ascii="Verdana" w:hAnsi="Verdana" w:cs="Times New Roman"/>
                <w:sz w:val="20"/>
                <w:szCs w:val="20"/>
              </w:rPr>
            </w:pPr>
            <w:ins w:id="1383" w:author="Garai, Subrata" w:date="2017-08-08T11:25:00Z">
              <w:r w:rsidRPr="00B07536">
                <w:rPr>
                  <w:rFonts w:ascii="Verdana" w:hAnsi="Verdana" w:cs="Times New Roman"/>
                  <w:sz w:val="20"/>
                  <w:szCs w:val="20"/>
                </w:rPr>
                <w:t>5</w:t>
              </w:r>
            </w:ins>
          </w:p>
        </w:tc>
        <w:tc>
          <w:tcPr>
            <w:tcW w:w="584" w:type="dxa"/>
            <w:noWrap/>
            <w:hideMark/>
            <w:tcPrChange w:id="1384" w:author="Garai, Subrata" w:date="2017-08-08T16:19:00Z">
              <w:tcPr>
                <w:tcW w:w="660" w:type="dxa"/>
                <w:noWrap/>
                <w:hideMark/>
              </w:tcPr>
            </w:tcPrChange>
          </w:tcPr>
          <w:p w14:paraId="48FB24FD" w14:textId="77777777" w:rsidR="00B07536" w:rsidRPr="00B07536" w:rsidRDefault="00B07536" w:rsidP="00B07536">
            <w:pPr>
              <w:spacing w:line="480" w:lineRule="auto"/>
              <w:jc w:val="both"/>
              <w:rPr>
                <w:ins w:id="1385" w:author="Garai, Subrata" w:date="2017-08-08T11:25:00Z"/>
                <w:rFonts w:ascii="Verdana" w:hAnsi="Verdana" w:cs="Times New Roman"/>
                <w:sz w:val="20"/>
                <w:szCs w:val="20"/>
              </w:rPr>
            </w:pPr>
            <w:ins w:id="1386" w:author="Garai, Subrata" w:date="2017-08-08T11:25:00Z">
              <w:r w:rsidRPr="00B07536">
                <w:rPr>
                  <w:rFonts w:ascii="Verdana" w:hAnsi="Verdana" w:cs="Times New Roman"/>
                  <w:sz w:val="20"/>
                  <w:szCs w:val="20"/>
                </w:rPr>
                <w:t>0</w:t>
              </w:r>
            </w:ins>
          </w:p>
        </w:tc>
        <w:tc>
          <w:tcPr>
            <w:tcW w:w="584" w:type="dxa"/>
            <w:noWrap/>
            <w:hideMark/>
            <w:tcPrChange w:id="1387" w:author="Garai, Subrata" w:date="2017-08-08T16:19:00Z">
              <w:tcPr>
                <w:tcW w:w="620" w:type="dxa"/>
                <w:noWrap/>
                <w:hideMark/>
              </w:tcPr>
            </w:tcPrChange>
          </w:tcPr>
          <w:p w14:paraId="65C6ECA7" w14:textId="77777777" w:rsidR="00B07536" w:rsidRPr="00B07536" w:rsidRDefault="00B07536" w:rsidP="00B07536">
            <w:pPr>
              <w:spacing w:line="480" w:lineRule="auto"/>
              <w:jc w:val="both"/>
              <w:rPr>
                <w:ins w:id="1388" w:author="Garai, Subrata" w:date="2017-08-08T11:25:00Z"/>
                <w:rFonts w:ascii="Verdana" w:hAnsi="Verdana" w:cs="Times New Roman"/>
                <w:sz w:val="20"/>
                <w:szCs w:val="20"/>
              </w:rPr>
            </w:pPr>
            <w:ins w:id="1389" w:author="Garai, Subrata" w:date="2017-08-08T11:25:00Z">
              <w:r w:rsidRPr="00B07536">
                <w:rPr>
                  <w:rFonts w:ascii="Verdana" w:hAnsi="Verdana" w:cs="Times New Roman"/>
                  <w:sz w:val="20"/>
                  <w:szCs w:val="20"/>
                </w:rPr>
                <w:t>1</w:t>
              </w:r>
            </w:ins>
          </w:p>
        </w:tc>
        <w:tc>
          <w:tcPr>
            <w:tcW w:w="751" w:type="dxa"/>
            <w:noWrap/>
            <w:hideMark/>
            <w:tcPrChange w:id="1390" w:author="Garai, Subrata" w:date="2017-08-08T16:19:00Z">
              <w:tcPr>
                <w:tcW w:w="1056" w:type="dxa"/>
                <w:gridSpan w:val="2"/>
                <w:noWrap/>
                <w:hideMark/>
              </w:tcPr>
            </w:tcPrChange>
          </w:tcPr>
          <w:p w14:paraId="1B71AE58" w14:textId="77777777" w:rsidR="00B07536" w:rsidRPr="00B07536" w:rsidRDefault="00B07536" w:rsidP="00B07536">
            <w:pPr>
              <w:spacing w:line="480" w:lineRule="auto"/>
              <w:jc w:val="both"/>
              <w:rPr>
                <w:ins w:id="1391" w:author="Garai, Subrata" w:date="2017-08-08T11:25:00Z"/>
                <w:rFonts w:ascii="Verdana" w:hAnsi="Verdana" w:cs="Times New Roman"/>
                <w:sz w:val="20"/>
                <w:szCs w:val="20"/>
              </w:rPr>
            </w:pPr>
            <w:ins w:id="1392" w:author="Garai, Subrata" w:date="2017-08-08T11:25:00Z">
              <w:r w:rsidRPr="00B07536">
                <w:rPr>
                  <w:rFonts w:ascii="Verdana" w:hAnsi="Verdana" w:cs="Times New Roman"/>
                  <w:sz w:val="20"/>
                  <w:szCs w:val="20"/>
                </w:rPr>
                <w:t>1</w:t>
              </w:r>
            </w:ins>
          </w:p>
        </w:tc>
        <w:tc>
          <w:tcPr>
            <w:tcW w:w="1169" w:type="dxa"/>
            <w:noWrap/>
            <w:hideMark/>
            <w:tcPrChange w:id="1393" w:author="Garai, Subrata" w:date="2017-08-08T16:19:00Z">
              <w:tcPr>
                <w:tcW w:w="1260" w:type="dxa"/>
                <w:gridSpan w:val="2"/>
                <w:noWrap/>
                <w:hideMark/>
              </w:tcPr>
            </w:tcPrChange>
          </w:tcPr>
          <w:p w14:paraId="733A1A1E" w14:textId="77777777" w:rsidR="00B07536" w:rsidRPr="00B07536" w:rsidRDefault="00B07536" w:rsidP="00B07536">
            <w:pPr>
              <w:spacing w:line="480" w:lineRule="auto"/>
              <w:jc w:val="both"/>
              <w:rPr>
                <w:ins w:id="1394" w:author="Garai, Subrata" w:date="2017-08-08T11:25:00Z"/>
                <w:rFonts w:ascii="Verdana" w:hAnsi="Verdana" w:cs="Times New Roman"/>
                <w:sz w:val="20"/>
                <w:szCs w:val="20"/>
              </w:rPr>
            </w:pPr>
            <w:ins w:id="1395" w:author="Garai, Subrata" w:date="2017-08-08T11:25:00Z">
              <w:r w:rsidRPr="00B07536">
                <w:rPr>
                  <w:rFonts w:ascii="Verdana" w:hAnsi="Verdana" w:cs="Times New Roman"/>
                  <w:sz w:val="20"/>
                  <w:szCs w:val="20"/>
                </w:rPr>
                <w:t>48.8</w:t>
              </w:r>
            </w:ins>
          </w:p>
        </w:tc>
      </w:tr>
      <w:tr w:rsidR="00B07536" w:rsidRPr="00B07536" w14:paraId="6807D4F4" w14:textId="77777777" w:rsidTr="00BE7D57">
        <w:trPr>
          <w:trHeight w:val="130"/>
          <w:ins w:id="1396" w:author="Garai, Subrata" w:date="2017-08-08T11:25:00Z"/>
          <w:trPrChange w:id="1397" w:author="Garai, Subrata" w:date="2017-08-08T16:19:00Z">
            <w:trPr>
              <w:trHeight w:val="288"/>
            </w:trPr>
          </w:trPrChange>
        </w:trPr>
        <w:tc>
          <w:tcPr>
            <w:tcW w:w="852" w:type="dxa"/>
            <w:noWrap/>
            <w:hideMark/>
            <w:tcPrChange w:id="1398" w:author="Garai, Subrata" w:date="2017-08-08T16:19:00Z">
              <w:tcPr>
                <w:tcW w:w="738" w:type="dxa"/>
                <w:noWrap/>
                <w:hideMark/>
              </w:tcPr>
            </w:tcPrChange>
          </w:tcPr>
          <w:p w14:paraId="49C36A79" w14:textId="77777777" w:rsidR="00B07536" w:rsidRPr="00B07536" w:rsidRDefault="00B07536" w:rsidP="00B07536">
            <w:pPr>
              <w:spacing w:line="480" w:lineRule="auto"/>
              <w:jc w:val="both"/>
              <w:rPr>
                <w:ins w:id="1399" w:author="Garai, Subrata" w:date="2017-08-08T11:25:00Z"/>
                <w:rFonts w:ascii="Verdana" w:hAnsi="Verdana" w:cs="Times New Roman"/>
                <w:sz w:val="20"/>
                <w:szCs w:val="20"/>
              </w:rPr>
            </w:pPr>
            <w:ins w:id="1400" w:author="Garai, Subrata" w:date="2017-08-08T11:25:00Z">
              <w:r w:rsidRPr="00B07536">
                <w:rPr>
                  <w:rFonts w:ascii="Verdana" w:hAnsi="Verdana" w:cs="Times New Roman"/>
                  <w:sz w:val="20"/>
                  <w:szCs w:val="20"/>
                </w:rPr>
                <w:t>21</w:t>
              </w:r>
            </w:ins>
          </w:p>
        </w:tc>
        <w:tc>
          <w:tcPr>
            <w:tcW w:w="835" w:type="dxa"/>
            <w:noWrap/>
            <w:hideMark/>
            <w:tcPrChange w:id="1401" w:author="Garai, Subrata" w:date="2017-08-08T16:19:00Z">
              <w:tcPr>
                <w:tcW w:w="814" w:type="dxa"/>
                <w:noWrap/>
                <w:hideMark/>
              </w:tcPr>
            </w:tcPrChange>
          </w:tcPr>
          <w:p w14:paraId="68D87C85" w14:textId="77777777" w:rsidR="00B07536" w:rsidRPr="00B07536" w:rsidRDefault="00B07536" w:rsidP="00B07536">
            <w:pPr>
              <w:spacing w:line="480" w:lineRule="auto"/>
              <w:jc w:val="both"/>
              <w:rPr>
                <w:ins w:id="1402" w:author="Garai, Subrata" w:date="2017-08-08T11:25:00Z"/>
                <w:rFonts w:ascii="Verdana" w:hAnsi="Verdana" w:cs="Times New Roman"/>
                <w:sz w:val="20"/>
                <w:szCs w:val="20"/>
              </w:rPr>
            </w:pPr>
            <w:ins w:id="1403" w:author="Garai, Subrata" w:date="2017-08-08T11:25:00Z">
              <w:r w:rsidRPr="00B07536">
                <w:rPr>
                  <w:rFonts w:ascii="Verdana" w:hAnsi="Verdana" w:cs="Times New Roman"/>
                  <w:sz w:val="20"/>
                  <w:szCs w:val="20"/>
                </w:rPr>
                <w:t>6</w:t>
              </w:r>
            </w:ins>
          </w:p>
        </w:tc>
        <w:tc>
          <w:tcPr>
            <w:tcW w:w="584" w:type="dxa"/>
            <w:noWrap/>
            <w:hideMark/>
            <w:tcPrChange w:id="1404" w:author="Garai, Subrata" w:date="2017-08-08T16:19:00Z">
              <w:tcPr>
                <w:tcW w:w="660" w:type="dxa"/>
                <w:noWrap/>
                <w:hideMark/>
              </w:tcPr>
            </w:tcPrChange>
          </w:tcPr>
          <w:p w14:paraId="542DEEFB" w14:textId="77777777" w:rsidR="00B07536" w:rsidRPr="00B07536" w:rsidRDefault="00B07536" w:rsidP="00B07536">
            <w:pPr>
              <w:spacing w:line="480" w:lineRule="auto"/>
              <w:jc w:val="both"/>
              <w:rPr>
                <w:ins w:id="1405" w:author="Garai, Subrata" w:date="2017-08-08T11:25:00Z"/>
                <w:rFonts w:ascii="Verdana" w:hAnsi="Verdana" w:cs="Times New Roman"/>
                <w:sz w:val="20"/>
                <w:szCs w:val="20"/>
              </w:rPr>
            </w:pPr>
            <w:ins w:id="1406" w:author="Garai, Subrata" w:date="2017-08-08T11:25:00Z">
              <w:r w:rsidRPr="00B07536">
                <w:rPr>
                  <w:rFonts w:ascii="Verdana" w:hAnsi="Verdana" w:cs="Times New Roman"/>
                  <w:sz w:val="20"/>
                  <w:szCs w:val="20"/>
                </w:rPr>
                <w:t>1</w:t>
              </w:r>
            </w:ins>
          </w:p>
        </w:tc>
        <w:tc>
          <w:tcPr>
            <w:tcW w:w="584" w:type="dxa"/>
            <w:noWrap/>
            <w:hideMark/>
            <w:tcPrChange w:id="1407" w:author="Garai, Subrata" w:date="2017-08-08T16:19:00Z">
              <w:tcPr>
                <w:tcW w:w="620" w:type="dxa"/>
                <w:noWrap/>
                <w:hideMark/>
              </w:tcPr>
            </w:tcPrChange>
          </w:tcPr>
          <w:p w14:paraId="0135E5E9" w14:textId="77777777" w:rsidR="00B07536" w:rsidRPr="00B07536" w:rsidRDefault="00B07536" w:rsidP="00B07536">
            <w:pPr>
              <w:spacing w:line="480" w:lineRule="auto"/>
              <w:jc w:val="both"/>
              <w:rPr>
                <w:ins w:id="1408" w:author="Garai, Subrata" w:date="2017-08-08T11:25:00Z"/>
                <w:rFonts w:ascii="Verdana" w:hAnsi="Verdana" w:cs="Times New Roman"/>
                <w:sz w:val="20"/>
                <w:szCs w:val="20"/>
              </w:rPr>
            </w:pPr>
            <w:ins w:id="1409" w:author="Garai, Subrata" w:date="2017-08-08T11:25:00Z">
              <w:r w:rsidRPr="00B07536">
                <w:rPr>
                  <w:rFonts w:ascii="Verdana" w:hAnsi="Verdana" w:cs="Times New Roman"/>
                  <w:sz w:val="20"/>
                  <w:szCs w:val="20"/>
                </w:rPr>
                <w:t>0</w:t>
              </w:r>
            </w:ins>
          </w:p>
        </w:tc>
        <w:tc>
          <w:tcPr>
            <w:tcW w:w="751" w:type="dxa"/>
            <w:noWrap/>
            <w:hideMark/>
            <w:tcPrChange w:id="1410" w:author="Garai, Subrata" w:date="2017-08-08T16:19:00Z">
              <w:tcPr>
                <w:tcW w:w="1056" w:type="dxa"/>
                <w:gridSpan w:val="2"/>
                <w:noWrap/>
                <w:hideMark/>
              </w:tcPr>
            </w:tcPrChange>
          </w:tcPr>
          <w:p w14:paraId="0BC1BD24" w14:textId="77777777" w:rsidR="00B07536" w:rsidRPr="00B07536" w:rsidRDefault="00B07536" w:rsidP="00B07536">
            <w:pPr>
              <w:spacing w:line="480" w:lineRule="auto"/>
              <w:jc w:val="both"/>
              <w:rPr>
                <w:ins w:id="1411" w:author="Garai, Subrata" w:date="2017-08-08T11:25:00Z"/>
                <w:rFonts w:ascii="Verdana" w:hAnsi="Verdana" w:cs="Times New Roman"/>
                <w:sz w:val="20"/>
                <w:szCs w:val="20"/>
              </w:rPr>
            </w:pPr>
            <w:ins w:id="1412" w:author="Garai, Subrata" w:date="2017-08-08T11:25:00Z">
              <w:r w:rsidRPr="00B07536">
                <w:rPr>
                  <w:rFonts w:ascii="Verdana" w:hAnsi="Verdana" w:cs="Times New Roman"/>
                  <w:sz w:val="20"/>
                  <w:szCs w:val="20"/>
                </w:rPr>
                <w:t>1</w:t>
              </w:r>
            </w:ins>
          </w:p>
        </w:tc>
        <w:tc>
          <w:tcPr>
            <w:tcW w:w="1169" w:type="dxa"/>
            <w:noWrap/>
            <w:hideMark/>
            <w:tcPrChange w:id="1413" w:author="Garai, Subrata" w:date="2017-08-08T16:19:00Z">
              <w:tcPr>
                <w:tcW w:w="1260" w:type="dxa"/>
                <w:gridSpan w:val="2"/>
                <w:noWrap/>
                <w:hideMark/>
              </w:tcPr>
            </w:tcPrChange>
          </w:tcPr>
          <w:p w14:paraId="2281C8FA" w14:textId="77777777" w:rsidR="00B07536" w:rsidRPr="00B07536" w:rsidRDefault="00B07536" w:rsidP="00B07536">
            <w:pPr>
              <w:spacing w:line="480" w:lineRule="auto"/>
              <w:jc w:val="both"/>
              <w:rPr>
                <w:ins w:id="1414" w:author="Garai, Subrata" w:date="2017-08-08T11:25:00Z"/>
                <w:rFonts w:ascii="Verdana" w:hAnsi="Verdana" w:cs="Times New Roman"/>
                <w:sz w:val="20"/>
                <w:szCs w:val="20"/>
              </w:rPr>
            </w:pPr>
            <w:ins w:id="1415" w:author="Garai, Subrata" w:date="2017-08-08T11:25:00Z">
              <w:r w:rsidRPr="00B07536">
                <w:rPr>
                  <w:rFonts w:ascii="Verdana" w:hAnsi="Verdana" w:cs="Times New Roman"/>
                  <w:sz w:val="20"/>
                  <w:szCs w:val="20"/>
                </w:rPr>
                <w:t>57.2</w:t>
              </w:r>
            </w:ins>
          </w:p>
        </w:tc>
      </w:tr>
      <w:tr w:rsidR="00B07536" w:rsidRPr="00B07536" w14:paraId="6B597DF0" w14:textId="77777777" w:rsidTr="00BE7D57">
        <w:trPr>
          <w:trHeight w:val="130"/>
          <w:ins w:id="1416" w:author="Garai, Subrata" w:date="2017-08-08T11:25:00Z"/>
          <w:trPrChange w:id="1417" w:author="Garai, Subrata" w:date="2017-08-08T16:19:00Z">
            <w:trPr>
              <w:trHeight w:val="288"/>
            </w:trPr>
          </w:trPrChange>
        </w:trPr>
        <w:tc>
          <w:tcPr>
            <w:tcW w:w="852" w:type="dxa"/>
            <w:noWrap/>
            <w:hideMark/>
            <w:tcPrChange w:id="1418" w:author="Garai, Subrata" w:date="2017-08-08T16:19:00Z">
              <w:tcPr>
                <w:tcW w:w="738" w:type="dxa"/>
                <w:noWrap/>
                <w:hideMark/>
              </w:tcPr>
            </w:tcPrChange>
          </w:tcPr>
          <w:p w14:paraId="0F818AB2" w14:textId="77777777" w:rsidR="00B07536" w:rsidRPr="00B07536" w:rsidRDefault="00B07536" w:rsidP="00B07536">
            <w:pPr>
              <w:spacing w:line="480" w:lineRule="auto"/>
              <w:jc w:val="both"/>
              <w:rPr>
                <w:ins w:id="1419" w:author="Garai, Subrata" w:date="2017-08-08T11:25:00Z"/>
                <w:rFonts w:ascii="Verdana" w:hAnsi="Verdana" w:cs="Times New Roman"/>
                <w:sz w:val="20"/>
                <w:szCs w:val="20"/>
              </w:rPr>
            </w:pPr>
            <w:ins w:id="1420" w:author="Garai, Subrata" w:date="2017-08-08T11:25:00Z">
              <w:r w:rsidRPr="00B07536">
                <w:rPr>
                  <w:rFonts w:ascii="Verdana" w:hAnsi="Verdana" w:cs="Times New Roman"/>
                  <w:sz w:val="20"/>
                  <w:szCs w:val="20"/>
                </w:rPr>
                <w:lastRenderedPageBreak/>
                <w:t>22</w:t>
              </w:r>
            </w:ins>
          </w:p>
        </w:tc>
        <w:tc>
          <w:tcPr>
            <w:tcW w:w="835" w:type="dxa"/>
            <w:noWrap/>
            <w:hideMark/>
            <w:tcPrChange w:id="1421" w:author="Garai, Subrata" w:date="2017-08-08T16:19:00Z">
              <w:tcPr>
                <w:tcW w:w="814" w:type="dxa"/>
                <w:noWrap/>
                <w:hideMark/>
              </w:tcPr>
            </w:tcPrChange>
          </w:tcPr>
          <w:p w14:paraId="77B275B3" w14:textId="77777777" w:rsidR="00B07536" w:rsidRPr="00B07536" w:rsidRDefault="00B07536" w:rsidP="00B07536">
            <w:pPr>
              <w:spacing w:line="480" w:lineRule="auto"/>
              <w:jc w:val="both"/>
              <w:rPr>
                <w:ins w:id="1422" w:author="Garai, Subrata" w:date="2017-08-08T11:25:00Z"/>
                <w:rFonts w:ascii="Verdana" w:hAnsi="Verdana" w:cs="Times New Roman"/>
                <w:sz w:val="20"/>
                <w:szCs w:val="20"/>
              </w:rPr>
            </w:pPr>
            <w:ins w:id="1423" w:author="Garai, Subrata" w:date="2017-08-08T11:25:00Z">
              <w:r w:rsidRPr="00B07536">
                <w:rPr>
                  <w:rFonts w:ascii="Verdana" w:hAnsi="Verdana" w:cs="Times New Roman"/>
                  <w:sz w:val="20"/>
                  <w:szCs w:val="20"/>
                </w:rPr>
                <w:t>6</w:t>
              </w:r>
            </w:ins>
          </w:p>
        </w:tc>
        <w:tc>
          <w:tcPr>
            <w:tcW w:w="584" w:type="dxa"/>
            <w:noWrap/>
            <w:hideMark/>
            <w:tcPrChange w:id="1424" w:author="Garai, Subrata" w:date="2017-08-08T16:19:00Z">
              <w:tcPr>
                <w:tcW w:w="660" w:type="dxa"/>
                <w:noWrap/>
                <w:hideMark/>
              </w:tcPr>
            </w:tcPrChange>
          </w:tcPr>
          <w:p w14:paraId="145A4639" w14:textId="77777777" w:rsidR="00B07536" w:rsidRPr="00B07536" w:rsidRDefault="00B07536" w:rsidP="00B07536">
            <w:pPr>
              <w:spacing w:line="480" w:lineRule="auto"/>
              <w:jc w:val="both"/>
              <w:rPr>
                <w:ins w:id="1425" w:author="Garai, Subrata" w:date="2017-08-08T11:25:00Z"/>
                <w:rFonts w:ascii="Verdana" w:hAnsi="Verdana" w:cs="Times New Roman"/>
                <w:sz w:val="20"/>
                <w:szCs w:val="20"/>
              </w:rPr>
            </w:pPr>
            <w:ins w:id="1426" w:author="Garai, Subrata" w:date="2017-08-08T11:25:00Z">
              <w:r w:rsidRPr="00B07536">
                <w:rPr>
                  <w:rFonts w:ascii="Verdana" w:hAnsi="Verdana" w:cs="Times New Roman"/>
                  <w:sz w:val="20"/>
                  <w:szCs w:val="20"/>
                </w:rPr>
                <w:t>1</w:t>
              </w:r>
            </w:ins>
          </w:p>
        </w:tc>
        <w:tc>
          <w:tcPr>
            <w:tcW w:w="584" w:type="dxa"/>
            <w:noWrap/>
            <w:hideMark/>
            <w:tcPrChange w:id="1427" w:author="Garai, Subrata" w:date="2017-08-08T16:19:00Z">
              <w:tcPr>
                <w:tcW w:w="620" w:type="dxa"/>
                <w:noWrap/>
                <w:hideMark/>
              </w:tcPr>
            </w:tcPrChange>
          </w:tcPr>
          <w:p w14:paraId="6644A54A" w14:textId="77777777" w:rsidR="00B07536" w:rsidRPr="00B07536" w:rsidRDefault="00B07536" w:rsidP="00B07536">
            <w:pPr>
              <w:spacing w:line="480" w:lineRule="auto"/>
              <w:jc w:val="both"/>
              <w:rPr>
                <w:ins w:id="1428" w:author="Garai, Subrata" w:date="2017-08-08T11:25:00Z"/>
                <w:rFonts w:ascii="Verdana" w:hAnsi="Verdana" w:cs="Times New Roman"/>
                <w:sz w:val="20"/>
                <w:szCs w:val="20"/>
              </w:rPr>
            </w:pPr>
            <w:ins w:id="1429" w:author="Garai, Subrata" w:date="2017-08-08T11:25:00Z">
              <w:r w:rsidRPr="00B07536">
                <w:rPr>
                  <w:rFonts w:ascii="Verdana" w:hAnsi="Verdana" w:cs="Times New Roman"/>
                  <w:sz w:val="20"/>
                  <w:szCs w:val="20"/>
                </w:rPr>
                <w:t>1</w:t>
              </w:r>
            </w:ins>
          </w:p>
        </w:tc>
        <w:tc>
          <w:tcPr>
            <w:tcW w:w="751" w:type="dxa"/>
            <w:noWrap/>
            <w:hideMark/>
            <w:tcPrChange w:id="1430" w:author="Garai, Subrata" w:date="2017-08-08T16:19:00Z">
              <w:tcPr>
                <w:tcW w:w="1056" w:type="dxa"/>
                <w:gridSpan w:val="2"/>
                <w:noWrap/>
                <w:hideMark/>
              </w:tcPr>
            </w:tcPrChange>
          </w:tcPr>
          <w:p w14:paraId="7285E4A4" w14:textId="77777777" w:rsidR="00B07536" w:rsidRPr="00B07536" w:rsidRDefault="00B07536" w:rsidP="00B07536">
            <w:pPr>
              <w:spacing w:line="480" w:lineRule="auto"/>
              <w:jc w:val="both"/>
              <w:rPr>
                <w:ins w:id="1431" w:author="Garai, Subrata" w:date="2017-08-08T11:25:00Z"/>
                <w:rFonts w:ascii="Verdana" w:hAnsi="Verdana" w:cs="Times New Roman"/>
                <w:sz w:val="20"/>
                <w:szCs w:val="20"/>
              </w:rPr>
            </w:pPr>
            <w:ins w:id="1432" w:author="Garai, Subrata" w:date="2017-08-08T11:25:00Z">
              <w:r w:rsidRPr="00B07536">
                <w:rPr>
                  <w:rFonts w:ascii="Verdana" w:hAnsi="Verdana" w:cs="Times New Roman"/>
                  <w:sz w:val="20"/>
                  <w:szCs w:val="20"/>
                </w:rPr>
                <w:t>0</w:t>
              </w:r>
            </w:ins>
          </w:p>
        </w:tc>
        <w:tc>
          <w:tcPr>
            <w:tcW w:w="1169" w:type="dxa"/>
            <w:noWrap/>
            <w:hideMark/>
            <w:tcPrChange w:id="1433" w:author="Garai, Subrata" w:date="2017-08-08T16:19:00Z">
              <w:tcPr>
                <w:tcW w:w="1260" w:type="dxa"/>
                <w:gridSpan w:val="2"/>
                <w:noWrap/>
                <w:hideMark/>
              </w:tcPr>
            </w:tcPrChange>
          </w:tcPr>
          <w:p w14:paraId="15A162D7" w14:textId="77777777" w:rsidR="00B07536" w:rsidRPr="00B07536" w:rsidRDefault="00B07536" w:rsidP="00B07536">
            <w:pPr>
              <w:spacing w:line="480" w:lineRule="auto"/>
              <w:jc w:val="both"/>
              <w:rPr>
                <w:ins w:id="1434" w:author="Garai, Subrata" w:date="2017-08-08T11:25:00Z"/>
                <w:rFonts w:ascii="Verdana" w:hAnsi="Verdana" w:cs="Times New Roman"/>
                <w:sz w:val="20"/>
                <w:szCs w:val="20"/>
              </w:rPr>
            </w:pPr>
            <w:ins w:id="1435" w:author="Garai, Subrata" w:date="2017-08-08T11:25:00Z">
              <w:r w:rsidRPr="00B07536">
                <w:rPr>
                  <w:rFonts w:ascii="Verdana" w:hAnsi="Verdana" w:cs="Times New Roman"/>
                  <w:sz w:val="20"/>
                  <w:szCs w:val="20"/>
                </w:rPr>
                <w:t>59</w:t>
              </w:r>
            </w:ins>
          </w:p>
        </w:tc>
      </w:tr>
      <w:tr w:rsidR="00B07536" w:rsidRPr="00B07536" w14:paraId="07C2377A" w14:textId="77777777" w:rsidTr="00BE7D57">
        <w:trPr>
          <w:trHeight w:val="130"/>
          <w:ins w:id="1436" w:author="Garai, Subrata" w:date="2017-08-08T11:25:00Z"/>
          <w:trPrChange w:id="1437" w:author="Garai, Subrata" w:date="2017-08-08T16:19:00Z">
            <w:trPr>
              <w:trHeight w:val="288"/>
            </w:trPr>
          </w:trPrChange>
        </w:trPr>
        <w:tc>
          <w:tcPr>
            <w:tcW w:w="852" w:type="dxa"/>
            <w:noWrap/>
            <w:hideMark/>
            <w:tcPrChange w:id="1438" w:author="Garai, Subrata" w:date="2017-08-08T16:19:00Z">
              <w:tcPr>
                <w:tcW w:w="738" w:type="dxa"/>
                <w:noWrap/>
                <w:hideMark/>
              </w:tcPr>
            </w:tcPrChange>
          </w:tcPr>
          <w:p w14:paraId="634143FD" w14:textId="77777777" w:rsidR="00B07536" w:rsidRPr="00B07536" w:rsidRDefault="00B07536" w:rsidP="00B07536">
            <w:pPr>
              <w:spacing w:line="480" w:lineRule="auto"/>
              <w:jc w:val="both"/>
              <w:rPr>
                <w:ins w:id="1439" w:author="Garai, Subrata" w:date="2017-08-08T11:25:00Z"/>
                <w:rFonts w:ascii="Verdana" w:hAnsi="Verdana" w:cs="Times New Roman"/>
                <w:sz w:val="20"/>
                <w:szCs w:val="20"/>
              </w:rPr>
            </w:pPr>
            <w:ins w:id="1440" w:author="Garai, Subrata" w:date="2017-08-08T11:25:00Z">
              <w:r w:rsidRPr="00B07536">
                <w:rPr>
                  <w:rFonts w:ascii="Verdana" w:hAnsi="Verdana" w:cs="Times New Roman"/>
                  <w:sz w:val="20"/>
                  <w:szCs w:val="20"/>
                </w:rPr>
                <w:t>23</w:t>
              </w:r>
            </w:ins>
          </w:p>
        </w:tc>
        <w:tc>
          <w:tcPr>
            <w:tcW w:w="835" w:type="dxa"/>
            <w:noWrap/>
            <w:hideMark/>
            <w:tcPrChange w:id="1441" w:author="Garai, Subrata" w:date="2017-08-08T16:19:00Z">
              <w:tcPr>
                <w:tcW w:w="814" w:type="dxa"/>
                <w:noWrap/>
                <w:hideMark/>
              </w:tcPr>
            </w:tcPrChange>
          </w:tcPr>
          <w:p w14:paraId="59DA3F03" w14:textId="77777777" w:rsidR="00B07536" w:rsidRPr="00B07536" w:rsidRDefault="00B07536" w:rsidP="00B07536">
            <w:pPr>
              <w:spacing w:line="480" w:lineRule="auto"/>
              <w:jc w:val="both"/>
              <w:rPr>
                <w:ins w:id="1442" w:author="Garai, Subrata" w:date="2017-08-08T11:25:00Z"/>
                <w:rFonts w:ascii="Verdana" w:hAnsi="Verdana" w:cs="Times New Roman"/>
                <w:sz w:val="20"/>
                <w:szCs w:val="20"/>
              </w:rPr>
            </w:pPr>
            <w:ins w:id="1443" w:author="Garai, Subrata" w:date="2017-08-08T11:25:00Z">
              <w:r w:rsidRPr="00B07536">
                <w:rPr>
                  <w:rFonts w:ascii="Verdana" w:hAnsi="Verdana" w:cs="Times New Roman"/>
                  <w:sz w:val="20"/>
                  <w:szCs w:val="20"/>
                </w:rPr>
                <w:t>6</w:t>
              </w:r>
            </w:ins>
          </w:p>
        </w:tc>
        <w:tc>
          <w:tcPr>
            <w:tcW w:w="584" w:type="dxa"/>
            <w:noWrap/>
            <w:hideMark/>
            <w:tcPrChange w:id="1444" w:author="Garai, Subrata" w:date="2017-08-08T16:19:00Z">
              <w:tcPr>
                <w:tcW w:w="660" w:type="dxa"/>
                <w:noWrap/>
                <w:hideMark/>
              </w:tcPr>
            </w:tcPrChange>
          </w:tcPr>
          <w:p w14:paraId="24B04AD5" w14:textId="77777777" w:rsidR="00B07536" w:rsidRPr="00B07536" w:rsidRDefault="00B07536" w:rsidP="00B07536">
            <w:pPr>
              <w:spacing w:line="480" w:lineRule="auto"/>
              <w:jc w:val="both"/>
              <w:rPr>
                <w:ins w:id="1445" w:author="Garai, Subrata" w:date="2017-08-08T11:25:00Z"/>
                <w:rFonts w:ascii="Verdana" w:hAnsi="Verdana" w:cs="Times New Roman"/>
                <w:sz w:val="20"/>
                <w:szCs w:val="20"/>
              </w:rPr>
            </w:pPr>
            <w:ins w:id="1446" w:author="Garai, Subrata" w:date="2017-08-08T11:25:00Z">
              <w:r w:rsidRPr="00B07536">
                <w:rPr>
                  <w:rFonts w:ascii="Verdana" w:hAnsi="Verdana" w:cs="Times New Roman"/>
                  <w:sz w:val="20"/>
                  <w:szCs w:val="20"/>
                </w:rPr>
                <w:t>0</w:t>
              </w:r>
            </w:ins>
          </w:p>
        </w:tc>
        <w:tc>
          <w:tcPr>
            <w:tcW w:w="584" w:type="dxa"/>
            <w:noWrap/>
            <w:hideMark/>
            <w:tcPrChange w:id="1447" w:author="Garai, Subrata" w:date="2017-08-08T16:19:00Z">
              <w:tcPr>
                <w:tcW w:w="620" w:type="dxa"/>
                <w:noWrap/>
                <w:hideMark/>
              </w:tcPr>
            </w:tcPrChange>
          </w:tcPr>
          <w:p w14:paraId="1A3380B5" w14:textId="77777777" w:rsidR="00B07536" w:rsidRPr="00B07536" w:rsidRDefault="00B07536" w:rsidP="00B07536">
            <w:pPr>
              <w:spacing w:line="480" w:lineRule="auto"/>
              <w:jc w:val="both"/>
              <w:rPr>
                <w:ins w:id="1448" w:author="Garai, Subrata" w:date="2017-08-08T11:25:00Z"/>
                <w:rFonts w:ascii="Verdana" w:hAnsi="Verdana" w:cs="Times New Roman"/>
                <w:sz w:val="20"/>
                <w:szCs w:val="20"/>
              </w:rPr>
            </w:pPr>
            <w:ins w:id="1449" w:author="Garai, Subrata" w:date="2017-08-08T11:25:00Z">
              <w:r w:rsidRPr="00B07536">
                <w:rPr>
                  <w:rFonts w:ascii="Verdana" w:hAnsi="Verdana" w:cs="Times New Roman"/>
                  <w:sz w:val="20"/>
                  <w:szCs w:val="20"/>
                </w:rPr>
                <w:t>1</w:t>
              </w:r>
            </w:ins>
          </w:p>
        </w:tc>
        <w:tc>
          <w:tcPr>
            <w:tcW w:w="751" w:type="dxa"/>
            <w:noWrap/>
            <w:hideMark/>
            <w:tcPrChange w:id="1450" w:author="Garai, Subrata" w:date="2017-08-08T16:19:00Z">
              <w:tcPr>
                <w:tcW w:w="1056" w:type="dxa"/>
                <w:gridSpan w:val="2"/>
                <w:noWrap/>
                <w:hideMark/>
              </w:tcPr>
            </w:tcPrChange>
          </w:tcPr>
          <w:p w14:paraId="44DD637D" w14:textId="77777777" w:rsidR="00B07536" w:rsidRPr="00B07536" w:rsidRDefault="00B07536" w:rsidP="00B07536">
            <w:pPr>
              <w:spacing w:line="480" w:lineRule="auto"/>
              <w:jc w:val="both"/>
              <w:rPr>
                <w:ins w:id="1451" w:author="Garai, Subrata" w:date="2017-08-08T11:25:00Z"/>
                <w:rFonts w:ascii="Verdana" w:hAnsi="Verdana" w:cs="Times New Roman"/>
                <w:sz w:val="20"/>
                <w:szCs w:val="20"/>
              </w:rPr>
            </w:pPr>
            <w:ins w:id="1452" w:author="Garai, Subrata" w:date="2017-08-08T11:25:00Z">
              <w:r w:rsidRPr="00B07536">
                <w:rPr>
                  <w:rFonts w:ascii="Verdana" w:hAnsi="Verdana" w:cs="Times New Roman"/>
                  <w:sz w:val="20"/>
                  <w:szCs w:val="20"/>
                </w:rPr>
                <w:t>1</w:t>
              </w:r>
            </w:ins>
          </w:p>
        </w:tc>
        <w:tc>
          <w:tcPr>
            <w:tcW w:w="1169" w:type="dxa"/>
            <w:noWrap/>
            <w:hideMark/>
            <w:tcPrChange w:id="1453" w:author="Garai, Subrata" w:date="2017-08-08T16:19:00Z">
              <w:tcPr>
                <w:tcW w:w="1260" w:type="dxa"/>
                <w:gridSpan w:val="2"/>
                <w:noWrap/>
                <w:hideMark/>
              </w:tcPr>
            </w:tcPrChange>
          </w:tcPr>
          <w:p w14:paraId="7C3E940A" w14:textId="77777777" w:rsidR="00B07536" w:rsidRPr="00B07536" w:rsidRDefault="00B07536" w:rsidP="00B07536">
            <w:pPr>
              <w:spacing w:line="480" w:lineRule="auto"/>
              <w:jc w:val="both"/>
              <w:rPr>
                <w:ins w:id="1454" w:author="Garai, Subrata" w:date="2017-08-08T11:25:00Z"/>
                <w:rFonts w:ascii="Verdana" w:hAnsi="Verdana" w:cs="Times New Roman"/>
                <w:sz w:val="20"/>
                <w:szCs w:val="20"/>
              </w:rPr>
            </w:pPr>
            <w:ins w:id="1455" w:author="Garai, Subrata" w:date="2017-08-08T11:25:00Z">
              <w:r w:rsidRPr="00B07536">
                <w:rPr>
                  <w:rFonts w:ascii="Verdana" w:hAnsi="Verdana" w:cs="Times New Roman"/>
                  <w:sz w:val="20"/>
                  <w:szCs w:val="20"/>
                </w:rPr>
                <w:t>53.2</w:t>
              </w:r>
            </w:ins>
          </w:p>
        </w:tc>
      </w:tr>
      <w:tr w:rsidR="00B07536" w:rsidRPr="00B07536" w14:paraId="3FB453A6" w14:textId="77777777" w:rsidTr="00BE7D57">
        <w:trPr>
          <w:trHeight w:val="130"/>
          <w:ins w:id="1456" w:author="Garai, Subrata" w:date="2017-08-08T11:25:00Z"/>
          <w:trPrChange w:id="1457" w:author="Garai, Subrata" w:date="2017-08-08T16:19:00Z">
            <w:trPr>
              <w:trHeight w:val="288"/>
            </w:trPr>
          </w:trPrChange>
        </w:trPr>
        <w:tc>
          <w:tcPr>
            <w:tcW w:w="852" w:type="dxa"/>
            <w:noWrap/>
            <w:hideMark/>
            <w:tcPrChange w:id="1458" w:author="Garai, Subrata" w:date="2017-08-08T16:19:00Z">
              <w:tcPr>
                <w:tcW w:w="738" w:type="dxa"/>
                <w:noWrap/>
                <w:hideMark/>
              </w:tcPr>
            </w:tcPrChange>
          </w:tcPr>
          <w:p w14:paraId="40D6EFC1" w14:textId="77777777" w:rsidR="00B07536" w:rsidRPr="00B07536" w:rsidRDefault="00B07536" w:rsidP="00B07536">
            <w:pPr>
              <w:spacing w:line="480" w:lineRule="auto"/>
              <w:jc w:val="both"/>
              <w:rPr>
                <w:ins w:id="1459" w:author="Garai, Subrata" w:date="2017-08-08T11:25:00Z"/>
                <w:rFonts w:ascii="Verdana" w:hAnsi="Verdana" w:cs="Times New Roman"/>
                <w:sz w:val="20"/>
                <w:szCs w:val="20"/>
              </w:rPr>
            </w:pPr>
            <w:ins w:id="1460" w:author="Garai, Subrata" w:date="2017-08-08T11:25:00Z">
              <w:r w:rsidRPr="00B07536">
                <w:rPr>
                  <w:rFonts w:ascii="Verdana" w:hAnsi="Verdana" w:cs="Times New Roman"/>
                  <w:sz w:val="20"/>
                  <w:szCs w:val="20"/>
                </w:rPr>
                <w:t>24</w:t>
              </w:r>
            </w:ins>
          </w:p>
        </w:tc>
        <w:tc>
          <w:tcPr>
            <w:tcW w:w="835" w:type="dxa"/>
            <w:noWrap/>
            <w:hideMark/>
            <w:tcPrChange w:id="1461" w:author="Garai, Subrata" w:date="2017-08-08T16:19:00Z">
              <w:tcPr>
                <w:tcW w:w="814" w:type="dxa"/>
                <w:noWrap/>
                <w:hideMark/>
              </w:tcPr>
            </w:tcPrChange>
          </w:tcPr>
          <w:p w14:paraId="10B88DF1" w14:textId="77777777" w:rsidR="00B07536" w:rsidRPr="00B07536" w:rsidRDefault="00B07536" w:rsidP="00B07536">
            <w:pPr>
              <w:spacing w:line="480" w:lineRule="auto"/>
              <w:jc w:val="both"/>
              <w:rPr>
                <w:ins w:id="1462" w:author="Garai, Subrata" w:date="2017-08-08T11:25:00Z"/>
                <w:rFonts w:ascii="Verdana" w:hAnsi="Verdana" w:cs="Times New Roman"/>
                <w:sz w:val="20"/>
                <w:szCs w:val="20"/>
              </w:rPr>
            </w:pPr>
            <w:ins w:id="1463" w:author="Garai, Subrata" w:date="2017-08-08T11:25:00Z">
              <w:r w:rsidRPr="00B07536">
                <w:rPr>
                  <w:rFonts w:ascii="Verdana" w:hAnsi="Verdana" w:cs="Times New Roman"/>
                  <w:sz w:val="20"/>
                  <w:szCs w:val="20"/>
                </w:rPr>
                <w:t>6</w:t>
              </w:r>
            </w:ins>
          </w:p>
        </w:tc>
        <w:tc>
          <w:tcPr>
            <w:tcW w:w="584" w:type="dxa"/>
            <w:noWrap/>
            <w:hideMark/>
            <w:tcPrChange w:id="1464" w:author="Garai, Subrata" w:date="2017-08-08T16:19:00Z">
              <w:tcPr>
                <w:tcW w:w="660" w:type="dxa"/>
                <w:noWrap/>
                <w:hideMark/>
              </w:tcPr>
            </w:tcPrChange>
          </w:tcPr>
          <w:p w14:paraId="132A0D54" w14:textId="77777777" w:rsidR="00B07536" w:rsidRPr="00B07536" w:rsidRDefault="00B07536" w:rsidP="00B07536">
            <w:pPr>
              <w:spacing w:line="480" w:lineRule="auto"/>
              <w:jc w:val="both"/>
              <w:rPr>
                <w:ins w:id="1465" w:author="Garai, Subrata" w:date="2017-08-08T11:25:00Z"/>
                <w:rFonts w:ascii="Verdana" w:hAnsi="Verdana" w:cs="Times New Roman"/>
                <w:sz w:val="20"/>
                <w:szCs w:val="20"/>
              </w:rPr>
            </w:pPr>
            <w:ins w:id="1466" w:author="Garai, Subrata" w:date="2017-08-08T11:25:00Z">
              <w:r w:rsidRPr="00B07536">
                <w:rPr>
                  <w:rFonts w:ascii="Verdana" w:hAnsi="Verdana" w:cs="Times New Roman"/>
                  <w:sz w:val="20"/>
                  <w:szCs w:val="20"/>
                </w:rPr>
                <w:t>0</w:t>
              </w:r>
            </w:ins>
          </w:p>
        </w:tc>
        <w:tc>
          <w:tcPr>
            <w:tcW w:w="584" w:type="dxa"/>
            <w:noWrap/>
            <w:hideMark/>
            <w:tcPrChange w:id="1467" w:author="Garai, Subrata" w:date="2017-08-08T16:19:00Z">
              <w:tcPr>
                <w:tcW w:w="620" w:type="dxa"/>
                <w:noWrap/>
                <w:hideMark/>
              </w:tcPr>
            </w:tcPrChange>
          </w:tcPr>
          <w:p w14:paraId="4F4DFA86" w14:textId="77777777" w:rsidR="00B07536" w:rsidRPr="00B07536" w:rsidRDefault="00B07536" w:rsidP="00B07536">
            <w:pPr>
              <w:spacing w:line="480" w:lineRule="auto"/>
              <w:jc w:val="both"/>
              <w:rPr>
                <w:ins w:id="1468" w:author="Garai, Subrata" w:date="2017-08-08T11:25:00Z"/>
                <w:rFonts w:ascii="Verdana" w:hAnsi="Verdana" w:cs="Times New Roman"/>
                <w:sz w:val="20"/>
                <w:szCs w:val="20"/>
              </w:rPr>
            </w:pPr>
            <w:ins w:id="1469" w:author="Garai, Subrata" w:date="2017-08-08T11:25:00Z">
              <w:r w:rsidRPr="00B07536">
                <w:rPr>
                  <w:rFonts w:ascii="Verdana" w:hAnsi="Verdana" w:cs="Times New Roman"/>
                  <w:sz w:val="20"/>
                  <w:szCs w:val="20"/>
                </w:rPr>
                <w:t>0</w:t>
              </w:r>
            </w:ins>
          </w:p>
        </w:tc>
        <w:tc>
          <w:tcPr>
            <w:tcW w:w="751" w:type="dxa"/>
            <w:noWrap/>
            <w:hideMark/>
            <w:tcPrChange w:id="1470" w:author="Garai, Subrata" w:date="2017-08-08T16:19:00Z">
              <w:tcPr>
                <w:tcW w:w="1056" w:type="dxa"/>
                <w:gridSpan w:val="2"/>
                <w:noWrap/>
                <w:hideMark/>
              </w:tcPr>
            </w:tcPrChange>
          </w:tcPr>
          <w:p w14:paraId="7D90CA8E" w14:textId="77777777" w:rsidR="00B07536" w:rsidRPr="00B07536" w:rsidRDefault="00B07536" w:rsidP="00B07536">
            <w:pPr>
              <w:spacing w:line="480" w:lineRule="auto"/>
              <w:jc w:val="both"/>
              <w:rPr>
                <w:ins w:id="1471" w:author="Garai, Subrata" w:date="2017-08-08T11:25:00Z"/>
                <w:rFonts w:ascii="Verdana" w:hAnsi="Verdana" w:cs="Times New Roman"/>
                <w:sz w:val="20"/>
                <w:szCs w:val="20"/>
              </w:rPr>
            </w:pPr>
            <w:ins w:id="1472" w:author="Garai, Subrata" w:date="2017-08-08T11:25:00Z">
              <w:r w:rsidRPr="00B07536">
                <w:rPr>
                  <w:rFonts w:ascii="Verdana" w:hAnsi="Verdana" w:cs="Times New Roman"/>
                  <w:sz w:val="20"/>
                  <w:szCs w:val="20"/>
                </w:rPr>
                <w:t>0</w:t>
              </w:r>
            </w:ins>
          </w:p>
        </w:tc>
        <w:tc>
          <w:tcPr>
            <w:tcW w:w="1169" w:type="dxa"/>
            <w:noWrap/>
            <w:hideMark/>
            <w:tcPrChange w:id="1473" w:author="Garai, Subrata" w:date="2017-08-08T16:19:00Z">
              <w:tcPr>
                <w:tcW w:w="1260" w:type="dxa"/>
                <w:gridSpan w:val="2"/>
                <w:noWrap/>
                <w:hideMark/>
              </w:tcPr>
            </w:tcPrChange>
          </w:tcPr>
          <w:p w14:paraId="36B7AEA9" w14:textId="77777777" w:rsidR="00B07536" w:rsidRPr="00B07536" w:rsidRDefault="00B07536" w:rsidP="00B07536">
            <w:pPr>
              <w:spacing w:line="480" w:lineRule="auto"/>
              <w:jc w:val="both"/>
              <w:rPr>
                <w:ins w:id="1474" w:author="Garai, Subrata" w:date="2017-08-08T11:25:00Z"/>
                <w:rFonts w:ascii="Verdana" w:hAnsi="Verdana" w:cs="Times New Roman"/>
                <w:sz w:val="20"/>
                <w:szCs w:val="20"/>
              </w:rPr>
            </w:pPr>
            <w:ins w:id="1475" w:author="Garai, Subrata" w:date="2017-08-08T11:25:00Z">
              <w:r w:rsidRPr="00B07536">
                <w:rPr>
                  <w:rFonts w:ascii="Verdana" w:hAnsi="Verdana" w:cs="Times New Roman"/>
                  <w:sz w:val="20"/>
                  <w:szCs w:val="20"/>
                </w:rPr>
                <w:t>56</w:t>
              </w:r>
            </w:ins>
          </w:p>
        </w:tc>
      </w:tr>
    </w:tbl>
    <w:p w14:paraId="6B8FA261" w14:textId="77777777" w:rsidR="00B07536" w:rsidRDefault="00B07536" w:rsidP="00EC370F">
      <w:pPr>
        <w:spacing w:line="480" w:lineRule="auto"/>
        <w:jc w:val="both"/>
        <w:rPr>
          <w:ins w:id="1476" w:author="Garai, Subrata" w:date="2017-08-08T11:17:00Z"/>
          <w:rFonts w:ascii="Verdana" w:hAnsi="Verdana" w:cs="Times New Roman"/>
          <w:sz w:val="20"/>
          <w:szCs w:val="20"/>
          <w:lang w:val="en-CA"/>
        </w:rPr>
      </w:pPr>
    </w:p>
    <w:p w14:paraId="422E6270" w14:textId="77777777" w:rsidR="00B07536" w:rsidRDefault="00B07536" w:rsidP="00EC370F">
      <w:pPr>
        <w:spacing w:line="480" w:lineRule="auto"/>
        <w:jc w:val="both"/>
        <w:rPr>
          <w:ins w:id="1477" w:author="Garai, Subrata" w:date="2017-08-08T11:17:00Z"/>
          <w:rFonts w:ascii="Verdana" w:hAnsi="Verdana" w:cs="Times New Roman"/>
          <w:sz w:val="20"/>
          <w:szCs w:val="20"/>
          <w:lang w:val="en-CA"/>
        </w:rPr>
      </w:pPr>
    </w:p>
    <w:p w14:paraId="0883357D" w14:textId="0E745A7D" w:rsidR="00B07536" w:rsidRDefault="00852DF2" w:rsidP="00EC370F">
      <w:pPr>
        <w:spacing w:line="480" w:lineRule="auto"/>
        <w:jc w:val="both"/>
        <w:rPr>
          <w:ins w:id="1478" w:author="Garai, Subrata" w:date="2017-08-08T11:17:00Z"/>
          <w:rFonts w:ascii="Verdana" w:hAnsi="Verdana" w:cs="Times New Roman"/>
          <w:sz w:val="20"/>
          <w:szCs w:val="20"/>
          <w:lang w:val="en-CA"/>
        </w:rPr>
      </w:pPr>
      <w:ins w:id="1479" w:author="Garai, Subrata" w:date="2017-08-08T11:28:00Z">
        <w:r>
          <w:rPr>
            <w:rFonts w:ascii="Verdana" w:hAnsi="Verdana" w:cs="Times New Roman"/>
            <w:sz w:val="20"/>
            <w:szCs w:val="20"/>
            <w:lang w:val="en-CA"/>
          </w:rPr>
          <w:t xml:space="preserve">Objective of this analysis is to examine any possible relationship between yield (target variable) and </w:t>
        </w:r>
      </w:ins>
      <w:ins w:id="1480" w:author="Garai, Subrata" w:date="2017-08-08T11:29:00Z">
        <w:r>
          <w:rPr>
            <w:rFonts w:ascii="Verdana" w:hAnsi="Verdana" w:cs="Times New Roman"/>
            <w:sz w:val="20"/>
            <w:szCs w:val="20"/>
            <w:lang w:val="en-CA"/>
          </w:rPr>
          <w:t>other variables - block, N, P, K</w:t>
        </w:r>
      </w:ins>
    </w:p>
    <w:p w14:paraId="2CA7A4DF" w14:textId="3C8DFAFB" w:rsidR="00B07536" w:rsidRDefault="00852DF2" w:rsidP="00EC370F">
      <w:pPr>
        <w:spacing w:line="480" w:lineRule="auto"/>
        <w:jc w:val="both"/>
        <w:rPr>
          <w:ins w:id="1481" w:author="Garai, Subrata" w:date="2017-08-08T11:31:00Z"/>
          <w:rFonts w:ascii="Verdana" w:hAnsi="Verdana" w:cs="Times New Roman"/>
          <w:sz w:val="20"/>
          <w:szCs w:val="20"/>
          <w:lang w:val="en-CA"/>
        </w:rPr>
      </w:pPr>
      <w:ins w:id="1482" w:author="Garai, Subrata" w:date="2017-08-08T11:30:00Z">
        <w:r>
          <w:rPr>
            <w:rFonts w:ascii="Verdana" w:hAnsi="Verdana" w:cs="Times New Roman"/>
            <w:sz w:val="20"/>
            <w:szCs w:val="20"/>
            <w:lang w:val="en-CA"/>
          </w:rPr>
          <w:t xml:space="preserve">Below are the </w:t>
        </w:r>
      </w:ins>
      <w:ins w:id="1483" w:author="Garai, Subrata" w:date="2017-08-08T11:31:00Z">
        <w:r>
          <w:rPr>
            <w:rFonts w:ascii="Verdana" w:hAnsi="Verdana" w:cs="Times New Roman"/>
            <w:sz w:val="20"/>
            <w:szCs w:val="20"/>
            <w:lang w:val="en-CA"/>
          </w:rPr>
          <w:t>Null and Alternative Hypothesis for this analysis:</w:t>
        </w:r>
      </w:ins>
    </w:p>
    <w:p w14:paraId="2844B85A" w14:textId="77777777" w:rsidR="00852DF2" w:rsidRDefault="00852DF2" w:rsidP="00852DF2">
      <w:pPr>
        <w:spacing w:line="480" w:lineRule="auto"/>
        <w:jc w:val="both"/>
        <w:rPr>
          <w:ins w:id="1484" w:author="Garai, Subrata" w:date="2017-08-08T11:31:00Z"/>
          <w:rFonts w:ascii="Verdana" w:hAnsi="Verdana" w:cs="Times New Roman"/>
          <w:sz w:val="20"/>
          <w:szCs w:val="20"/>
          <w:lang w:val="en-CA"/>
        </w:rPr>
      </w:pPr>
    </w:p>
    <w:p w14:paraId="0A04C352" w14:textId="7106C149" w:rsidR="00852DF2" w:rsidRPr="00852DF2" w:rsidRDefault="00852DF2">
      <w:pPr>
        <w:spacing w:line="480" w:lineRule="auto"/>
        <w:jc w:val="both"/>
        <w:rPr>
          <w:ins w:id="1485" w:author="Garai, Subrata" w:date="2017-08-08T11:31:00Z"/>
          <w:rFonts w:ascii="Verdana" w:hAnsi="Verdana" w:cs="Times New Roman"/>
          <w:sz w:val="20"/>
          <w:szCs w:val="20"/>
          <w:lang w:val="en-CA"/>
        </w:rPr>
      </w:pPr>
      <w:ins w:id="1486" w:author="Garai, Subrata" w:date="2017-08-08T11:31:00Z">
        <w:r>
          <w:rPr>
            <w:rFonts w:ascii="Verdana" w:hAnsi="Verdana" w:cs="Times New Roman"/>
            <w:sz w:val="20"/>
            <w:szCs w:val="20"/>
            <w:lang w:val="en-CA"/>
          </w:rPr>
          <w:tab/>
        </w:r>
        <w:r w:rsidRPr="00852DF2">
          <w:rPr>
            <w:rFonts w:ascii="Verdana" w:hAnsi="Verdana" w:cs="Times New Roman"/>
            <w:sz w:val="20"/>
            <w:szCs w:val="20"/>
            <w:u w:val="single"/>
            <w:lang w:val="en-CA"/>
            <w:rPrChange w:id="1487" w:author="Garai, Subrata" w:date="2017-08-08T11:33:00Z">
              <w:rPr>
                <w:rFonts w:ascii="Verdana" w:hAnsi="Verdana" w:cs="Times New Roman"/>
                <w:sz w:val="20"/>
                <w:szCs w:val="20"/>
                <w:lang w:val="en-CA"/>
              </w:rPr>
            </w:rPrChange>
          </w:rPr>
          <w:t>Null Hypothesis:</w:t>
        </w:r>
        <w:r>
          <w:rPr>
            <w:rFonts w:ascii="Verdana" w:hAnsi="Verdana" w:cs="Times New Roman"/>
            <w:sz w:val="20"/>
            <w:szCs w:val="20"/>
            <w:lang w:val="en-CA"/>
          </w:rPr>
          <w:t xml:space="preserve"> </w:t>
        </w:r>
      </w:ins>
      <w:ins w:id="1488" w:author="Garai, Subrata" w:date="2017-08-08T11:34:00Z">
        <w:r>
          <w:rPr>
            <w:rFonts w:ascii="Verdana" w:hAnsi="Verdana" w:cs="Times New Roman"/>
            <w:sz w:val="20"/>
            <w:szCs w:val="20"/>
            <w:lang w:val="en-CA"/>
          </w:rPr>
          <w:t>A</w:t>
        </w:r>
      </w:ins>
      <w:ins w:id="1489" w:author="Garai, Subrata" w:date="2017-08-08T11:31:00Z">
        <w:r w:rsidRPr="00852DF2">
          <w:rPr>
            <w:rFonts w:ascii="Verdana" w:hAnsi="Verdana" w:cs="Times New Roman"/>
            <w:sz w:val="20"/>
            <w:szCs w:val="20"/>
            <w:lang w:val="en-CA"/>
          </w:rPr>
          <w:t xml:space="preserve">ll </w:t>
        </w:r>
        <w:r>
          <w:rPr>
            <w:rFonts w:ascii="Verdana" w:hAnsi="Verdana" w:cs="Times New Roman"/>
            <w:sz w:val="20"/>
            <w:szCs w:val="20"/>
            <w:lang w:val="en-CA"/>
          </w:rPr>
          <w:t>six</w:t>
        </w:r>
        <w:r w:rsidRPr="00852DF2">
          <w:rPr>
            <w:rFonts w:ascii="Verdana" w:hAnsi="Verdana" w:cs="Times New Roman"/>
            <w:sz w:val="20"/>
            <w:szCs w:val="20"/>
            <w:lang w:val="en-CA"/>
          </w:rPr>
          <w:t xml:space="preserve"> </w:t>
        </w:r>
        <w:r>
          <w:rPr>
            <w:rFonts w:ascii="Verdana" w:hAnsi="Verdana" w:cs="Times New Roman"/>
            <w:sz w:val="20"/>
            <w:szCs w:val="20"/>
            <w:lang w:val="en-CA"/>
          </w:rPr>
          <w:t xml:space="preserve">blocks </w:t>
        </w:r>
        <w:r w:rsidRPr="00852DF2">
          <w:rPr>
            <w:rFonts w:ascii="Verdana" w:hAnsi="Verdana" w:cs="Times New Roman"/>
            <w:sz w:val="20"/>
            <w:szCs w:val="20"/>
            <w:lang w:val="en-CA"/>
          </w:rPr>
          <w:t xml:space="preserve">means are equal —&gt; there is no relationship </w:t>
        </w:r>
      </w:ins>
      <w:ins w:id="1490" w:author="Garai, Subrata" w:date="2017-08-08T11:32:00Z">
        <w:r>
          <w:rPr>
            <w:rFonts w:ascii="Verdana" w:hAnsi="Verdana" w:cs="Times New Roman"/>
            <w:sz w:val="20"/>
            <w:szCs w:val="20"/>
            <w:lang w:val="en-CA"/>
          </w:rPr>
          <w:t xml:space="preserve">blocks </w:t>
        </w:r>
        <w:r>
          <w:rPr>
            <w:rFonts w:ascii="Verdana" w:hAnsi="Verdana" w:cs="Times New Roman"/>
            <w:sz w:val="20"/>
            <w:szCs w:val="20"/>
            <w:lang w:val="en-CA"/>
          </w:rPr>
          <w:tab/>
        </w:r>
        <w:r>
          <w:rPr>
            <w:rFonts w:ascii="Verdana" w:hAnsi="Verdana" w:cs="Times New Roman"/>
            <w:sz w:val="20"/>
            <w:szCs w:val="20"/>
            <w:lang w:val="en-CA"/>
          </w:rPr>
          <w:tab/>
        </w:r>
      </w:ins>
      <w:ins w:id="1491" w:author="Garai, Subrata" w:date="2017-08-08T11:31:00Z">
        <w:r w:rsidRPr="00852DF2">
          <w:rPr>
            <w:rFonts w:ascii="Verdana" w:hAnsi="Verdana" w:cs="Times New Roman"/>
            <w:sz w:val="20"/>
            <w:szCs w:val="20"/>
            <w:lang w:val="en-CA"/>
          </w:rPr>
          <w:t xml:space="preserve">and </w:t>
        </w:r>
      </w:ins>
      <w:ins w:id="1492" w:author="Garai, Subrata" w:date="2017-08-08T11:32:00Z">
        <w:r>
          <w:rPr>
            <w:rFonts w:ascii="Verdana" w:hAnsi="Verdana" w:cs="Times New Roman"/>
            <w:sz w:val="20"/>
            <w:szCs w:val="20"/>
            <w:lang w:val="en-CA"/>
          </w:rPr>
          <w:t>yield produced.</w:t>
        </w:r>
      </w:ins>
    </w:p>
    <w:p w14:paraId="3ACF44C5" w14:textId="6B87B075" w:rsidR="00852DF2" w:rsidRDefault="00852DF2" w:rsidP="00852DF2">
      <w:pPr>
        <w:spacing w:line="480" w:lineRule="auto"/>
        <w:jc w:val="both"/>
        <w:rPr>
          <w:ins w:id="1493" w:author="Garai, Subrata" w:date="2017-08-08T11:31:00Z"/>
          <w:rFonts w:ascii="Verdana" w:hAnsi="Verdana" w:cs="Times New Roman"/>
          <w:sz w:val="20"/>
          <w:szCs w:val="20"/>
          <w:lang w:val="en-CA"/>
        </w:rPr>
      </w:pPr>
      <w:ins w:id="1494" w:author="Garai, Subrata" w:date="2017-08-08T11:32:00Z">
        <w:r>
          <w:rPr>
            <w:rFonts w:ascii="Verdana" w:hAnsi="Verdana" w:cs="Times New Roman"/>
            <w:sz w:val="20"/>
            <w:szCs w:val="20"/>
            <w:lang w:val="en-CA"/>
          </w:rPr>
          <w:tab/>
        </w:r>
      </w:ins>
      <w:ins w:id="1495" w:author="Garai, Subrata" w:date="2017-08-08T11:31:00Z">
        <w:r w:rsidRPr="00852DF2">
          <w:rPr>
            <w:rFonts w:ascii="Verdana" w:hAnsi="Verdana" w:cs="Times New Roman"/>
            <w:sz w:val="20"/>
            <w:szCs w:val="20"/>
            <w:u w:val="single"/>
            <w:lang w:val="en-CA"/>
            <w:rPrChange w:id="1496" w:author="Garai, Subrata" w:date="2017-08-08T11:33:00Z">
              <w:rPr>
                <w:rFonts w:ascii="Verdana" w:hAnsi="Verdana" w:cs="Times New Roman"/>
                <w:sz w:val="20"/>
                <w:szCs w:val="20"/>
                <w:lang w:val="en-CA"/>
              </w:rPr>
            </w:rPrChange>
          </w:rPr>
          <w:t>Alternative Hypothesis:</w:t>
        </w:r>
        <w:r>
          <w:rPr>
            <w:rFonts w:ascii="Verdana" w:hAnsi="Verdana" w:cs="Times New Roman"/>
            <w:sz w:val="20"/>
            <w:szCs w:val="20"/>
            <w:lang w:val="en-CA"/>
          </w:rPr>
          <w:t xml:space="preserve"> </w:t>
        </w:r>
      </w:ins>
      <w:ins w:id="1497" w:author="Garai, Subrata" w:date="2017-08-08T11:32:00Z">
        <w:r>
          <w:rPr>
            <w:rFonts w:ascii="Verdana" w:hAnsi="Verdana" w:cs="Times New Roman"/>
            <w:sz w:val="20"/>
            <w:szCs w:val="20"/>
            <w:lang w:val="en-CA"/>
          </w:rPr>
          <w:t>N</w:t>
        </w:r>
      </w:ins>
      <w:ins w:id="1498" w:author="Garai, Subrata" w:date="2017-08-08T11:31:00Z">
        <w:r w:rsidRPr="00852DF2">
          <w:rPr>
            <w:rFonts w:ascii="Verdana" w:hAnsi="Verdana" w:cs="Times New Roman"/>
            <w:sz w:val="20"/>
            <w:szCs w:val="20"/>
            <w:lang w:val="en-CA"/>
          </w:rPr>
          <w:t xml:space="preserve">ot all </w:t>
        </w:r>
      </w:ins>
      <w:ins w:id="1499" w:author="Garai, Subrata" w:date="2017-08-08T11:32:00Z">
        <w:r>
          <w:rPr>
            <w:rFonts w:ascii="Verdana" w:hAnsi="Verdana" w:cs="Times New Roman"/>
            <w:sz w:val="20"/>
            <w:szCs w:val="20"/>
            <w:lang w:val="en-CA"/>
          </w:rPr>
          <w:t xml:space="preserve">six block </w:t>
        </w:r>
      </w:ins>
      <w:ins w:id="1500" w:author="Garai, Subrata" w:date="2017-08-08T11:31:00Z">
        <w:r w:rsidRPr="00852DF2">
          <w:rPr>
            <w:rFonts w:ascii="Verdana" w:hAnsi="Verdana" w:cs="Times New Roman"/>
            <w:sz w:val="20"/>
            <w:szCs w:val="20"/>
            <w:lang w:val="en-CA"/>
          </w:rPr>
          <w:t xml:space="preserve">means are equal —&gt; there is a relationship </w:t>
        </w:r>
      </w:ins>
      <w:ins w:id="1501" w:author="Garai, Subrata" w:date="2017-08-08T11:33:00Z">
        <w:r>
          <w:rPr>
            <w:rFonts w:ascii="Verdana" w:hAnsi="Verdana" w:cs="Times New Roman"/>
            <w:sz w:val="20"/>
            <w:szCs w:val="20"/>
            <w:lang w:val="en-CA"/>
          </w:rPr>
          <w:tab/>
        </w:r>
      </w:ins>
      <w:ins w:id="1502" w:author="Garai, Subrata" w:date="2017-08-08T11:31:00Z">
        <w:r w:rsidRPr="00852DF2">
          <w:rPr>
            <w:rFonts w:ascii="Verdana" w:hAnsi="Verdana" w:cs="Times New Roman"/>
            <w:sz w:val="20"/>
            <w:szCs w:val="20"/>
            <w:lang w:val="en-CA"/>
          </w:rPr>
          <w:t xml:space="preserve">between </w:t>
        </w:r>
      </w:ins>
      <w:ins w:id="1503" w:author="Garai, Subrata" w:date="2017-08-08T11:33:00Z">
        <w:r>
          <w:rPr>
            <w:rFonts w:ascii="Verdana" w:hAnsi="Verdana" w:cs="Times New Roman"/>
            <w:sz w:val="20"/>
            <w:szCs w:val="20"/>
            <w:lang w:val="en-CA"/>
          </w:rPr>
          <w:t>blocks, N, P, K</w:t>
        </w:r>
      </w:ins>
      <w:ins w:id="1504" w:author="Garai, Subrata" w:date="2017-08-08T11:31:00Z">
        <w:r w:rsidRPr="00852DF2">
          <w:rPr>
            <w:rFonts w:ascii="Verdana" w:hAnsi="Verdana" w:cs="Times New Roman"/>
            <w:sz w:val="20"/>
            <w:szCs w:val="20"/>
            <w:lang w:val="en-CA"/>
          </w:rPr>
          <w:t xml:space="preserve"> and </w:t>
        </w:r>
      </w:ins>
      <w:ins w:id="1505" w:author="Garai, Subrata" w:date="2017-08-08T11:33:00Z">
        <w:r>
          <w:rPr>
            <w:rFonts w:ascii="Verdana" w:hAnsi="Verdana" w:cs="Times New Roman"/>
            <w:sz w:val="20"/>
            <w:szCs w:val="20"/>
            <w:lang w:val="en-CA"/>
          </w:rPr>
          <w:t>yield.</w:t>
        </w:r>
      </w:ins>
    </w:p>
    <w:p w14:paraId="078C2131" w14:textId="77777777" w:rsidR="00852DF2" w:rsidRDefault="00852DF2" w:rsidP="00EC370F">
      <w:pPr>
        <w:spacing w:line="480" w:lineRule="auto"/>
        <w:jc w:val="both"/>
        <w:rPr>
          <w:ins w:id="1506" w:author="Garai, Subrata" w:date="2017-08-08T11:31:00Z"/>
          <w:rFonts w:ascii="Verdana" w:hAnsi="Verdana" w:cs="Times New Roman"/>
          <w:sz w:val="20"/>
          <w:szCs w:val="20"/>
          <w:lang w:val="en-CA"/>
        </w:rPr>
      </w:pPr>
    </w:p>
    <w:p w14:paraId="25E1F865" w14:textId="4AAF3473" w:rsidR="00852DF2" w:rsidRDefault="00852DF2" w:rsidP="00EC370F">
      <w:pPr>
        <w:spacing w:line="480" w:lineRule="auto"/>
        <w:jc w:val="both"/>
        <w:rPr>
          <w:ins w:id="1507" w:author="Garai, Subrata" w:date="2017-08-08T11:35:00Z"/>
          <w:rFonts w:ascii="Verdana" w:hAnsi="Verdana" w:cs="Times New Roman"/>
          <w:sz w:val="20"/>
          <w:szCs w:val="20"/>
          <w:lang w:val="en-CA"/>
        </w:rPr>
      </w:pPr>
      <w:ins w:id="1508" w:author="Garai, Subrata" w:date="2017-08-08T11:34:00Z">
        <w:r>
          <w:rPr>
            <w:rFonts w:ascii="Verdana" w:hAnsi="Verdana" w:cs="Times New Roman"/>
            <w:sz w:val="20"/>
            <w:szCs w:val="20"/>
            <w:lang w:val="en-CA"/>
          </w:rPr>
          <w:t>As we are</w:t>
        </w:r>
      </w:ins>
      <w:ins w:id="1509" w:author="Garai, Subrata" w:date="2017-08-08T11:31:00Z">
        <w:r>
          <w:rPr>
            <w:rFonts w:ascii="Verdana" w:hAnsi="Verdana" w:cs="Times New Roman"/>
            <w:sz w:val="20"/>
            <w:szCs w:val="20"/>
            <w:lang w:val="en-CA"/>
          </w:rPr>
          <w:t xml:space="preserve"> testing </w:t>
        </w:r>
      </w:ins>
      <w:ins w:id="1510" w:author="Garai, Subrata" w:date="2017-08-08T21:34:00Z">
        <w:r w:rsidR="0021285C">
          <w:rPr>
            <w:rFonts w:ascii="Verdana" w:hAnsi="Verdana" w:cs="Times New Roman"/>
            <w:sz w:val="20"/>
            <w:szCs w:val="20"/>
            <w:lang w:val="en-CA"/>
          </w:rPr>
          <w:t>a</w:t>
        </w:r>
      </w:ins>
      <w:ins w:id="1511" w:author="Garai, Subrata" w:date="2017-08-08T11:31:00Z">
        <w:r>
          <w:rPr>
            <w:rFonts w:ascii="Verdana" w:hAnsi="Verdana" w:cs="Times New Roman"/>
            <w:sz w:val="20"/>
            <w:szCs w:val="20"/>
            <w:lang w:val="en-CA"/>
          </w:rPr>
          <w:t xml:space="preserve"> hypothesis with </w:t>
        </w:r>
      </w:ins>
      <w:ins w:id="1512" w:author="Garai, Subrata" w:date="2017-08-08T11:34:00Z">
        <w:r>
          <w:rPr>
            <w:rFonts w:ascii="Verdana" w:hAnsi="Verdana" w:cs="Times New Roman"/>
            <w:sz w:val="20"/>
            <w:szCs w:val="20"/>
            <w:lang w:val="en-CA"/>
          </w:rPr>
          <w:t>e</w:t>
        </w:r>
      </w:ins>
      <w:ins w:id="1513" w:author="Garai, Subrata" w:date="2017-08-08T11:31:00Z">
        <w:r w:rsidRPr="00852DF2">
          <w:rPr>
            <w:rFonts w:ascii="Verdana" w:hAnsi="Verdana" w:cs="Times New Roman"/>
            <w:sz w:val="20"/>
            <w:szCs w:val="20"/>
            <w:lang w:val="en-CA"/>
          </w:rPr>
          <w:t>xplanatory variable</w:t>
        </w:r>
      </w:ins>
      <w:ins w:id="1514" w:author="Garai, Subrata" w:date="2017-08-08T11:34:00Z">
        <w:r>
          <w:rPr>
            <w:rFonts w:ascii="Verdana" w:hAnsi="Verdana" w:cs="Times New Roman"/>
            <w:sz w:val="20"/>
            <w:szCs w:val="20"/>
            <w:lang w:val="en-CA"/>
          </w:rPr>
          <w:t xml:space="preserve"> </w:t>
        </w:r>
        <w:r w:rsidRPr="00852DF2">
          <w:rPr>
            <w:rFonts w:ascii="Verdana" w:hAnsi="Verdana" w:cs="Times New Roman"/>
            <w:sz w:val="20"/>
            <w:szCs w:val="20"/>
            <w:lang w:val="en-CA"/>
          </w:rPr>
          <w:t>categorical</w:t>
        </w:r>
      </w:ins>
      <w:ins w:id="1515" w:author="Garai, Subrata" w:date="2017-08-08T11:31:00Z">
        <w:r w:rsidRPr="00852DF2">
          <w:rPr>
            <w:rFonts w:ascii="Verdana" w:hAnsi="Verdana" w:cs="Times New Roman"/>
            <w:sz w:val="20"/>
            <w:szCs w:val="20"/>
            <w:lang w:val="en-CA"/>
          </w:rPr>
          <w:t xml:space="preserve"> and a response variable</w:t>
        </w:r>
      </w:ins>
      <w:ins w:id="1516" w:author="Garai, Subrata" w:date="2017-08-08T11:34:00Z">
        <w:r>
          <w:rPr>
            <w:rFonts w:ascii="Verdana" w:hAnsi="Verdana" w:cs="Times New Roman"/>
            <w:sz w:val="20"/>
            <w:szCs w:val="20"/>
            <w:lang w:val="en-CA"/>
          </w:rPr>
          <w:t xml:space="preserve"> </w:t>
        </w:r>
        <w:r w:rsidRPr="00852DF2">
          <w:rPr>
            <w:rFonts w:ascii="Verdana" w:hAnsi="Verdana" w:cs="Times New Roman"/>
            <w:sz w:val="20"/>
            <w:szCs w:val="20"/>
            <w:lang w:val="en-CA"/>
          </w:rPr>
          <w:t>quantitative</w:t>
        </w:r>
      </w:ins>
      <w:ins w:id="1517" w:author="Garai, Subrata" w:date="2017-08-08T11:31:00Z">
        <w:r w:rsidRPr="00852DF2">
          <w:rPr>
            <w:rFonts w:ascii="Verdana" w:hAnsi="Verdana" w:cs="Times New Roman"/>
            <w:sz w:val="20"/>
            <w:szCs w:val="20"/>
            <w:lang w:val="en-CA"/>
          </w:rPr>
          <w:t>,</w:t>
        </w:r>
      </w:ins>
      <w:ins w:id="1518" w:author="Garai, Subrata" w:date="2017-08-08T11:34:00Z">
        <w:r>
          <w:rPr>
            <w:rFonts w:ascii="Verdana" w:hAnsi="Verdana" w:cs="Times New Roman"/>
            <w:sz w:val="20"/>
            <w:szCs w:val="20"/>
            <w:lang w:val="en-CA"/>
          </w:rPr>
          <w:t xml:space="preserve"> we will use ANOVA</w:t>
        </w:r>
      </w:ins>
      <w:ins w:id="1519" w:author="Garai, Subrata" w:date="2017-08-08T11:35:00Z">
        <w:r>
          <w:rPr>
            <w:rFonts w:ascii="Verdana" w:hAnsi="Verdana" w:cs="Times New Roman"/>
            <w:sz w:val="20"/>
            <w:szCs w:val="20"/>
            <w:lang w:val="en-CA"/>
          </w:rPr>
          <w:t xml:space="preserve"> (</w:t>
        </w:r>
        <w:r w:rsidRPr="00852DF2">
          <w:rPr>
            <w:rFonts w:ascii="Verdana" w:hAnsi="Verdana" w:cs="Times New Roman"/>
            <w:sz w:val="20"/>
            <w:szCs w:val="20"/>
            <w:lang w:val="en-CA"/>
          </w:rPr>
          <w:t>Analysis of Variances</w:t>
        </w:r>
        <w:r>
          <w:rPr>
            <w:rFonts w:ascii="Verdana" w:hAnsi="Verdana" w:cs="Times New Roman"/>
            <w:sz w:val="20"/>
            <w:szCs w:val="20"/>
            <w:lang w:val="en-CA"/>
          </w:rPr>
          <w:t>) in R language.</w:t>
        </w:r>
      </w:ins>
    </w:p>
    <w:p w14:paraId="367CF9A9" w14:textId="77777777" w:rsidR="00916589" w:rsidRDefault="00916589" w:rsidP="00EC370F">
      <w:pPr>
        <w:spacing w:line="480" w:lineRule="auto"/>
        <w:jc w:val="both"/>
        <w:rPr>
          <w:ins w:id="1520" w:author="Garai, Subrata" w:date="2017-08-08T11:56:00Z"/>
          <w:rFonts w:ascii="Verdana" w:hAnsi="Verdana" w:cs="Times New Roman"/>
          <w:sz w:val="20"/>
          <w:szCs w:val="20"/>
          <w:lang w:val="en-CA"/>
        </w:rPr>
      </w:pPr>
    </w:p>
    <w:p w14:paraId="253F52C4" w14:textId="7D95790E" w:rsidR="00852DF2" w:rsidRDefault="00916589" w:rsidP="00EC370F">
      <w:pPr>
        <w:spacing w:line="480" w:lineRule="auto"/>
        <w:jc w:val="both"/>
        <w:rPr>
          <w:ins w:id="1521" w:author="Garai, Subrata" w:date="2017-08-08T11:57:00Z"/>
          <w:rFonts w:ascii="Verdana" w:hAnsi="Verdana" w:cs="Times New Roman"/>
          <w:sz w:val="20"/>
          <w:szCs w:val="20"/>
          <w:lang w:val="en-CA"/>
        </w:rPr>
      </w:pPr>
      <w:ins w:id="1522" w:author="Garai, Subrata" w:date="2017-08-08T11:56:00Z">
        <w:r>
          <w:rPr>
            <w:rFonts w:ascii="Verdana" w:hAnsi="Verdana" w:cs="Times New Roman"/>
            <w:sz w:val="20"/>
            <w:szCs w:val="20"/>
            <w:lang w:val="en-CA"/>
          </w:rPr>
          <w:t>First, we calculate the means of yields in each block and try to examine if they are different in each blocks.</w:t>
        </w:r>
      </w:ins>
    </w:p>
    <w:p w14:paraId="67E1D56C" w14:textId="77777777" w:rsidR="00916589" w:rsidRDefault="00916589" w:rsidP="00EC370F">
      <w:pPr>
        <w:spacing w:line="480" w:lineRule="auto"/>
        <w:jc w:val="both"/>
        <w:rPr>
          <w:ins w:id="1523" w:author="Garai, Subrata" w:date="2017-08-08T11:56:00Z"/>
          <w:rFonts w:ascii="Verdana" w:hAnsi="Verdana" w:cs="Times New Roman"/>
          <w:sz w:val="20"/>
          <w:szCs w:val="20"/>
          <w:lang w:val="en-CA"/>
        </w:rPr>
      </w:pPr>
    </w:p>
    <w:p w14:paraId="61B87CB8" w14:textId="766D9979" w:rsidR="00916589" w:rsidRDefault="00916589">
      <w:pPr>
        <w:spacing w:line="480" w:lineRule="auto"/>
        <w:ind w:left="720"/>
        <w:jc w:val="both"/>
        <w:rPr>
          <w:ins w:id="1524" w:author="Garai, Subrata" w:date="2017-08-08T11:55:00Z"/>
          <w:rFonts w:ascii="Verdana" w:hAnsi="Verdana" w:cs="Times New Roman"/>
          <w:sz w:val="20"/>
          <w:szCs w:val="20"/>
          <w:lang w:val="en-CA"/>
        </w:rPr>
        <w:pPrChange w:id="1525" w:author="Garai, Subrata" w:date="2017-08-08T11:57:00Z">
          <w:pPr>
            <w:spacing w:line="480" w:lineRule="auto"/>
            <w:jc w:val="both"/>
          </w:pPr>
        </w:pPrChange>
      </w:pPr>
      <w:ins w:id="1526" w:author="Garai, Subrata" w:date="2017-08-08T11:57:00Z">
        <w:r>
          <w:rPr>
            <w:noProof/>
          </w:rPr>
          <w:drawing>
            <wp:inline distT="0" distB="0" distL="0" distR="0" wp14:anchorId="65A5B848" wp14:editId="29C479C4">
              <wp:extent cx="4114800" cy="464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14800" cy="464820"/>
                      </a:xfrm>
                      <a:prstGeom prst="rect">
                        <a:avLst/>
                      </a:prstGeom>
                    </pic:spPr>
                  </pic:pic>
                </a:graphicData>
              </a:graphic>
            </wp:inline>
          </w:drawing>
        </w:r>
      </w:ins>
    </w:p>
    <w:p w14:paraId="7E670FFB" w14:textId="12121BF3" w:rsidR="00916589" w:rsidRDefault="00CE01D1">
      <w:pPr>
        <w:spacing w:line="480" w:lineRule="auto"/>
        <w:ind w:left="720"/>
        <w:jc w:val="both"/>
        <w:rPr>
          <w:ins w:id="1527" w:author="Garai, Subrata" w:date="2017-08-08T11:55:00Z"/>
          <w:rFonts w:ascii="Verdana" w:hAnsi="Verdana" w:cs="Times New Roman"/>
          <w:sz w:val="20"/>
          <w:szCs w:val="20"/>
          <w:lang w:val="en-CA"/>
        </w:rPr>
        <w:pPrChange w:id="1528" w:author="Garai, Subrata" w:date="2017-08-08T11:59:00Z">
          <w:pPr>
            <w:spacing w:line="480" w:lineRule="auto"/>
            <w:jc w:val="both"/>
          </w:pPr>
        </w:pPrChange>
      </w:pPr>
      <w:ins w:id="1529" w:author="Garai, Subrata" w:date="2017-08-08T14:46:00Z">
        <w:r>
          <w:rPr>
            <w:noProof/>
          </w:rPr>
          <w:drawing>
            <wp:inline distT="0" distB="0" distL="0" distR="0" wp14:anchorId="5BC6FB96" wp14:editId="7BAEA02D">
              <wp:extent cx="5052060" cy="289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52060" cy="289560"/>
                      </a:xfrm>
                      <a:prstGeom prst="rect">
                        <a:avLst/>
                      </a:prstGeom>
                    </pic:spPr>
                  </pic:pic>
                </a:graphicData>
              </a:graphic>
            </wp:inline>
          </w:drawing>
        </w:r>
      </w:ins>
    </w:p>
    <w:p w14:paraId="52DD0E23" w14:textId="7568DD4A" w:rsidR="00916589" w:rsidRDefault="00CE01D1" w:rsidP="00EC370F">
      <w:pPr>
        <w:spacing w:line="480" w:lineRule="auto"/>
        <w:jc w:val="both"/>
        <w:rPr>
          <w:ins w:id="1530" w:author="Garai, Subrata" w:date="2017-08-08T14:47:00Z"/>
          <w:rFonts w:ascii="Verdana" w:hAnsi="Verdana" w:cs="Times New Roman"/>
          <w:sz w:val="20"/>
          <w:szCs w:val="20"/>
          <w:lang w:val="en-CA"/>
        </w:rPr>
      </w:pPr>
      <w:ins w:id="1531" w:author="Garai, Subrata" w:date="2017-08-08T14:47:00Z">
        <w:r>
          <w:rPr>
            <w:noProof/>
          </w:rPr>
          <w:lastRenderedPageBreak/>
          <w:drawing>
            <wp:inline distT="0" distB="0" distL="0" distR="0" wp14:anchorId="52FE45C9" wp14:editId="41E25024">
              <wp:extent cx="5943600" cy="3514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14725"/>
                      </a:xfrm>
                      <a:prstGeom prst="rect">
                        <a:avLst/>
                      </a:prstGeom>
                    </pic:spPr>
                  </pic:pic>
                </a:graphicData>
              </a:graphic>
            </wp:inline>
          </w:drawing>
        </w:r>
      </w:ins>
    </w:p>
    <w:p w14:paraId="25688907" w14:textId="407977D0" w:rsidR="00CE01D1" w:rsidRDefault="00CE01D1" w:rsidP="00EC370F">
      <w:pPr>
        <w:spacing w:line="480" w:lineRule="auto"/>
        <w:jc w:val="both"/>
        <w:rPr>
          <w:ins w:id="1532" w:author="Garai, Subrata" w:date="2017-08-08T14:49:00Z"/>
          <w:rFonts w:ascii="Verdana" w:hAnsi="Verdana" w:cs="Times New Roman"/>
          <w:sz w:val="20"/>
          <w:szCs w:val="20"/>
          <w:lang w:val="en-CA"/>
        </w:rPr>
      </w:pPr>
      <w:ins w:id="1533" w:author="Garai, Subrata" w:date="2017-08-08T14:48:00Z">
        <w:r w:rsidRPr="00CE01D1">
          <w:rPr>
            <w:rFonts w:ascii="Verdana" w:hAnsi="Verdana" w:cs="Times New Roman"/>
            <w:sz w:val="20"/>
            <w:szCs w:val="20"/>
            <w:lang w:val="en-CA"/>
          </w:rPr>
          <w:t xml:space="preserve">The above graph shows </w:t>
        </w:r>
        <w:r>
          <w:rPr>
            <w:rFonts w:ascii="Verdana" w:hAnsi="Verdana" w:cs="Times New Roman"/>
            <w:sz w:val="20"/>
            <w:szCs w:val="20"/>
            <w:lang w:val="en-CA"/>
          </w:rPr>
          <w:t>yield</w:t>
        </w:r>
        <w:r w:rsidRPr="00CE01D1">
          <w:rPr>
            <w:rFonts w:ascii="Verdana" w:hAnsi="Verdana" w:cs="Times New Roman"/>
            <w:sz w:val="20"/>
            <w:szCs w:val="20"/>
            <w:lang w:val="en-CA"/>
          </w:rPr>
          <w:t xml:space="preserve"> means change between </w:t>
        </w:r>
        <w:r>
          <w:rPr>
            <w:rFonts w:ascii="Verdana" w:hAnsi="Verdana" w:cs="Times New Roman"/>
            <w:sz w:val="20"/>
            <w:szCs w:val="20"/>
            <w:lang w:val="en-CA"/>
          </w:rPr>
          <w:t>different blocks</w:t>
        </w:r>
        <w:r w:rsidRPr="00CE01D1">
          <w:rPr>
            <w:rFonts w:ascii="Verdana" w:hAnsi="Verdana" w:cs="Times New Roman"/>
            <w:sz w:val="20"/>
            <w:szCs w:val="20"/>
            <w:lang w:val="en-CA"/>
          </w:rPr>
          <w:t xml:space="preserve">, </w:t>
        </w:r>
      </w:ins>
      <w:ins w:id="1534" w:author="Garai, Subrata" w:date="2017-08-08T14:49:00Z">
        <w:r>
          <w:rPr>
            <w:rFonts w:ascii="Verdana" w:hAnsi="Verdana" w:cs="Times New Roman"/>
            <w:sz w:val="20"/>
            <w:szCs w:val="20"/>
            <w:lang w:val="en-CA"/>
          </w:rPr>
          <w:t xml:space="preserve">but </w:t>
        </w:r>
      </w:ins>
      <w:ins w:id="1535" w:author="Garai, Subrata" w:date="2017-08-08T14:48:00Z">
        <w:r w:rsidRPr="00CE01D1">
          <w:rPr>
            <w:rFonts w:ascii="Verdana" w:hAnsi="Verdana" w:cs="Times New Roman"/>
            <w:sz w:val="20"/>
            <w:szCs w:val="20"/>
            <w:lang w:val="en-CA"/>
          </w:rPr>
          <w:t>that</w:t>
        </w:r>
      </w:ins>
      <w:ins w:id="1536" w:author="Garai, Subrata" w:date="2017-08-08T14:49:00Z">
        <w:r>
          <w:rPr>
            <w:rFonts w:ascii="Verdana" w:hAnsi="Verdana" w:cs="Times New Roman"/>
            <w:sz w:val="20"/>
            <w:szCs w:val="20"/>
            <w:lang w:val="en-CA"/>
          </w:rPr>
          <w:t xml:space="preserve"> is not </w:t>
        </w:r>
      </w:ins>
      <w:ins w:id="1537" w:author="Garai, Subrata" w:date="2017-08-08T14:48:00Z">
        <w:r w:rsidRPr="00CE01D1">
          <w:rPr>
            <w:rFonts w:ascii="Verdana" w:hAnsi="Verdana" w:cs="Times New Roman"/>
            <w:sz w:val="20"/>
            <w:szCs w:val="20"/>
            <w:lang w:val="en-CA"/>
          </w:rPr>
          <w:t xml:space="preserve">enough to provide evidence against </w:t>
        </w:r>
      </w:ins>
      <w:ins w:id="1538" w:author="Garai, Subrata" w:date="2017-08-08T14:49:00Z">
        <w:r>
          <w:rPr>
            <w:rFonts w:ascii="Verdana" w:hAnsi="Verdana" w:cs="Times New Roman"/>
            <w:sz w:val="20"/>
            <w:szCs w:val="20"/>
            <w:lang w:val="en-CA"/>
          </w:rPr>
          <w:t xml:space="preserve">the </w:t>
        </w:r>
      </w:ins>
      <w:ins w:id="1539" w:author="Garai, Subrata" w:date="2017-08-08T14:48:00Z">
        <w:r w:rsidRPr="00CE01D1">
          <w:rPr>
            <w:rFonts w:ascii="Verdana" w:hAnsi="Verdana" w:cs="Times New Roman"/>
            <w:sz w:val="20"/>
            <w:szCs w:val="20"/>
            <w:lang w:val="en-CA"/>
          </w:rPr>
          <w:t>null hypothesis</w:t>
        </w:r>
      </w:ins>
      <w:ins w:id="1540" w:author="Garai, Subrata" w:date="2017-08-08T14:49:00Z">
        <w:r>
          <w:rPr>
            <w:rFonts w:ascii="Verdana" w:hAnsi="Verdana" w:cs="Times New Roman"/>
            <w:sz w:val="20"/>
            <w:szCs w:val="20"/>
            <w:lang w:val="en-CA"/>
          </w:rPr>
          <w:t>.</w:t>
        </w:r>
      </w:ins>
    </w:p>
    <w:p w14:paraId="22295537" w14:textId="61D805C2" w:rsidR="00CE01D1" w:rsidRDefault="00CE01D1" w:rsidP="00EC370F">
      <w:pPr>
        <w:spacing w:line="480" w:lineRule="auto"/>
        <w:jc w:val="both"/>
        <w:rPr>
          <w:ins w:id="1541" w:author="Garai, Subrata" w:date="2017-08-08T14:51:00Z"/>
          <w:rFonts w:ascii="Verdana" w:hAnsi="Verdana" w:cs="Times New Roman"/>
          <w:sz w:val="20"/>
          <w:szCs w:val="20"/>
          <w:lang w:val="en-CA"/>
        </w:rPr>
      </w:pPr>
      <w:ins w:id="1542" w:author="Garai, Subrata" w:date="2017-08-08T14:50:00Z">
        <w:r>
          <w:rPr>
            <w:rFonts w:ascii="Verdana" w:hAnsi="Verdana" w:cs="Times New Roman"/>
            <w:sz w:val="20"/>
            <w:szCs w:val="20"/>
            <w:lang w:val="en-CA"/>
          </w:rPr>
          <w:t xml:space="preserve">Let's try the </w:t>
        </w:r>
      </w:ins>
      <w:ins w:id="1543" w:author="Garai, Subrata" w:date="2017-08-08T14:48:00Z">
        <w:r w:rsidRPr="00CE01D1">
          <w:rPr>
            <w:rFonts w:ascii="Verdana" w:hAnsi="Verdana" w:cs="Times New Roman"/>
            <w:sz w:val="20"/>
            <w:szCs w:val="20"/>
            <w:lang w:val="en-CA"/>
          </w:rPr>
          <w:t>boxplot:</w:t>
        </w:r>
      </w:ins>
    </w:p>
    <w:p w14:paraId="3D5D8A71" w14:textId="51909DA3" w:rsidR="00CE01D1" w:rsidRDefault="00CE01D1">
      <w:pPr>
        <w:spacing w:line="480" w:lineRule="auto"/>
        <w:ind w:left="720"/>
        <w:jc w:val="both"/>
        <w:rPr>
          <w:ins w:id="1544" w:author="Garai, Subrata" w:date="2017-08-08T14:51:00Z"/>
          <w:rFonts w:ascii="Verdana" w:hAnsi="Verdana" w:cs="Times New Roman"/>
          <w:sz w:val="20"/>
          <w:szCs w:val="20"/>
          <w:lang w:val="en-CA"/>
        </w:rPr>
        <w:pPrChange w:id="1545" w:author="Garai, Subrata" w:date="2017-08-08T14:52:00Z">
          <w:pPr>
            <w:spacing w:line="480" w:lineRule="auto"/>
            <w:jc w:val="both"/>
          </w:pPr>
        </w:pPrChange>
      </w:pPr>
      <w:ins w:id="1546" w:author="Garai, Subrata" w:date="2017-08-08T14:51:00Z">
        <w:r>
          <w:rPr>
            <w:noProof/>
          </w:rPr>
          <w:drawing>
            <wp:inline distT="0" distB="0" distL="0" distR="0" wp14:anchorId="33FC457D" wp14:editId="7002ACFD">
              <wp:extent cx="4899660" cy="129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99660" cy="129540"/>
                      </a:xfrm>
                      <a:prstGeom prst="rect">
                        <a:avLst/>
                      </a:prstGeom>
                    </pic:spPr>
                  </pic:pic>
                </a:graphicData>
              </a:graphic>
            </wp:inline>
          </w:drawing>
        </w:r>
      </w:ins>
    </w:p>
    <w:p w14:paraId="31B36B49" w14:textId="222564B7" w:rsidR="00CE01D1" w:rsidRDefault="00CE01D1" w:rsidP="00EC370F">
      <w:pPr>
        <w:spacing w:line="480" w:lineRule="auto"/>
        <w:jc w:val="both"/>
        <w:rPr>
          <w:ins w:id="1547" w:author="Garai, Subrata" w:date="2017-08-08T14:51:00Z"/>
          <w:rFonts w:ascii="Verdana" w:hAnsi="Verdana" w:cs="Times New Roman"/>
          <w:sz w:val="20"/>
          <w:szCs w:val="20"/>
          <w:lang w:val="en-CA"/>
        </w:rPr>
      </w:pPr>
      <w:ins w:id="1548" w:author="Garai, Subrata" w:date="2017-08-08T14:52:00Z">
        <w:r>
          <w:rPr>
            <w:noProof/>
          </w:rPr>
          <w:drawing>
            <wp:inline distT="0" distB="0" distL="0" distR="0" wp14:anchorId="0F9585A4" wp14:editId="5A0FA845">
              <wp:extent cx="5829300" cy="3291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33453" cy="3294185"/>
                      </a:xfrm>
                      <a:prstGeom prst="rect">
                        <a:avLst/>
                      </a:prstGeom>
                    </pic:spPr>
                  </pic:pic>
                </a:graphicData>
              </a:graphic>
            </wp:inline>
          </w:drawing>
        </w:r>
      </w:ins>
    </w:p>
    <w:p w14:paraId="4062EE1A" w14:textId="5A3CC11B" w:rsidR="00CE01D1" w:rsidRPr="00CE01D1" w:rsidRDefault="00CE01D1" w:rsidP="00CE01D1">
      <w:pPr>
        <w:spacing w:line="480" w:lineRule="auto"/>
        <w:jc w:val="both"/>
        <w:rPr>
          <w:ins w:id="1549" w:author="Garai, Subrata" w:date="2017-08-08T14:54:00Z"/>
          <w:rFonts w:ascii="Verdana" w:hAnsi="Verdana" w:cs="Times New Roman"/>
          <w:sz w:val="20"/>
          <w:szCs w:val="20"/>
          <w:lang w:val="en-CA"/>
        </w:rPr>
      </w:pPr>
      <w:ins w:id="1550" w:author="Garai, Subrata" w:date="2017-08-08T14:54:00Z">
        <w:r w:rsidRPr="00CE01D1">
          <w:rPr>
            <w:rFonts w:ascii="Verdana" w:hAnsi="Verdana" w:cs="Times New Roman"/>
            <w:sz w:val="20"/>
            <w:szCs w:val="20"/>
            <w:lang w:val="en-CA"/>
          </w:rPr>
          <w:lastRenderedPageBreak/>
          <w:t xml:space="preserve">The boxplot shows that means are different (some less, others more).  But it also shows that each </w:t>
        </w:r>
      </w:ins>
      <w:ins w:id="1551" w:author="Garai, Subrata" w:date="2017-08-08T21:34:00Z">
        <w:r w:rsidR="0021285C">
          <w:rPr>
            <w:rFonts w:ascii="Verdana" w:hAnsi="Verdana" w:cs="Times New Roman"/>
            <w:sz w:val="20"/>
            <w:szCs w:val="20"/>
            <w:lang w:val="en-CA"/>
          </w:rPr>
          <w:t>block</w:t>
        </w:r>
      </w:ins>
      <w:ins w:id="1552" w:author="Garai, Subrata" w:date="2017-08-08T14:54:00Z">
        <w:r w:rsidRPr="00CE01D1">
          <w:rPr>
            <w:rFonts w:ascii="Verdana" w:hAnsi="Verdana" w:cs="Times New Roman"/>
            <w:sz w:val="20"/>
            <w:szCs w:val="20"/>
            <w:lang w:val="en-CA"/>
          </w:rPr>
          <w:t xml:space="preserve"> present a different amount of variation/spread in </w:t>
        </w:r>
      </w:ins>
      <w:ins w:id="1553" w:author="Garai, Subrata" w:date="2017-08-08T15:10:00Z">
        <w:r w:rsidR="00C62363">
          <w:rPr>
            <w:rFonts w:ascii="Verdana" w:hAnsi="Verdana" w:cs="Times New Roman"/>
            <w:sz w:val="20"/>
            <w:szCs w:val="20"/>
            <w:lang w:val="en-CA"/>
          </w:rPr>
          <w:t>yield</w:t>
        </w:r>
      </w:ins>
      <w:ins w:id="1554" w:author="Garai, Subrata" w:date="2017-08-08T14:54:00Z">
        <w:r w:rsidRPr="00CE01D1">
          <w:rPr>
            <w:rFonts w:ascii="Verdana" w:hAnsi="Verdana" w:cs="Times New Roman"/>
            <w:sz w:val="20"/>
            <w:szCs w:val="20"/>
            <w:lang w:val="en-CA"/>
          </w:rPr>
          <w:t xml:space="preserve">, so that there is much overlap of values between some </w:t>
        </w:r>
      </w:ins>
      <w:ins w:id="1555" w:author="Garai, Subrata" w:date="2017-08-08T15:11:00Z">
        <w:r w:rsidR="00C62363">
          <w:rPr>
            <w:rFonts w:ascii="Verdana" w:hAnsi="Verdana" w:cs="Times New Roman"/>
            <w:sz w:val="20"/>
            <w:szCs w:val="20"/>
            <w:lang w:val="en-CA"/>
          </w:rPr>
          <w:t>blocks</w:t>
        </w:r>
      </w:ins>
      <w:ins w:id="1556" w:author="Garai, Subrata" w:date="2017-08-08T14:54:00Z">
        <w:r w:rsidRPr="00CE01D1">
          <w:rPr>
            <w:rFonts w:ascii="Verdana" w:hAnsi="Verdana" w:cs="Times New Roman"/>
            <w:sz w:val="20"/>
            <w:szCs w:val="20"/>
            <w:lang w:val="en-CA"/>
          </w:rPr>
          <w:t xml:space="preserve">. Hence, differences in means could have come about by chance (and we shouldn’t reject the null hypothesis case). </w:t>
        </w:r>
      </w:ins>
      <w:ins w:id="1557" w:author="Garai, Subrata" w:date="2017-08-08T15:11:00Z">
        <w:r w:rsidR="00C62363">
          <w:rPr>
            <w:rFonts w:ascii="Verdana" w:hAnsi="Verdana" w:cs="Times New Roman"/>
            <w:sz w:val="20"/>
            <w:szCs w:val="20"/>
            <w:lang w:val="en-CA"/>
          </w:rPr>
          <w:t>We can try</w:t>
        </w:r>
      </w:ins>
      <w:ins w:id="1558" w:author="Garai, Subrata" w:date="2017-08-08T14:54:00Z">
        <w:r w:rsidRPr="00CE01D1">
          <w:rPr>
            <w:rFonts w:ascii="Verdana" w:hAnsi="Verdana" w:cs="Times New Roman"/>
            <w:sz w:val="20"/>
            <w:szCs w:val="20"/>
            <w:lang w:val="en-CA"/>
          </w:rPr>
          <w:t xml:space="preserve"> ANOVA </w:t>
        </w:r>
      </w:ins>
      <w:ins w:id="1559" w:author="Garai, Subrata" w:date="2017-08-08T15:11:00Z">
        <w:r w:rsidR="00C62363">
          <w:rPr>
            <w:rFonts w:ascii="Verdana" w:hAnsi="Verdana" w:cs="Times New Roman"/>
            <w:sz w:val="20"/>
            <w:szCs w:val="20"/>
            <w:lang w:val="en-CA"/>
          </w:rPr>
          <w:t>to have more insight</w:t>
        </w:r>
      </w:ins>
      <w:ins w:id="1560" w:author="Garai, Subrata" w:date="2017-08-08T14:54:00Z">
        <w:r w:rsidRPr="00CE01D1">
          <w:rPr>
            <w:rFonts w:ascii="Verdana" w:hAnsi="Verdana" w:cs="Times New Roman"/>
            <w:sz w:val="20"/>
            <w:szCs w:val="20"/>
            <w:lang w:val="en-CA"/>
          </w:rPr>
          <w:t>.</w:t>
        </w:r>
      </w:ins>
    </w:p>
    <w:p w14:paraId="2E5531C4" w14:textId="77777777" w:rsidR="00CE01D1" w:rsidRPr="00CE01D1" w:rsidRDefault="00CE01D1" w:rsidP="00CE01D1">
      <w:pPr>
        <w:spacing w:line="480" w:lineRule="auto"/>
        <w:jc w:val="both"/>
        <w:rPr>
          <w:ins w:id="1561" w:author="Garai, Subrata" w:date="2017-08-08T14:54:00Z"/>
          <w:rFonts w:ascii="Verdana" w:hAnsi="Verdana" w:cs="Times New Roman"/>
          <w:sz w:val="20"/>
          <w:szCs w:val="20"/>
          <w:lang w:val="en-CA"/>
        </w:rPr>
      </w:pPr>
    </w:p>
    <w:p w14:paraId="1562E946" w14:textId="431FBFD2" w:rsidR="00CE01D1" w:rsidRPr="00CE01D1" w:rsidRDefault="00C62363" w:rsidP="00CE01D1">
      <w:pPr>
        <w:spacing w:line="480" w:lineRule="auto"/>
        <w:jc w:val="both"/>
        <w:rPr>
          <w:ins w:id="1562" w:author="Garai, Subrata" w:date="2017-08-08T14:54:00Z"/>
          <w:rFonts w:ascii="Verdana" w:hAnsi="Verdana" w:cs="Times New Roman"/>
          <w:sz w:val="20"/>
          <w:szCs w:val="20"/>
          <w:lang w:val="en-CA"/>
        </w:rPr>
      </w:pPr>
      <w:ins w:id="1563" w:author="Garai, Subrata" w:date="2017-08-08T15:12:00Z">
        <w:r>
          <w:rPr>
            <w:rFonts w:ascii="Verdana" w:hAnsi="Verdana" w:cs="Times New Roman"/>
            <w:sz w:val="20"/>
            <w:szCs w:val="20"/>
            <w:lang w:val="en-CA"/>
          </w:rPr>
          <w:tab/>
        </w:r>
      </w:ins>
      <w:ins w:id="1564" w:author="Garai, Subrata" w:date="2017-08-08T14:54:00Z">
        <w:r w:rsidR="00CE01D1" w:rsidRPr="00CE01D1">
          <w:rPr>
            <w:rFonts w:ascii="Verdana" w:hAnsi="Verdana" w:cs="Times New Roman"/>
            <w:sz w:val="20"/>
            <w:szCs w:val="20"/>
            <w:lang w:val="en-CA"/>
          </w:rPr>
          <w:t xml:space="preserve">The question we are </w:t>
        </w:r>
      </w:ins>
      <w:ins w:id="1565" w:author="Garai, Subrata" w:date="2017-08-08T15:12:00Z">
        <w:r>
          <w:rPr>
            <w:rFonts w:ascii="Verdana" w:hAnsi="Verdana" w:cs="Times New Roman"/>
            <w:sz w:val="20"/>
            <w:szCs w:val="20"/>
            <w:lang w:val="en-CA"/>
          </w:rPr>
          <w:t xml:space="preserve">trying to </w:t>
        </w:r>
      </w:ins>
      <w:ins w:id="1566" w:author="Garai, Subrata" w:date="2017-08-08T14:54:00Z">
        <w:r w:rsidR="00CE01D1" w:rsidRPr="00CE01D1">
          <w:rPr>
            <w:rFonts w:ascii="Verdana" w:hAnsi="Verdana" w:cs="Times New Roman"/>
            <w:sz w:val="20"/>
            <w:szCs w:val="20"/>
            <w:lang w:val="en-CA"/>
          </w:rPr>
          <w:t xml:space="preserve">answer with ANOVA is: are the variations between the </w:t>
        </w:r>
      </w:ins>
      <w:ins w:id="1567" w:author="Garai, Subrata" w:date="2017-08-08T15:12:00Z">
        <w:r>
          <w:rPr>
            <w:rFonts w:ascii="Verdana" w:hAnsi="Verdana" w:cs="Times New Roman"/>
            <w:sz w:val="20"/>
            <w:szCs w:val="20"/>
            <w:lang w:val="en-CA"/>
          </w:rPr>
          <w:t>blocks</w:t>
        </w:r>
      </w:ins>
      <w:ins w:id="1568" w:author="Garai, Subrata" w:date="2017-08-08T14:54:00Z">
        <w:r w:rsidR="00CE01D1" w:rsidRPr="00CE01D1">
          <w:rPr>
            <w:rFonts w:ascii="Verdana" w:hAnsi="Verdana" w:cs="Times New Roman"/>
            <w:sz w:val="20"/>
            <w:szCs w:val="20"/>
            <w:lang w:val="en-CA"/>
          </w:rPr>
          <w:t xml:space="preserve"> means due to true differences about the </w:t>
        </w:r>
      </w:ins>
      <w:ins w:id="1569" w:author="Garai, Subrata" w:date="2017-08-08T15:12:00Z">
        <w:r>
          <w:rPr>
            <w:rFonts w:ascii="Verdana" w:hAnsi="Verdana" w:cs="Times New Roman"/>
            <w:sz w:val="20"/>
            <w:szCs w:val="20"/>
            <w:lang w:val="en-CA"/>
          </w:rPr>
          <w:t>NPK</w:t>
        </w:r>
      </w:ins>
      <w:ins w:id="1570" w:author="Garai, Subrata" w:date="2017-08-08T14:54:00Z">
        <w:r w:rsidR="00CE01D1" w:rsidRPr="00CE01D1">
          <w:rPr>
            <w:rFonts w:ascii="Verdana" w:hAnsi="Verdana" w:cs="Times New Roman"/>
            <w:sz w:val="20"/>
            <w:szCs w:val="20"/>
            <w:lang w:val="en-CA"/>
          </w:rPr>
          <w:t xml:space="preserve"> means or just due to sampling variability? To answer this question, ANOVA calculates a parameter called F statistics, which compares the variation among sample means to the variation within groups.</w:t>
        </w:r>
      </w:ins>
    </w:p>
    <w:p w14:paraId="0E9BD755" w14:textId="77777777" w:rsidR="00CE01D1" w:rsidRPr="00CE01D1" w:rsidRDefault="00CE01D1" w:rsidP="00CE01D1">
      <w:pPr>
        <w:spacing w:line="480" w:lineRule="auto"/>
        <w:jc w:val="both"/>
        <w:rPr>
          <w:ins w:id="1571" w:author="Garai, Subrata" w:date="2017-08-08T14:54:00Z"/>
          <w:rFonts w:ascii="Verdana" w:hAnsi="Verdana" w:cs="Times New Roman"/>
          <w:sz w:val="20"/>
          <w:szCs w:val="20"/>
          <w:lang w:val="en-CA"/>
        </w:rPr>
      </w:pPr>
    </w:p>
    <w:p w14:paraId="4B278F48" w14:textId="340EB7E7" w:rsidR="00CE01D1" w:rsidRPr="00C14AA1" w:rsidRDefault="00C62363" w:rsidP="00CE01D1">
      <w:pPr>
        <w:spacing w:line="480" w:lineRule="auto"/>
        <w:jc w:val="both"/>
        <w:rPr>
          <w:ins w:id="1572" w:author="Garai, Subrata" w:date="2017-08-08T15:27:00Z"/>
          <w:rFonts w:ascii="Verdana" w:hAnsi="Verdana" w:cs="Times New Roman"/>
          <w:sz w:val="20"/>
          <w:szCs w:val="20"/>
          <w:u w:val="single"/>
          <w:lang w:val="en-CA"/>
          <w:rPrChange w:id="1573" w:author="Garai, Subrata" w:date="2017-08-08T15:28:00Z">
            <w:rPr>
              <w:ins w:id="1574" w:author="Garai, Subrata" w:date="2017-08-08T15:27:00Z"/>
              <w:rFonts w:ascii="Verdana" w:hAnsi="Verdana" w:cs="Times New Roman"/>
              <w:sz w:val="20"/>
              <w:szCs w:val="20"/>
              <w:lang w:val="en-CA"/>
            </w:rPr>
          </w:rPrChange>
        </w:rPr>
      </w:pPr>
      <w:ins w:id="1575" w:author="Garai, Subrata" w:date="2017-08-08T15:14:00Z">
        <w:r>
          <w:rPr>
            <w:rFonts w:ascii="Verdana" w:hAnsi="Verdana" w:cs="Times New Roman"/>
            <w:sz w:val="20"/>
            <w:szCs w:val="20"/>
            <w:lang w:val="en-CA"/>
          </w:rPr>
          <w:tab/>
        </w:r>
      </w:ins>
      <w:ins w:id="1576" w:author="Garai, Subrata" w:date="2017-08-08T14:54:00Z">
        <w:r w:rsidR="00CE01D1" w:rsidRPr="00C14AA1">
          <w:rPr>
            <w:rFonts w:ascii="Verdana" w:hAnsi="Verdana" w:cs="Times New Roman"/>
            <w:sz w:val="20"/>
            <w:szCs w:val="20"/>
            <w:u w:val="single"/>
            <w:lang w:val="en-CA"/>
            <w:rPrChange w:id="1577" w:author="Garai, Subrata" w:date="2017-08-08T15:28:00Z">
              <w:rPr>
                <w:rFonts w:ascii="Verdana" w:hAnsi="Verdana" w:cs="Times New Roman"/>
                <w:sz w:val="20"/>
                <w:szCs w:val="20"/>
                <w:lang w:val="en-CA"/>
              </w:rPr>
            </w:rPrChange>
          </w:rPr>
          <w:t>F statistics = Variation among sample means / Variation within groups</w:t>
        </w:r>
      </w:ins>
    </w:p>
    <w:p w14:paraId="60BC023C" w14:textId="77777777" w:rsidR="00BB6933" w:rsidRDefault="00BB6933" w:rsidP="00CE01D1">
      <w:pPr>
        <w:spacing w:line="480" w:lineRule="auto"/>
        <w:jc w:val="both"/>
        <w:rPr>
          <w:ins w:id="1578" w:author="Garai, Subrata" w:date="2017-08-08T15:27:00Z"/>
          <w:rFonts w:ascii="Verdana" w:hAnsi="Verdana" w:cs="Times New Roman"/>
          <w:sz w:val="20"/>
          <w:szCs w:val="20"/>
          <w:lang w:val="en-CA"/>
        </w:rPr>
      </w:pPr>
    </w:p>
    <w:p w14:paraId="27AE9921" w14:textId="074A10D1" w:rsidR="00BB6933" w:rsidRDefault="00BB6933">
      <w:pPr>
        <w:spacing w:line="480" w:lineRule="auto"/>
        <w:ind w:left="720"/>
        <w:jc w:val="both"/>
        <w:rPr>
          <w:ins w:id="1579" w:author="Garai, Subrata" w:date="2017-08-08T15:28:00Z"/>
          <w:rFonts w:ascii="Verdana" w:hAnsi="Verdana" w:cs="Times New Roman"/>
          <w:sz w:val="20"/>
          <w:szCs w:val="20"/>
          <w:lang w:val="en-CA"/>
        </w:rPr>
        <w:pPrChange w:id="1580" w:author="Garai, Subrata" w:date="2017-08-08T15:27:00Z">
          <w:pPr>
            <w:spacing w:line="480" w:lineRule="auto"/>
            <w:jc w:val="both"/>
          </w:pPr>
        </w:pPrChange>
      </w:pPr>
      <w:ins w:id="1581" w:author="Garai, Subrata" w:date="2017-08-08T15:27:00Z">
        <w:r>
          <w:rPr>
            <w:noProof/>
          </w:rPr>
          <w:drawing>
            <wp:inline distT="0" distB="0" distL="0" distR="0" wp14:anchorId="3F73D075" wp14:editId="5910EAA0">
              <wp:extent cx="4130040" cy="16078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30040" cy="1607820"/>
                      </a:xfrm>
                      <a:prstGeom prst="rect">
                        <a:avLst/>
                      </a:prstGeom>
                    </pic:spPr>
                  </pic:pic>
                </a:graphicData>
              </a:graphic>
            </wp:inline>
          </w:drawing>
        </w:r>
      </w:ins>
    </w:p>
    <w:p w14:paraId="7905D8F5" w14:textId="77777777" w:rsidR="00BB6933" w:rsidRDefault="00BB6933">
      <w:pPr>
        <w:spacing w:line="480" w:lineRule="auto"/>
        <w:ind w:left="720"/>
        <w:jc w:val="both"/>
        <w:rPr>
          <w:ins w:id="1582" w:author="Garai, Subrata" w:date="2017-08-08T15:28:00Z"/>
          <w:rFonts w:ascii="Verdana" w:hAnsi="Verdana" w:cs="Times New Roman"/>
          <w:sz w:val="20"/>
          <w:szCs w:val="20"/>
          <w:lang w:val="en-CA"/>
        </w:rPr>
        <w:pPrChange w:id="1583" w:author="Garai, Subrata" w:date="2017-08-08T15:27:00Z">
          <w:pPr>
            <w:spacing w:line="480" w:lineRule="auto"/>
            <w:jc w:val="both"/>
          </w:pPr>
        </w:pPrChange>
      </w:pPr>
    </w:p>
    <w:p w14:paraId="492AEA89" w14:textId="77777777" w:rsidR="00C14AA1" w:rsidRDefault="00C14AA1">
      <w:pPr>
        <w:spacing w:line="480" w:lineRule="auto"/>
        <w:jc w:val="both"/>
        <w:rPr>
          <w:ins w:id="1584" w:author="Garai, Subrata" w:date="2017-08-08T15:32:00Z"/>
          <w:rFonts w:ascii="Verdana" w:hAnsi="Verdana" w:cs="Times New Roman"/>
          <w:sz w:val="20"/>
          <w:szCs w:val="20"/>
          <w:lang w:val="en-CA"/>
        </w:rPr>
      </w:pPr>
      <w:ins w:id="1585" w:author="Garai, Subrata" w:date="2017-08-08T15:30:00Z">
        <w:r>
          <w:rPr>
            <w:rFonts w:ascii="Verdana" w:hAnsi="Verdana" w:cs="Times New Roman"/>
            <w:sz w:val="20"/>
            <w:szCs w:val="20"/>
            <w:lang w:val="en-CA"/>
          </w:rPr>
          <w:t>Here, for N (nitrogen), F</w:t>
        </w:r>
        <w:r w:rsidRPr="00C14AA1">
          <w:rPr>
            <w:rFonts w:ascii="Verdana" w:hAnsi="Verdana" w:cs="Times New Roman"/>
            <w:sz w:val="20"/>
            <w:szCs w:val="20"/>
            <w:lang w:val="en-CA"/>
          </w:rPr>
          <w:t xml:space="preserve"> value is </w:t>
        </w:r>
        <w:r>
          <w:rPr>
            <w:rFonts w:ascii="Verdana" w:hAnsi="Verdana" w:cs="Times New Roman"/>
            <w:sz w:val="20"/>
            <w:szCs w:val="20"/>
            <w:lang w:val="en-CA"/>
          </w:rPr>
          <w:t>12.26</w:t>
        </w:r>
        <w:r w:rsidRPr="00C14AA1">
          <w:rPr>
            <w:rFonts w:ascii="Verdana" w:hAnsi="Verdana" w:cs="Times New Roman"/>
            <w:sz w:val="20"/>
            <w:szCs w:val="20"/>
            <w:lang w:val="en-CA"/>
          </w:rPr>
          <w:t xml:space="preserve">, and p-value is very low too. In other words, the variation of </w:t>
        </w:r>
      </w:ins>
      <w:ins w:id="1586" w:author="Garai, Subrata" w:date="2017-08-08T15:31:00Z">
        <w:r>
          <w:rPr>
            <w:rFonts w:ascii="Verdana" w:hAnsi="Verdana" w:cs="Times New Roman"/>
            <w:sz w:val="20"/>
            <w:szCs w:val="20"/>
            <w:lang w:val="en-CA"/>
          </w:rPr>
          <w:t>yield</w:t>
        </w:r>
      </w:ins>
      <w:ins w:id="1587" w:author="Garai, Subrata" w:date="2017-08-08T15:30:00Z">
        <w:r w:rsidRPr="00C14AA1">
          <w:rPr>
            <w:rFonts w:ascii="Verdana" w:hAnsi="Verdana" w:cs="Times New Roman"/>
            <w:sz w:val="20"/>
            <w:szCs w:val="20"/>
            <w:lang w:val="en-CA"/>
          </w:rPr>
          <w:t xml:space="preserve"> means among different </w:t>
        </w:r>
      </w:ins>
      <w:ins w:id="1588" w:author="Garai, Subrata" w:date="2017-08-08T15:31:00Z">
        <w:r>
          <w:rPr>
            <w:rFonts w:ascii="Verdana" w:hAnsi="Verdana" w:cs="Times New Roman"/>
            <w:sz w:val="20"/>
            <w:szCs w:val="20"/>
            <w:lang w:val="en-CA"/>
          </w:rPr>
          <w:t>blocks</w:t>
        </w:r>
      </w:ins>
      <w:ins w:id="1589" w:author="Garai, Subrata" w:date="2017-08-08T15:30:00Z">
        <w:r w:rsidRPr="00C14AA1">
          <w:rPr>
            <w:rFonts w:ascii="Verdana" w:hAnsi="Verdana" w:cs="Times New Roman"/>
            <w:sz w:val="20"/>
            <w:szCs w:val="20"/>
            <w:lang w:val="en-CA"/>
          </w:rPr>
          <w:t xml:space="preserve"> (</w:t>
        </w:r>
      </w:ins>
      <w:ins w:id="1590" w:author="Garai, Subrata" w:date="2017-08-08T15:31:00Z">
        <w:r>
          <w:rPr>
            <w:rFonts w:ascii="Verdana" w:hAnsi="Verdana" w:cs="Times New Roman"/>
            <w:sz w:val="20"/>
            <w:szCs w:val="20"/>
            <w:lang w:val="en-CA"/>
          </w:rPr>
          <w:t>with different NPK values</w:t>
        </w:r>
      </w:ins>
      <w:ins w:id="1591" w:author="Garai, Subrata" w:date="2017-08-08T15:30:00Z">
        <w:r w:rsidRPr="00C14AA1">
          <w:rPr>
            <w:rFonts w:ascii="Verdana" w:hAnsi="Verdana" w:cs="Times New Roman"/>
            <w:sz w:val="20"/>
            <w:szCs w:val="20"/>
            <w:lang w:val="en-CA"/>
          </w:rPr>
          <w:t xml:space="preserve">) is much larger than the variation of </w:t>
        </w:r>
      </w:ins>
      <w:ins w:id="1592" w:author="Garai, Subrata" w:date="2017-08-08T15:31:00Z">
        <w:r>
          <w:rPr>
            <w:rFonts w:ascii="Verdana" w:hAnsi="Verdana" w:cs="Times New Roman"/>
            <w:sz w:val="20"/>
            <w:szCs w:val="20"/>
            <w:lang w:val="en-CA"/>
          </w:rPr>
          <w:t>yield</w:t>
        </w:r>
      </w:ins>
      <w:ins w:id="1593" w:author="Garai, Subrata" w:date="2017-08-08T15:30:00Z">
        <w:r w:rsidRPr="00C14AA1">
          <w:rPr>
            <w:rFonts w:ascii="Verdana" w:hAnsi="Verdana" w:cs="Times New Roman"/>
            <w:sz w:val="20"/>
            <w:szCs w:val="20"/>
            <w:lang w:val="en-CA"/>
          </w:rPr>
          <w:t xml:space="preserve"> within each </w:t>
        </w:r>
      </w:ins>
      <w:ins w:id="1594" w:author="Garai, Subrata" w:date="2017-08-08T15:31:00Z">
        <w:r>
          <w:rPr>
            <w:rFonts w:ascii="Verdana" w:hAnsi="Verdana" w:cs="Times New Roman"/>
            <w:sz w:val="20"/>
            <w:szCs w:val="20"/>
            <w:lang w:val="en-CA"/>
          </w:rPr>
          <w:t xml:space="preserve">block </w:t>
        </w:r>
      </w:ins>
      <w:ins w:id="1595" w:author="Garai, Subrata" w:date="2017-08-08T15:32:00Z">
        <w:r w:rsidRPr="00C14AA1">
          <w:rPr>
            <w:rFonts w:ascii="Verdana" w:hAnsi="Verdana" w:cs="Times New Roman"/>
            <w:sz w:val="20"/>
            <w:szCs w:val="20"/>
            <w:lang w:val="en-CA"/>
          </w:rPr>
          <w:t>(</w:t>
        </w:r>
        <w:r>
          <w:rPr>
            <w:rFonts w:ascii="Verdana" w:hAnsi="Verdana" w:cs="Times New Roman"/>
            <w:sz w:val="20"/>
            <w:szCs w:val="20"/>
            <w:lang w:val="en-CA"/>
          </w:rPr>
          <w:t>with different NPK values</w:t>
        </w:r>
        <w:r w:rsidRPr="00C14AA1">
          <w:rPr>
            <w:rFonts w:ascii="Verdana" w:hAnsi="Verdana" w:cs="Times New Roman"/>
            <w:sz w:val="20"/>
            <w:szCs w:val="20"/>
            <w:lang w:val="en-CA"/>
          </w:rPr>
          <w:t>)</w:t>
        </w:r>
      </w:ins>
      <w:ins w:id="1596" w:author="Garai, Subrata" w:date="2017-08-08T15:30:00Z">
        <w:r w:rsidRPr="00C14AA1">
          <w:rPr>
            <w:rFonts w:ascii="Verdana" w:hAnsi="Verdana" w:cs="Times New Roman"/>
            <w:sz w:val="20"/>
            <w:szCs w:val="20"/>
            <w:lang w:val="en-CA"/>
          </w:rPr>
          <w:t xml:space="preserve">, and our p-value is less than 0.05 (as suggested by normal scientific standard). </w:t>
        </w:r>
      </w:ins>
    </w:p>
    <w:p w14:paraId="7061313A" w14:textId="67D899B2" w:rsidR="00BB6933" w:rsidRDefault="00C14AA1">
      <w:pPr>
        <w:spacing w:line="480" w:lineRule="auto"/>
        <w:jc w:val="both"/>
        <w:rPr>
          <w:ins w:id="1597" w:author="Garai, Subrata" w:date="2017-08-08T15:39:00Z"/>
          <w:rFonts w:ascii="Verdana" w:hAnsi="Verdana" w:cs="Times New Roman"/>
          <w:sz w:val="20"/>
          <w:szCs w:val="20"/>
          <w:lang w:val="en-CA"/>
        </w:rPr>
      </w:pPr>
      <w:ins w:id="1598" w:author="Garai, Subrata" w:date="2017-08-08T15:32:00Z">
        <w:r>
          <w:rPr>
            <w:rFonts w:ascii="Verdana" w:hAnsi="Verdana" w:cs="Times New Roman"/>
            <w:sz w:val="20"/>
            <w:szCs w:val="20"/>
            <w:lang w:val="en-CA"/>
          </w:rPr>
          <w:tab/>
        </w:r>
      </w:ins>
      <w:ins w:id="1599" w:author="Garai, Subrata" w:date="2017-08-08T15:30:00Z">
        <w:r w:rsidRPr="00C14AA1">
          <w:rPr>
            <w:rFonts w:ascii="Verdana" w:hAnsi="Verdana" w:cs="Times New Roman"/>
            <w:sz w:val="20"/>
            <w:szCs w:val="20"/>
            <w:lang w:val="en-CA"/>
          </w:rPr>
          <w:t xml:space="preserve">Hence we can conclude that for our confidence interval </w:t>
        </w:r>
        <w:r w:rsidRPr="00C14AA1">
          <w:rPr>
            <w:rFonts w:ascii="Verdana" w:hAnsi="Verdana" w:cs="Times New Roman"/>
            <w:sz w:val="20"/>
            <w:szCs w:val="20"/>
            <w:u w:val="single"/>
            <w:lang w:val="en-CA"/>
            <w:rPrChange w:id="1600" w:author="Garai, Subrata" w:date="2017-08-08T15:32:00Z">
              <w:rPr>
                <w:rFonts w:ascii="Verdana" w:hAnsi="Verdana" w:cs="Times New Roman"/>
                <w:sz w:val="20"/>
                <w:szCs w:val="20"/>
                <w:lang w:val="en-CA"/>
              </w:rPr>
            </w:rPrChange>
          </w:rPr>
          <w:t>we accept the alternative hypothesis</w:t>
        </w:r>
        <w:r w:rsidRPr="00C14AA1">
          <w:rPr>
            <w:rFonts w:ascii="Verdana" w:hAnsi="Verdana" w:cs="Times New Roman"/>
            <w:sz w:val="20"/>
            <w:szCs w:val="20"/>
            <w:lang w:val="en-CA"/>
          </w:rPr>
          <w:t xml:space="preserve"> that there is a significant relationship between </w:t>
        </w:r>
      </w:ins>
      <w:ins w:id="1601" w:author="Garai, Subrata" w:date="2017-08-08T15:32:00Z">
        <w:r>
          <w:rPr>
            <w:rFonts w:ascii="Verdana" w:hAnsi="Verdana" w:cs="Times New Roman"/>
            <w:sz w:val="20"/>
            <w:szCs w:val="20"/>
            <w:lang w:val="en-CA"/>
          </w:rPr>
          <w:t>yield and blocks with different NPK</w:t>
        </w:r>
      </w:ins>
      <w:ins w:id="1602" w:author="Garai, Subrata" w:date="2017-08-08T15:30:00Z">
        <w:r w:rsidRPr="00C14AA1">
          <w:rPr>
            <w:rFonts w:ascii="Verdana" w:hAnsi="Verdana" w:cs="Times New Roman"/>
            <w:sz w:val="20"/>
            <w:szCs w:val="20"/>
            <w:lang w:val="en-CA"/>
          </w:rPr>
          <w:t>.</w:t>
        </w:r>
      </w:ins>
    </w:p>
    <w:p w14:paraId="71D79957" w14:textId="77777777" w:rsidR="00C14AA1" w:rsidRDefault="00C14AA1">
      <w:pPr>
        <w:spacing w:line="480" w:lineRule="auto"/>
        <w:jc w:val="both"/>
        <w:rPr>
          <w:ins w:id="1603" w:author="Garai, Subrata" w:date="2017-08-08T15:39:00Z"/>
          <w:rFonts w:ascii="Verdana" w:hAnsi="Verdana" w:cs="Times New Roman"/>
          <w:sz w:val="20"/>
          <w:szCs w:val="20"/>
          <w:lang w:val="en-CA"/>
        </w:rPr>
      </w:pPr>
    </w:p>
    <w:p w14:paraId="77228E52" w14:textId="66C6A6CB" w:rsidR="00C14AA1" w:rsidRDefault="00C14AA1">
      <w:pPr>
        <w:spacing w:line="480" w:lineRule="auto"/>
        <w:ind w:left="720"/>
        <w:jc w:val="both"/>
        <w:rPr>
          <w:ins w:id="1604" w:author="Garai, Subrata" w:date="2017-08-08T15:40:00Z"/>
          <w:rFonts w:ascii="Verdana" w:hAnsi="Verdana" w:cs="Times New Roman"/>
          <w:sz w:val="20"/>
          <w:szCs w:val="20"/>
          <w:lang w:val="en-CA"/>
        </w:rPr>
        <w:pPrChange w:id="1605" w:author="Garai, Subrata" w:date="2017-08-08T15:39:00Z">
          <w:pPr>
            <w:spacing w:line="480" w:lineRule="auto"/>
            <w:jc w:val="both"/>
          </w:pPr>
        </w:pPrChange>
      </w:pPr>
      <w:ins w:id="1606" w:author="Garai, Subrata" w:date="2017-08-08T15:39:00Z">
        <w:r>
          <w:rPr>
            <w:noProof/>
          </w:rPr>
          <w:drawing>
            <wp:inline distT="0" distB="0" distL="0" distR="0" wp14:anchorId="6DF9B2C1" wp14:editId="3A9895AE">
              <wp:extent cx="3691673" cy="3596640"/>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1673" cy="3596640"/>
                      </a:xfrm>
                      <a:prstGeom prst="rect">
                        <a:avLst/>
                      </a:prstGeom>
                    </pic:spPr>
                  </pic:pic>
                </a:graphicData>
              </a:graphic>
            </wp:inline>
          </w:drawing>
        </w:r>
      </w:ins>
    </w:p>
    <w:p w14:paraId="04699F4B" w14:textId="77777777" w:rsidR="00C14AA1" w:rsidRDefault="00C14AA1">
      <w:pPr>
        <w:spacing w:line="480" w:lineRule="auto"/>
        <w:jc w:val="both"/>
        <w:rPr>
          <w:ins w:id="1607" w:author="Garai, Subrata" w:date="2017-08-08T15:42:00Z"/>
          <w:rFonts w:ascii="Verdana" w:hAnsi="Verdana" w:cs="Times New Roman"/>
          <w:sz w:val="20"/>
          <w:szCs w:val="20"/>
          <w:lang w:val="en-CA"/>
        </w:rPr>
        <w:pPrChange w:id="1608" w:author="Garai, Subrata" w:date="2017-08-08T15:42:00Z">
          <w:pPr>
            <w:spacing w:line="480" w:lineRule="auto"/>
            <w:ind w:left="720"/>
            <w:jc w:val="both"/>
          </w:pPr>
        </w:pPrChange>
      </w:pPr>
    </w:p>
    <w:p w14:paraId="78B1B42C" w14:textId="00D94AFE" w:rsidR="00C14AA1" w:rsidRPr="00C14AA1" w:rsidRDefault="00C14AA1">
      <w:pPr>
        <w:spacing w:line="480" w:lineRule="auto"/>
        <w:jc w:val="both"/>
        <w:rPr>
          <w:ins w:id="1609" w:author="Garai, Subrata" w:date="2017-08-08T15:42:00Z"/>
          <w:rFonts w:ascii="Verdana" w:hAnsi="Verdana" w:cs="Times New Roman"/>
          <w:sz w:val="20"/>
          <w:szCs w:val="20"/>
          <w:lang w:val="en-CA"/>
        </w:rPr>
        <w:pPrChange w:id="1610" w:author="Garai, Subrata" w:date="2017-08-08T15:42:00Z">
          <w:pPr>
            <w:spacing w:line="480" w:lineRule="auto"/>
            <w:ind w:left="720"/>
            <w:jc w:val="both"/>
          </w:pPr>
        </w:pPrChange>
      </w:pPr>
      <w:ins w:id="1611" w:author="Garai, Subrata" w:date="2017-08-08T15:42:00Z">
        <w:r w:rsidRPr="00C14AA1">
          <w:rPr>
            <w:rFonts w:ascii="Verdana" w:hAnsi="Verdana" w:cs="Times New Roman"/>
            <w:sz w:val="20"/>
            <w:szCs w:val="20"/>
            <w:lang w:val="en-CA"/>
          </w:rPr>
          <w:t>From the table above (looking</w:t>
        </w:r>
        <w:r w:rsidR="00953458">
          <w:rPr>
            <w:rFonts w:ascii="Verdana" w:hAnsi="Verdana" w:cs="Times New Roman"/>
            <w:sz w:val="20"/>
            <w:szCs w:val="20"/>
            <w:lang w:val="en-CA"/>
          </w:rPr>
          <w:t xml:space="preserve"> at “diff” and “p adj” columns)</w:t>
        </w:r>
      </w:ins>
      <w:ins w:id="1612" w:author="Garai, Subrata" w:date="2017-08-08T15:43:00Z">
        <w:r w:rsidR="00953458">
          <w:rPr>
            <w:rFonts w:ascii="Verdana" w:hAnsi="Verdana" w:cs="Times New Roman"/>
            <w:sz w:val="20"/>
            <w:szCs w:val="20"/>
            <w:lang w:val="en-CA"/>
          </w:rPr>
          <w:t xml:space="preserve">, it </w:t>
        </w:r>
      </w:ins>
      <w:ins w:id="1613" w:author="Garai, Subrata" w:date="2017-08-08T15:42:00Z">
        <w:r w:rsidRPr="00C14AA1">
          <w:rPr>
            <w:rFonts w:ascii="Verdana" w:hAnsi="Verdana" w:cs="Times New Roman"/>
            <w:sz w:val="20"/>
            <w:szCs w:val="20"/>
            <w:lang w:val="en-CA"/>
          </w:rPr>
          <w:t xml:space="preserve">can </w:t>
        </w:r>
      </w:ins>
      <w:ins w:id="1614" w:author="Garai, Subrata" w:date="2017-08-08T15:43:00Z">
        <w:r w:rsidR="00953458">
          <w:rPr>
            <w:rFonts w:ascii="Verdana" w:hAnsi="Verdana" w:cs="Times New Roman"/>
            <w:sz w:val="20"/>
            <w:szCs w:val="20"/>
            <w:lang w:val="en-CA"/>
          </w:rPr>
          <w:t xml:space="preserve">be </w:t>
        </w:r>
      </w:ins>
      <w:ins w:id="1615" w:author="Garai, Subrata" w:date="2017-08-08T15:42:00Z">
        <w:r w:rsidRPr="00C14AA1">
          <w:rPr>
            <w:rFonts w:ascii="Verdana" w:hAnsi="Verdana" w:cs="Times New Roman"/>
            <w:sz w:val="20"/>
            <w:szCs w:val="20"/>
            <w:lang w:val="en-CA"/>
          </w:rPr>
          <w:t>see</w:t>
        </w:r>
      </w:ins>
      <w:ins w:id="1616" w:author="Garai, Subrata" w:date="2017-08-08T15:43:00Z">
        <w:r w:rsidR="00953458">
          <w:rPr>
            <w:rFonts w:ascii="Verdana" w:hAnsi="Verdana" w:cs="Times New Roman"/>
            <w:sz w:val="20"/>
            <w:szCs w:val="20"/>
            <w:lang w:val="en-CA"/>
          </w:rPr>
          <w:t>n</w:t>
        </w:r>
      </w:ins>
      <w:ins w:id="1617" w:author="Garai, Subrata" w:date="2017-08-08T15:42:00Z">
        <w:r w:rsidRPr="00C14AA1">
          <w:rPr>
            <w:rFonts w:ascii="Verdana" w:hAnsi="Verdana" w:cs="Times New Roman"/>
            <w:sz w:val="20"/>
            <w:szCs w:val="20"/>
            <w:lang w:val="en-CA"/>
          </w:rPr>
          <w:t xml:space="preserve"> which </w:t>
        </w:r>
      </w:ins>
      <w:ins w:id="1618" w:author="Garai, Subrata" w:date="2017-08-08T21:35:00Z">
        <w:r w:rsidR="0021285C">
          <w:rPr>
            <w:rFonts w:ascii="Verdana" w:hAnsi="Verdana" w:cs="Times New Roman"/>
            <w:sz w:val="20"/>
            <w:szCs w:val="20"/>
            <w:lang w:val="en-CA"/>
          </w:rPr>
          <w:t xml:space="preserve">blocks </w:t>
        </w:r>
        <w:r w:rsidR="0021285C" w:rsidRPr="00C14AA1">
          <w:rPr>
            <w:rFonts w:ascii="Verdana" w:hAnsi="Verdana" w:cs="Times New Roman"/>
            <w:sz w:val="20"/>
            <w:szCs w:val="20"/>
            <w:lang w:val="en-CA"/>
          </w:rPr>
          <w:t>have</w:t>
        </w:r>
      </w:ins>
      <w:ins w:id="1619" w:author="Garai, Subrata" w:date="2017-08-08T15:42:00Z">
        <w:r w:rsidRPr="00C14AA1">
          <w:rPr>
            <w:rFonts w:ascii="Verdana" w:hAnsi="Verdana" w:cs="Times New Roman"/>
            <w:sz w:val="20"/>
            <w:szCs w:val="20"/>
            <w:lang w:val="en-CA"/>
          </w:rPr>
          <w:t xml:space="preserve"> significant differences in </w:t>
        </w:r>
      </w:ins>
      <w:ins w:id="1620" w:author="Garai, Subrata" w:date="2017-08-08T15:43:00Z">
        <w:r w:rsidR="00953458">
          <w:rPr>
            <w:rFonts w:ascii="Verdana" w:hAnsi="Verdana" w:cs="Times New Roman"/>
            <w:sz w:val="20"/>
            <w:szCs w:val="20"/>
            <w:lang w:val="en-CA"/>
          </w:rPr>
          <w:t>yield</w:t>
        </w:r>
      </w:ins>
      <w:ins w:id="1621" w:author="Garai, Subrata" w:date="2017-08-08T15:42:00Z">
        <w:r w:rsidR="00953458">
          <w:rPr>
            <w:rFonts w:ascii="Verdana" w:hAnsi="Verdana" w:cs="Times New Roman"/>
            <w:sz w:val="20"/>
            <w:szCs w:val="20"/>
            <w:lang w:val="en-CA"/>
          </w:rPr>
          <w:t xml:space="preserve"> from others. For example</w:t>
        </w:r>
      </w:ins>
      <w:ins w:id="1622" w:author="Garai, Subrata" w:date="2017-08-08T15:43:00Z">
        <w:r w:rsidR="00953458">
          <w:rPr>
            <w:rFonts w:ascii="Verdana" w:hAnsi="Verdana" w:cs="Times New Roman"/>
            <w:sz w:val="20"/>
            <w:szCs w:val="20"/>
            <w:lang w:val="en-CA"/>
          </w:rPr>
          <w:t xml:space="preserve">, it can be </w:t>
        </w:r>
      </w:ins>
      <w:ins w:id="1623" w:author="Garai, Subrata" w:date="2017-08-08T15:42:00Z">
        <w:r w:rsidRPr="00C14AA1">
          <w:rPr>
            <w:rFonts w:ascii="Verdana" w:hAnsi="Verdana" w:cs="Times New Roman"/>
            <w:sz w:val="20"/>
            <w:szCs w:val="20"/>
            <w:lang w:val="en-CA"/>
          </w:rPr>
          <w:t>conclude</w:t>
        </w:r>
      </w:ins>
      <w:ins w:id="1624" w:author="Garai, Subrata" w:date="2017-08-08T15:43:00Z">
        <w:r w:rsidR="00953458">
          <w:rPr>
            <w:rFonts w:ascii="Verdana" w:hAnsi="Verdana" w:cs="Times New Roman"/>
            <w:sz w:val="20"/>
            <w:szCs w:val="20"/>
            <w:lang w:val="en-CA"/>
          </w:rPr>
          <w:t>d</w:t>
        </w:r>
      </w:ins>
      <w:ins w:id="1625" w:author="Garai, Subrata" w:date="2017-08-08T15:42:00Z">
        <w:r w:rsidRPr="00C14AA1">
          <w:rPr>
            <w:rFonts w:ascii="Verdana" w:hAnsi="Verdana" w:cs="Times New Roman"/>
            <w:sz w:val="20"/>
            <w:szCs w:val="20"/>
            <w:lang w:val="en-CA"/>
          </w:rPr>
          <w:t xml:space="preserve"> that:</w:t>
        </w:r>
      </w:ins>
    </w:p>
    <w:p w14:paraId="5459EF4C" w14:textId="77777777" w:rsidR="00C14AA1" w:rsidRPr="00C14AA1" w:rsidRDefault="00C14AA1">
      <w:pPr>
        <w:spacing w:line="480" w:lineRule="auto"/>
        <w:jc w:val="both"/>
        <w:rPr>
          <w:ins w:id="1626" w:author="Garai, Subrata" w:date="2017-08-08T15:42:00Z"/>
          <w:rFonts w:ascii="Verdana" w:hAnsi="Verdana" w:cs="Times New Roman"/>
          <w:sz w:val="20"/>
          <w:szCs w:val="20"/>
          <w:lang w:val="en-CA"/>
        </w:rPr>
        <w:pPrChange w:id="1627" w:author="Garai, Subrata" w:date="2017-08-08T15:42:00Z">
          <w:pPr>
            <w:spacing w:line="480" w:lineRule="auto"/>
            <w:ind w:left="720"/>
            <w:jc w:val="both"/>
          </w:pPr>
        </w:pPrChange>
      </w:pPr>
    </w:p>
    <w:p w14:paraId="193E256E" w14:textId="516D8C90" w:rsidR="00C14AA1" w:rsidRPr="00953458" w:rsidRDefault="00953458">
      <w:pPr>
        <w:pStyle w:val="ListParagraph"/>
        <w:numPr>
          <w:ilvl w:val="0"/>
          <w:numId w:val="20"/>
        </w:numPr>
        <w:spacing w:line="480" w:lineRule="auto"/>
        <w:jc w:val="both"/>
        <w:rPr>
          <w:ins w:id="1628" w:author="Garai, Subrata" w:date="2017-08-08T15:42:00Z"/>
          <w:rFonts w:ascii="Verdana" w:hAnsi="Verdana" w:cs="Times New Roman"/>
          <w:sz w:val="20"/>
          <w:szCs w:val="20"/>
          <w:lang w:val="en-CA"/>
          <w:rPrChange w:id="1629" w:author="Garai, Subrata" w:date="2017-08-08T15:43:00Z">
            <w:rPr>
              <w:ins w:id="1630" w:author="Garai, Subrata" w:date="2017-08-08T15:42:00Z"/>
              <w:lang w:val="en-CA"/>
            </w:rPr>
          </w:rPrChange>
        </w:rPr>
        <w:pPrChange w:id="1631" w:author="Garai, Subrata" w:date="2017-08-08T15:43:00Z">
          <w:pPr>
            <w:spacing w:line="480" w:lineRule="auto"/>
            <w:jc w:val="both"/>
          </w:pPr>
        </w:pPrChange>
      </w:pPr>
      <w:ins w:id="1632" w:author="Garai, Subrata" w:date="2017-08-08T15:43:00Z">
        <w:r>
          <w:rPr>
            <w:rFonts w:ascii="Verdana" w:hAnsi="Verdana" w:cs="Times New Roman"/>
            <w:sz w:val="20"/>
            <w:szCs w:val="20"/>
            <w:lang w:val="en-CA"/>
          </w:rPr>
          <w:t>T</w:t>
        </w:r>
      </w:ins>
      <w:ins w:id="1633" w:author="Garai, Subrata" w:date="2017-08-08T15:42:00Z">
        <w:r w:rsidR="00C14AA1" w:rsidRPr="00953458">
          <w:rPr>
            <w:rFonts w:ascii="Verdana" w:hAnsi="Verdana" w:cs="Times New Roman"/>
            <w:sz w:val="20"/>
            <w:szCs w:val="20"/>
            <w:lang w:val="en-CA"/>
            <w:rPrChange w:id="1634" w:author="Garai, Subrata" w:date="2017-08-08T15:43:00Z">
              <w:rPr>
                <w:lang w:val="en-CA"/>
              </w:rPr>
            </w:rPrChange>
          </w:rPr>
          <w:t xml:space="preserve">here is no significant difference in breast cancer new cases between </w:t>
        </w:r>
      </w:ins>
      <w:ins w:id="1635" w:author="Garai, Subrata" w:date="2017-08-08T15:44:00Z">
        <w:r>
          <w:rPr>
            <w:rFonts w:ascii="Verdana" w:hAnsi="Verdana" w:cs="Times New Roman"/>
            <w:sz w:val="20"/>
            <w:szCs w:val="20"/>
            <w:lang w:val="en-CA"/>
          </w:rPr>
          <w:t>block 1 and block 2</w:t>
        </w:r>
      </w:ins>
      <w:ins w:id="1636" w:author="Garai, Subrata" w:date="2017-08-08T15:42:00Z">
        <w:r w:rsidR="00C14AA1" w:rsidRPr="00953458">
          <w:rPr>
            <w:rFonts w:ascii="Verdana" w:hAnsi="Verdana" w:cs="Times New Roman"/>
            <w:sz w:val="20"/>
            <w:szCs w:val="20"/>
            <w:lang w:val="en-CA"/>
            <w:rPrChange w:id="1637" w:author="Garai, Subrata" w:date="2017-08-08T15:43:00Z">
              <w:rPr>
                <w:lang w:val="en-CA"/>
              </w:rPr>
            </w:rPrChange>
          </w:rPr>
          <w:t xml:space="preserve"> </w:t>
        </w:r>
      </w:ins>
      <w:ins w:id="1638" w:author="Garai, Subrata" w:date="2017-08-08T21:35:00Z">
        <w:r w:rsidR="0021285C" w:rsidRPr="00953458">
          <w:rPr>
            <w:rFonts w:ascii="Verdana" w:hAnsi="Verdana" w:cs="Times New Roman"/>
            <w:sz w:val="20"/>
            <w:szCs w:val="20"/>
            <w:lang w:val="en-CA"/>
          </w:rPr>
          <w:t>(p</w:t>
        </w:r>
      </w:ins>
      <w:ins w:id="1639" w:author="Garai, Subrata" w:date="2017-08-08T15:42:00Z">
        <w:r w:rsidR="00C14AA1" w:rsidRPr="00953458">
          <w:rPr>
            <w:rFonts w:ascii="Verdana" w:hAnsi="Verdana" w:cs="Times New Roman"/>
            <w:sz w:val="20"/>
            <w:szCs w:val="20"/>
            <w:lang w:val="en-CA"/>
            <w:rPrChange w:id="1640" w:author="Garai, Subrata" w:date="2017-08-08T15:43:00Z">
              <w:rPr>
                <w:lang w:val="en-CA"/>
              </w:rPr>
            </w:rPrChange>
          </w:rPr>
          <w:t xml:space="preserve"> =0.</w:t>
        </w:r>
      </w:ins>
      <w:ins w:id="1641" w:author="Garai, Subrata" w:date="2017-08-08T15:44:00Z">
        <w:r>
          <w:rPr>
            <w:rFonts w:ascii="Verdana" w:hAnsi="Verdana" w:cs="Times New Roman"/>
            <w:sz w:val="20"/>
            <w:szCs w:val="20"/>
            <w:lang w:val="en-CA"/>
          </w:rPr>
          <w:t>81</w:t>
        </w:r>
      </w:ins>
      <w:ins w:id="1642" w:author="Garai, Subrata" w:date="2017-08-08T15:42:00Z">
        <w:r w:rsidR="00C14AA1" w:rsidRPr="00953458">
          <w:rPr>
            <w:rFonts w:ascii="Verdana" w:hAnsi="Verdana" w:cs="Times New Roman"/>
            <w:sz w:val="20"/>
            <w:szCs w:val="20"/>
            <w:lang w:val="en-CA"/>
            <w:rPrChange w:id="1643" w:author="Garai, Subrata" w:date="2017-08-08T15:43:00Z">
              <w:rPr>
                <w:lang w:val="en-CA"/>
              </w:rPr>
            </w:rPrChange>
          </w:rPr>
          <w:t xml:space="preserve"> &gt; 0.05), as well as between </w:t>
        </w:r>
      </w:ins>
      <w:ins w:id="1644" w:author="Garai, Subrata" w:date="2017-08-08T15:44:00Z">
        <w:r>
          <w:rPr>
            <w:rFonts w:ascii="Verdana" w:hAnsi="Verdana" w:cs="Times New Roman"/>
            <w:sz w:val="20"/>
            <w:szCs w:val="20"/>
            <w:lang w:val="en-CA"/>
          </w:rPr>
          <w:t xml:space="preserve">block </w:t>
        </w:r>
      </w:ins>
      <w:ins w:id="1645" w:author="Garai, Subrata" w:date="2017-08-08T15:45:00Z">
        <w:r>
          <w:rPr>
            <w:rFonts w:ascii="Verdana" w:hAnsi="Verdana" w:cs="Times New Roman"/>
            <w:sz w:val="20"/>
            <w:szCs w:val="20"/>
            <w:lang w:val="en-CA"/>
          </w:rPr>
          <w:t>2</w:t>
        </w:r>
      </w:ins>
      <w:ins w:id="1646" w:author="Garai, Subrata" w:date="2017-08-08T15:44:00Z">
        <w:r>
          <w:rPr>
            <w:rFonts w:ascii="Verdana" w:hAnsi="Verdana" w:cs="Times New Roman"/>
            <w:sz w:val="20"/>
            <w:szCs w:val="20"/>
            <w:lang w:val="en-CA"/>
          </w:rPr>
          <w:t xml:space="preserve"> and block </w:t>
        </w:r>
      </w:ins>
      <w:ins w:id="1647" w:author="Garai, Subrata" w:date="2017-08-08T15:45:00Z">
        <w:r>
          <w:rPr>
            <w:rFonts w:ascii="Verdana" w:hAnsi="Verdana" w:cs="Times New Roman"/>
            <w:sz w:val="20"/>
            <w:szCs w:val="20"/>
            <w:lang w:val="en-CA"/>
          </w:rPr>
          <w:t>6</w:t>
        </w:r>
      </w:ins>
      <w:ins w:id="1648" w:author="Garai, Subrata" w:date="2017-08-08T15:42:00Z">
        <w:r w:rsidR="00C14AA1" w:rsidRPr="00953458">
          <w:rPr>
            <w:rFonts w:ascii="Verdana" w:hAnsi="Verdana" w:cs="Times New Roman"/>
            <w:sz w:val="20"/>
            <w:szCs w:val="20"/>
            <w:lang w:val="en-CA"/>
            <w:rPrChange w:id="1649" w:author="Garai, Subrata" w:date="2017-08-08T15:43:00Z">
              <w:rPr>
                <w:lang w:val="en-CA"/>
              </w:rPr>
            </w:rPrChange>
          </w:rPr>
          <w:t xml:space="preserve"> (p=0.</w:t>
        </w:r>
      </w:ins>
      <w:ins w:id="1650" w:author="Garai, Subrata" w:date="2017-08-08T15:45:00Z">
        <w:r>
          <w:rPr>
            <w:rFonts w:ascii="Verdana" w:hAnsi="Verdana" w:cs="Times New Roman"/>
            <w:sz w:val="20"/>
            <w:szCs w:val="20"/>
            <w:lang w:val="en-CA"/>
          </w:rPr>
          <w:t>99</w:t>
        </w:r>
      </w:ins>
      <w:ins w:id="1651" w:author="Garai, Subrata" w:date="2017-08-08T15:42:00Z">
        <w:r w:rsidR="00C14AA1" w:rsidRPr="00953458">
          <w:rPr>
            <w:rFonts w:ascii="Verdana" w:hAnsi="Verdana" w:cs="Times New Roman"/>
            <w:sz w:val="20"/>
            <w:szCs w:val="20"/>
            <w:lang w:val="en-CA"/>
            <w:rPrChange w:id="1652" w:author="Garai, Subrata" w:date="2017-08-08T15:43:00Z">
              <w:rPr>
                <w:lang w:val="en-CA"/>
              </w:rPr>
            </w:rPrChange>
          </w:rPr>
          <w:t xml:space="preserve">) or </w:t>
        </w:r>
      </w:ins>
      <w:ins w:id="1653" w:author="Garai, Subrata" w:date="2017-08-08T15:45:00Z">
        <w:r>
          <w:rPr>
            <w:rFonts w:ascii="Verdana" w:hAnsi="Verdana" w:cs="Times New Roman"/>
            <w:sz w:val="20"/>
            <w:szCs w:val="20"/>
            <w:lang w:val="en-CA"/>
          </w:rPr>
          <w:t>block 1 and block 6</w:t>
        </w:r>
        <w:r w:rsidRPr="00295464">
          <w:rPr>
            <w:rFonts w:ascii="Verdana" w:hAnsi="Verdana" w:cs="Times New Roman"/>
            <w:sz w:val="20"/>
            <w:szCs w:val="20"/>
            <w:lang w:val="en-CA"/>
          </w:rPr>
          <w:t xml:space="preserve"> </w:t>
        </w:r>
      </w:ins>
      <w:ins w:id="1654" w:author="Garai, Subrata" w:date="2017-08-08T15:42:00Z">
        <w:r w:rsidR="00C14AA1" w:rsidRPr="00953458">
          <w:rPr>
            <w:rFonts w:ascii="Verdana" w:hAnsi="Verdana" w:cs="Times New Roman"/>
            <w:sz w:val="20"/>
            <w:szCs w:val="20"/>
            <w:lang w:val="en-CA"/>
            <w:rPrChange w:id="1655" w:author="Garai, Subrata" w:date="2017-08-08T15:43:00Z">
              <w:rPr>
                <w:lang w:val="en-CA"/>
              </w:rPr>
            </w:rPrChange>
          </w:rPr>
          <w:t>(p=0.</w:t>
        </w:r>
      </w:ins>
      <w:ins w:id="1656" w:author="Garai, Subrata" w:date="2017-08-08T15:45:00Z">
        <w:r>
          <w:rPr>
            <w:rFonts w:ascii="Verdana" w:hAnsi="Verdana" w:cs="Times New Roman"/>
            <w:sz w:val="20"/>
            <w:szCs w:val="20"/>
            <w:lang w:val="en-CA"/>
          </w:rPr>
          <w:t>95</w:t>
        </w:r>
      </w:ins>
      <w:ins w:id="1657" w:author="Garai, Subrata" w:date="2017-08-08T15:42:00Z">
        <w:r w:rsidR="00C14AA1" w:rsidRPr="00953458">
          <w:rPr>
            <w:rFonts w:ascii="Verdana" w:hAnsi="Verdana" w:cs="Times New Roman"/>
            <w:sz w:val="20"/>
            <w:szCs w:val="20"/>
            <w:lang w:val="en-CA"/>
            <w:rPrChange w:id="1658" w:author="Garai, Subrata" w:date="2017-08-08T15:43:00Z">
              <w:rPr>
                <w:lang w:val="en-CA"/>
              </w:rPr>
            </w:rPrChange>
          </w:rPr>
          <w:t>), etc.</w:t>
        </w:r>
      </w:ins>
    </w:p>
    <w:p w14:paraId="1B852F8E" w14:textId="4660EAF0" w:rsidR="00C14AA1" w:rsidRDefault="00C14AA1">
      <w:pPr>
        <w:pStyle w:val="ListParagraph"/>
        <w:numPr>
          <w:ilvl w:val="0"/>
          <w:numId w:val="20"/>
        </w:numPr>
        <w:spacing w:line="480" w:lineRule="auto"/>
        <w:jc w:val="both"/>
        <w:rPr>
          <w:ins w:id="1659" w:author="Garai, Subrata" w:date="2017-08-08T15:46:00Z"/>
          <w:rFonts w:ascii="Verdana" w:hAnsi="Verdana" w:cs="Times New Roman"/>
          <w:sz w:val="20"/>
          <w:szCs w:val="20"/>
          <w:lang w:val="en-CA"/>
        </w:rPr>
        <w:pPrChange w:id="1660" w:author="Garai, Subrata" w:date="2017-08-08T15:42:00Z">
          <w:pPr>
            <w:spacing w:line="480" w:lineRule="auto"/>
            <w:jc w:val="both"/>
          </w:pPr>
        </w:pPrChange>
      </w:pPr>
      <w:ins w:id="1661" w:author="Garai, Subrata" w:date="2017-08-08T15:42:00Z">
        <w:r w:rsidRPr="00953458">
          <w:rPr>
            <w:rFonts w:ascii="Verdana" w:hAnsi="Verdana" w:cs="Times New Roman"/>
            <w:sz w:val="20"/>
            <w:szCs w:val="20"/>
            <w:lang w:val="en-CA"/>
            <w:rPrChange w:id="1662" w:author="Garai, Subrata" w:date="2017-08-08T15:46:00Z">
              <w:rPr>
                <w:lang w:val="en-CA"/>
              </w:rPr>
            </w:rPrChange>
          </w:rPr>
          <w:t xml:space="preserve">THERE IS A SIGNIFICANT DIFFERENCE in breast cancer new cases between </w:t>
        </w:r>
      </w:ins>
      <w:ins w:id="1663" w:author="Garai, Subrata" w:date="2017-08-08T15:46:00Z">
        <w:r w:rsidR="00953458" w:rsidRPr="00953458">
          <w:rPr>
            <w:rFonts w:ascii="Verdana" w:hAnsi="Verdana" w:cs="Times New Roman"/>
            <w:sz w:val="20"/>
            <w:szCs w:val="20"/>
            <w:lang w:val="en-CA"/>
          </w:rPr>
          <w:t>block 5 and block 3</w:t>
        </w:r>
      </w:ins>
      <w:ins w:id="1664" w:author="Garai, Subrata" w:date="2017-08-08T15:42:00Z">
        <w:r w:rsidRPr="00953458">
          <w:rPr>
            <w:rFonts w:ascii="Verdana" w:hAnsi="Verdana" w:cs="Times New Roman"/>
            <w:sz w:val="20"/>
            <w:szCs w:val="20"/>
            <w:lang w:val="en-CA"/>
            <w:rPrChange w:id="1665" w:author="Garai, Subrata" w:date="2017-08-08T15:46:00Z">
              <w:rPr>
                <w:lang w:val="en-CA"/>
              </w:rPr>
            </w:rPrChange>
          </w:rPr>
          <w:t xml:space="preserve"> (p= 0.0</w:t>
        </w:r>
      </w:ins>
      <w:ins w:id="1666" w:author="Garai, Subrata" w:date="2017-08-08T15:46:00Z">
        <w:r w:rsidR="00953458" w:rsidRPr="00953458">
          <w:rPr>
            <w:rFonts w:ascii="Verdana" w:hAnsi="Verdana" w:cs="Times New Roman"/>
            <w:sz w:val="20"/>
            <w:szCs w:val="20"/>
            <w:lang w:val="en-CA"/>
          </w:rPr>
          <w:t>2</w:t>
        </w:r>
      </w:ins>
      <w:ins w:id="1667" w:author="Garai, Subrata" w:date="2017-08-08T15:42:00Z">
        <w:r w:rsidRPr="00953458">
          <w:rPr>
            <w:rFonts w:ascii="Verdana" w:hAnsi="Verdana" w:cs="Times New Roman"/>
            <w:sz w:val="20"/>
            <w:szCs w:val="20"/>
            <w:lang w:val="en-CA"/>
            <w:rPrChange w:id="1668" w:author="Garai, Subrata" w:date="2017-08-08T15:46:00Z">
              <w:rPr>
                <w:lang w:val="en-CA"/>
              </w:rPr>
            </w:rPrChange>
          </w:rPr>
          <w:t xml:space="preserve">) as well as between </w:t>
        </w:r>
      </w:ins>
      <w:ins w:id="1669" w:author="Garai, Subrata" w:date="2017-08-08T15:46:00Z">
        <w:r w:rsidR="00953458" w:rsidRPr="00953458">
          <w:rPr>
            <w:rFonts w:ascii="Verdana" w:hAnsi="Verdana" w:cs="Times New Roman"/>
            <w:sz w:val="20"/>
            <w:szCs w:val="20"/>
            <w:lang w:val="en-CA"/>
          </w:rPr>
          <w:t xml:space="preserve">block 4 and block 3 </w:t>
        </w:r>
      </w:ins>
      <w:ins w:id="1670" w:author="Garai, Subrata" w:date="2017-08-08T15:42:00Z">
        <w:r w:rsidRPr="00953458">
          <w:rPr>
            <w:rFonts w:ascii="Verdana" w:hAnsi="Verdana" w:cs="Times New Roman"/>
            <w:sz w:val="20"/>
            <w:szCs w:val="20"/>
            <w:lang w:val="en-CA"/>
            <w:rPrChange w:id="1671" w:author="Garai, Subrata" w:date="2017-08-08T15:46:00Z">
              <w:rPr>
                <w:lang w:val="en-CA"/>
              </w:rPr>
            </w:rPrChange>
          </w:rPr>
          <w:t>(p=0.0</w:t>
        </w:r>
      </w:ins>
      <w:ins w:id="1672" w:author="Garai, Subrata" w:date="2017-08-08T15:46:00Z">
        <w:r w:rsidR="00953458" w:rsidRPr="00953458">
          <w:rPr>
            <w:rFonts w:ascii="Verdana" w:hAnsi="Verdana" w:cs="Times New Roman"/>
            <w:sz w:val="20"/>
            <w:szCs w:val="20"/>
            <w:lang w:val="en-CA"/>
          </w:rPr>
          <w:t>2</w:t>
        </w:r>
      </w:ins>
      <w:ins w:id="1673" w:author="Garai, Subrata" w:date="2017-08-08T15:42:00Z">
        <w:r w:rsidRPr="00953458">
          <w:rPr>
            <w:rFonts w:ascii="Verdana" w:hAnsi="Verdana" w:cs="Times New Roman"/>
            <w:sz w:val="20"/>
            <w:szCs w:val="20"/>
            <w:lang w:val="en-CA"/>
            <w:rPrChange w:id="1674" w:author="Garai, Subrata" w:date="2017-08-08T15:46:00Z">
              <w:rPr>
                <w:lang w:val="en-CA"/>
              </w:rPr>
            </w:rPrChange>
          </w:rPr>
          <w:t xml:space="preserve">) </w:t>
        </w:r>
      </w:ins>
    </w:p>
    <w:p w14:paraId="0F21D4FA" w14:textId="77777777" w:rsidR="00953458" w:rsidRPr="00953458" w:rsidRDefault="00953458">
      <w:pPr>
        <w:pStyle w:val="ListParagraph"/>
        <w:spacing w:line="480" w:lineRule="auto"/>
        <w:jc w:val="both"/>
        <w:rPr>
          <w:ins w:id="1675" w:author="Garai, Subrata" w:date="2017-08-08T15:42:00Z"/>
          <w:rFonts w:ascii="Verdana" w:hAnsi="Verdana" w:cs="Times New Roman"/>
          <w:sz w:val="20"/>
          <w:szCs w:val="20"/>
          <w:lang w:val="en-CA"/>
        </w:rPr>
        <w:pPrChange w:id="1676" w:author="Garai, Subrata" w:date="2017-08-08T15:46:00Z">
          <w:pPr>
            <w:spacing w:line="480" w:lineRule="auto"/>
            <w:jc w:val="both"/>
          </w:pPr>
        </w:pPrChange>
      </w:pPr>
    </w:p>
    <w:p w14:paraId="2E153E2A" w14:textId="5E4A9E66" w:rsidR="00C14AA1" w:rsidRDefault="00C14AA1">
      <w:pPr>
        <w:spacing w:line="480" w:lineRule="auto"/>
        <w:jc w:val="both"/>
        <w:rPr>
          <w:ins w:id="1677" w:author="Garai, Subrata" w:date="2017-08-08T15:40:00Z"/>
          <w:rFonts w:ascii="Verdana" w:hAnsi="Verdana" w:cs="Times New Roman"/>
          <w:sz w:val="20"/>
          <w:szCs w:val="20"/>
          <w:lang w:val="en-CA"/>
        </w:rPr>
      </w:pPr>
      <w:ins w:id="1678" w:author="Garai, Subrata" w:date="2017-08-08T15:42:00Z">
        <w:r w:rsidRPr="00C14AA1">
          <w:rPr>
            <w:rFonts w:ascii="Verdana" w:hAnsi="Verdana" w:cs="Times New Roman"/>
            <w:sz w:val="20"/>
            <w:szCs w:val="20"/>
            <w:lang w:val="en-CA"/>
          </w:rPr>
          <w:t xml:space="preserve">Finally, </w:t>
        </w:r>
      </w:ins>
      <w:ins w:id="1679" w:author="Garai, Subrata" w:date="2017-08-08T15:49:00Z">
        <w:r w:rsidR="00953458">
          <w:rPr>
            <w:rFonts w:ascii="Verdana" w:hAnsi="Verdana" w:cs="Times New Roman"/>
            <w:sz w:val="20"/>
            <w:szCs w:val="20"/>
            <w:lang w:val="en-CA"/>
          </w:rPr>
          <w:t>blocks</w:t>
        </w:r>
      </w:ins>
      <w:ins w:id="1680" w:author="Garai, Subrata" w:date="2017-08-08T15:42:00Z">
        <w:r w:rsidRPr="00C14AA1">
          <w:rPr>
            <w:rFonts w:ascii="Verdana" w:hAnsi="Verdana" w:cs="Times New Roman"/>
            <w:sz w:val="20"/>
            <w:szCs w:val="20"/>
            <w:lang w:val="en-CA"/>
          </w:rPr>
          <w:t xml:space="preserve"> pairs</w:t>
        </w:r>
      </w:ins>
      <w:ins w:id="1681" w:author="Garai, Subrata" w:date="2017-08-08T15:49:00Z">
        <w:r w:rsidR="00953458">
          <w:rPr>
            <w:rFonts w:ascii="Verdana" w:hAnsi="Verdana" w:cs="Times New Roman"/>
            <w:sz w:val="20"/>
            <w:szCs w:val="20"/>
            <w:lang w:val="en-CA"/>
          </w:rPr>
          <w:t xml:space="preserve"> can be visualised </w:t>
        </w:r>
      </w:ins>
      <w:ins w:id="1682" w:author="Garai, Subrata" w:date="2017-08-08T15:42:00Z">
        <w:r w:rsidRPr="00C14AA1">
          <w:rPr>
            <w:rFonts w:ascii="Verdana" w:hAnsi="Verdana" w:cs="Times New Roman"/>
            <w:sz w:val="20"/>
            <w:szCs w:val="20"/>
            <w:lang w:val="en-CA"/>
          </w:rPr>
          <w:t>by plo</w:t>
        </w:r>
        <w:r w:rsidR="00953458">
          <w:rPr>
            <w:rFonts w:ascii="Verdana" w:hAnsi="Verdana" w:cs="Times New Roman"/>
            <w:sz w:val="20"/>
            <w:szCs w:val="20"/>
            <w:lang w:val="en-CA"/>
          </w:rPr>
          <w:t>tting the “tuk” object in R</w:t>
        </w:r>
      </w:ins>
      <w:ins w:id="1683" w:author="Garai, Subrata" w:date="2017-08-08T15:50:00Z">
        <w:r w:rsidR="00953458">
          <w:rPr>
            <w:rFonts w:ascii="Verdana" w:hAnsi="Verdana" w:cs="Times New Roman"/>
            <w:sz w:val="20"/>
            <w:szCs w:val="20"/>
            <w:lang w:val="en-CA"/>
          </w:rPr>
          <w:t xml:space="preserve"> to</w:t>
        </w:r>
        <w:r w:rsidR="00953458" w:rsidRPr="00953458">
          <w:rPr>
            <w:rFonts w:ascii="Verdana" w:hAnsi="Verdana" w:cs="Times New Roman"/>
            <w:sz w:val="20"/>
            <w:szCs w:val="20"/>
            <w:lang w:val="en-CA"/>
          </w:rPr>
          <w:t xml:space="preserve"> </w:t>
        </w:r>
        <w:r w:rsidR="00953458" w:rsidRPr="00C14AA1">
          <w:rPr>
            <w:rFonts w:ascii="Verdana" w:hAnsi="Verdana" w:cs="Times New Roman"/>
            <w:sz w:val="20"/>
            <w:szCs w:val="20"/>
            <w:lang w:val="en-CA"/>
          </w:rPr>
          <w:t>and analyse significant differences</w:t>
        </w:r>
      </w:ins>
      <w:ins w:id="1684" w:author="Garai, Subrata" w:date="2017-08-08T15:47:00Z">
        <w:r w:rsidR="00953458">
          <w:rPr>
            <w:rFonts w:ascii="Verdana" w:hAnsi="Verdana" w:cs="Times New Roman"/>
            <w:sz w:val="20"/>
            <w:szCs w:val="20"/>
            <w:lang w:val="en-CA"/>
          </w:rPr>
          <w:t>.</w:t>
        </w:r>
      </w:ins>
      <w:ins w:id="1685" w:author="Garai, Subrata" w:date="2017-08-08T15:42:00Z">
        <w:r w:rsidRPr="00C14AA1">
          <w:rPr>
            <w:rFonts w:ascii="Verdana" w:hAnsi="Verdana" w:cs="Times New Roman"/>
            <w:sz w:val="20"/>
            <w:szCs w:val="20"/>
            <w:lang w:val="en-CA"/>
          </w:rPr>
          <w:t xml:space="preserve"> Significant differences are the ones which not cross the zero value.</w:t>
        </w:r>
      </w:ins>
      <w:ins w:id="1686" w:author="Garai, Subrata" w:date="2017-08-08T15:50:00Z">
        <w:r w:rsidR="00953458">
          <w:rPr>
            <w:rFonts w:ascii="Verdana" w:hAnsi="Verdana" w:cs="Times New Roman"/>
            <w:sz w:val="20"/>
            <w:szCs w:val="20"/>
            <w:lang w:val="en-CA"/>
          </w:rPr>
          <w:t xml:space="preserve"> </w:t>
        </w:r>
      </w:ins>
    </w:p>
    <w:p w14:paraId="01EC7808" w14:textId="24386C9D" w:rsidR="00C14AA1" w:rsidRDefault="00C14AA1">
      <w:pPr>
        <w:spacing w:line="480" w:lineRule="auto"/>
        <w:ind w:left="720"/>
        <w:jc w:val="both"/>
        <w:rPr>
          <w:ins w:id="1687" w:author="Garai, Subrata" w:date="2017-08-08T15:42:00Z"/>
          <w:rFonts w:ascii="Verdana" w:hAnsi="Verdana" w:cs="Times New Roman"/>
          <w:sz w:val="20"/>
          <w:szCs w:val="20"/>
          <w:lang w:val="en-CA"/>
        </w:rPr>
        <w:pPrChange w:id="1688" w:author="Garai, Subrata" w:date="2017-08-08T15:39:00Z">
          <w:pPr>
            <w:spacing w:line="480" w:lineRule="auto"/>
            <w:jc w:val="both"/>
          </w:pPr>
        </w:pPrChange>
      </w:pPr>
      <w:ins w:id="1689" w:author="Garai, Subrata" w:date="2017-08-08T15:40:00Z">
        <w:r>
          <w:rPr>
            <w:noProof/>
          </w:rPr>
          <w:drawing>
            <wp:inline distT="0" distB="0" distL="0" distR="0" wp14:anchorId="23AB916A" wp14:editId="07F642D6">
              <wp:extent cx="982980" cy="1828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82980" cy="182880"/>
                      </a:xfrm>
                      <a:prstGeom prst="rect">
                        <a:avLst/>
                      </a:prstGeom>
                    </pic:spPr>
                  </pic:pic>
                </a:graphicData>
              </a:graphic>
            </wp:inline>
          </w:drawing>
        </w:r>
      </w:ins>
    </w:p>
    <w:p w14:paraId="0D6ECF7B" w14:textId="77777777" w:rsidR="00C14AA1" w:rsidRDefault="00C14AA1">
      <w:pPr>
        <w:spacing w:line="480" w:lineRule="auto"/>
        <w:ind w:left="720"/>
        <w:jc w:val="both"/>
        <w:rPr>
          <w:ins w:id="1690" w:author="Garai, Subrata" w:date="2017-08-08T15:42:00Z"/>
          <w:rFonts w:ascii="Verdana" w:hAnsi="Verdana" w:cs="Times New Roman"/>
          <w:sz w:val="20"/>
          <w:szCs w:val="20"/>
          <w:lang w:val="en-CA"/>
        </w:rPr>
        <w:pPrChange w:id="1691" w:author="Garai, Subrata" w:date="2017-08-08T15:39:00Z">
          <w:pPr>
            <w:spacing w:line="480" w:lineRule="auto"/>
            <w:jc w:val="both"/>
          </w:pPr>
        </w:pPrChange>
      </w:pPr>
    </w:p>
    <w:p w14:paraId="6F1A5CF3" w14:textId="7D73462E" w:rsidR="00C14AA1" w:rsidRDefault="00C14AA1">
      <w:pPr>
        <w:spacing w:line="480" w:lineRule="auto"/>
        <w:jc w:val="both"/>
        <w:rPr>
          <w:ins w:id="1692" w:author="Garai, Subrata" w:date="2017-08-07T02:55:00Z"/>
          <w:rFonts w:ascii="Verdana" w:hAnsi="Verdana" w:cs="Times New Roman"/>
          <w:sz w:val="20"/>
          <w:szCs w:val="20"/>
          <w:lang w:val="en-CA"/>
        </w:rPr>
      </w:pPr>
      <w:ins w:id="1693" w:author="Garai, Subrata" w:date="2017-08-08T15:42:00Z">
        <w:r>
          <w:rPr>
            <w:noProof/>
          </w:rPr>
          <w:drawing>
            <wp:inline distT="0" distB="0" distL="0" distR="0" wp14:anchorId="4A585323" wp14:editId="7E8A21D2">
              <wp:extent cx="6195060" cy="3238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202917" cy="3242607"/>
                      </a:xfrm>
                      <a:prstGeom prst="rect">
                        <a:avLst/>
                      </a:prstGeom>
                    </pic:spPr>
                  </pic:pic>
                </a:graphicData>
              </a:graphic>
            </wp:inline>
          </w:drawing>
        </w:r>
      </w:ins>
    </w:p>
    <w:p w14:paraId="5854D7F2" w14:textId="77777777" w:rsidR="00953458" w:rsidRDefault="00953458">
      <w:pPr>
        <w:pStyle w:val="Heading1"/>
        <w:rPr>
          <w:ins w:id="1694" w:author="Garai, Subrata" w:date="2017-08-08T15:48:00Z"/>
          <w:lang w:val="en-CA"/>
        </w:rPr>
        <w:pPrChange w:id="1695" w:author="Garai, Subrata" w:date="2017-08-08T11:18:00Z">
          <w:pPr>
            <w:spacing w:line="480" w:lineRule="auto"/>
            <w:jc w:val="both"/>
          </w:pPr>
        </w:pPrChange>
      </w:pPr>
    </w:p>
    <w:p w14:paraId="2AB113C7" w14:textId="4ADC070C" w:rsidR="00F84071" w:rsidRDefault="004328E9">
      <w:pPr>
        <w:pStyle w:val="MyHeading"/>
        <w:rPr>
          <w:ins w:id="1696" w:author="Garai, Subrata" w:date="2017-08-08T11:18:00Z"/>
        </w:rPr>
        <w:pPrChange w:id="1697" w:author="Garai, Subrata" w:date="2017-08-08T16:10:00Z">
          <w:pPr>
            <w:spacing w:line="480" w:lineRule="auto"/>
            <w:jc w:val="both"/>
          </w:pPr>
        </w:pPrChange>
      </w:pPr>
      <w:bookmarkStart w:id="1698" w:name="_Toc489991268"/>
      <w:ins w:id="1699" w:author="Garai, Subrata" w:date="2017-08-08T21:17:00Z">
        <w:r>
          <w:t>Other</w:t>
        </w:r>
      </w:ins>
      <w:ins w:id="1700" w:author="Garai, Subrata" w:date="2017-08-08T21:29:00Z">
        <w:r w:rsidR="004B5EF7">
          <w:t xml:space="preserve"> areas where</w:t>
        </w:r>
      </w:ins>
      <w:ins w:id="1701" w:author="Garai, Subrata" w:date="2017-08-08T21:17:00Z">
        <w:r>
          <w:t xml:space="preserve"> Data Science </w:t>
        </w:r>
      </w:ins>
      <w:ins w:id="1702" w:author="Garai, Subrata" w:date="2017-08-08T21:30:00Z">
        <w:r w:rsidR="004B5EF7">
          <w:t>can help</w:t>
        </w:r>
      </w:ins>
      <w:ins w:id="1703" w:author="Garai, Subrata" w:date="2017-08-07T03:01:00Z">
        <w:r w:rsidR="008B6541">
          <w:t>:</w:t>
        </w:r>
      </w:ins>
      <w:bookmarkEnd w:id="1698"/>
      <w:ins w:id="1704" w:author="Garai, Subrata" w:date="2017-08-07T03:00:00Z">
        <w:r w:rsidR="008B6541">
          <w:t xml:space="preserve">  </w:t>
        </w:r>
      </w:ins>
    </w:p>
    <w:p w14:paraId="5F204EC8" w14:textId="77777777" w:rsidR="00B07536" w:rsidRPr="00B07536" w:rsidRDefault="00B07536">
      <w:pPr>
        <w:rPr>
          <w:ins w:id="1705" w:author="Garai, Subrata" w:date="2017-08-08T11:17:00Z"/>
          <w:lang w:val="en-CA"/>
        </w:rPr>
        <w:pPrChange w:id="1706" w:author="Garai, Subrata" w:date="2017-08-08T11:18:00Z">
          <w:pPr>
            <w:spacing w:line="480" w:lineRule="auto"/>
            <w:jc w:val="both"/>
          </w:pPr>
        </w:pPrChange>
      </w:pPr>
    </w:p>
    <w:p w14:paraId="1D3918D6" w14:textId="77777777" w:rsidR="00B07536" w:rsidRDefault="00B07536">
      <w:pPr>
        <w:spacing w:line="480" w:lineRule="auto"/>
        <w:jc w:val="both"/>
        <w:rPr>
          <w:ins w:id="1707" w:author="Garai, Subrata" w:date="2017-08-08T11:19:00Z"/>
          <w:rFonts w:ascii="Verdana" w:hAnsi="Verdana" w:cs="Times New Roman"/>
          <w:sz w:val="20"/>
          <w:szCs w:val="20"/>
          <w:lang w:val="en-CA"/>
        </w:rPr>
      </w:pPr>
      <w:ins w:id="1708" w:author="Garai, Subrata" w:date="2017-08-08T11:17:00Z">
        <w:r>
          <w:rPr>
            <w:rFonts w:ascii="Verdana" w:hAnsi="Verdana" w:cs="Times New Roman"/>
            <w:sz w:val="20"/>
            <w:szCs w:val="20"/>
            <w:lang w:val="en-CA"/>
          </w:rPr>
          <w:t xml:space="preserve">The technique shown above is very basic in terms of actual production business problem solving. </w:t>
        </w:r>
      </w:ins>
      <w:ins w:id="1709" w:author="Garai, Subrata" w:date="2017-08-08T11:18:00Z">
        <w:r>
          <w:rPr>
            <w:rFonts w:ascii="Verdana" w:hAnsi="Verdana" w:cs="Times New Roman"/>
            <w:sz w:val="20"/>
            <w:szCs w:val="20"/>
            <w:lang w:val="en-CA"/>
          </w:rPr>
          <w:t>There are various spaces in Aquaponics where data driven decision making is possible to solve some business problems. Some of them are listed below.</w:t>
        </w:r>
      </w:ins>
    </w:p>
    <w:p w14:paraId="21BACCA7" w14:textId="77777777" w:rsidR="00B07536" w:rsidRDefault="00B07536">
      <w:pPr>
        <w:spacing w:line="480" w:lineRule="auto"/>
        <w:jc w:val="both"/>
        <w:rPr>
          <w:ins w:id="1710" w:author="Garai, Subrata" w:date="2017-08-08T11:19:00Z"/>
          <w:rFonts w:ascii="Verdana" w:hAnsi="Verdana" w:cs="Times New Roman"/>
          <w:sz w:val="20"/>
          <w:szCs w:val="20"/>
          <w:lang w:val="en-CA"/>
        </w:rPr>
      </w:pPr>
    </w:p>
    <w:p w14:paraId="3A2FF9D1" w14:textId="71900CFD" w:rsidR="00EB7ADA" w:rsidRPr="00953458" w:rsidRDefault="00EB7ADA">
      <w:pPr>
        <w:pStyle w:val="ListParagraph"/>
        <w:numPr>
          <w:ilvl w:val="0"/>
          <w:numId w:val="21"/>
        </w:numPr>
        <w:spacing w:line="480" w:lineRule="auto"/>
        <w:jc w:val="both"/>
        <w:rPr>
          <w:ins w:id="1711" w:author="Garai, Subrata" w:date="2017-08-07T14:53:00Z"/>
          <w:rFonts w:ascii="Verdana" w:hAnsi="Verdana" w:cs="Times New Roman"/>
          <w:sz w:val="20"/>
          <w:szCs w:val="20"/>
          <w:lang w:val="en-CA"/>
          <w:rPrChange w:id="1712" w:author="Garai, Subrata" w:date="2017-08-08T15:51:00Z">
            <w:rPr>
              <w:ins w:id="1713" w:author="Garai, Subrata" w:date="2017-08-07T14:53:00Z"/>
              <w:lang w:val="en-CA"/>
            </w:rPr>
          </w:rPrChange>
        </w:rPr>
        <w:pPrChange w:id="1714" w:author="Garai, Subrata" w:date="2017-08-08T15:51:00Z">
          <w:pPr>
            <w:spacing w:line="480" w:lineRule="auto"/>
            <w:jc w:val="both"/>
          </w:pPr>
        </w:pPrChange>
      </w:pPr>
      <w:ins w:id="1715" w:author="Garai, Subrata" w:date="2017-08-07T02:34:00Z">
        <w:r w:rsidRPr="00953458">
          <w:rPr>
            <w:rFonts w:ascii="Verdana" w:hAnsi="Verdana" w:cs="Times New Roman"/>
            <w:b/>
            <w:sz w:val="20"/>
            <w:szCs w:val="20"/>
            <w:lang w:val="en-CA"/>
            <w:rPrChange w:id="1716" w:author="Garai, Subrata" w:date="2017-08-08T15:51:00Z">
              <w:rPr>
                <w:rFonts w:ascii="Verdana" w:hAnsi="Verdana" w:cs="Times New Roman"/>
                <w:sz w:val="20"/>
                <w:szCs w:val="20"/>
                <w:lang w:val="en-CA"/>
              </w:rPr>
            </w:rPrChange>
          </w:rPr>
          <w:t>Predicting</w:t>
        </w:r>
      </w:ins>
      <w:ins w:id="1717" w:author="Garai, Subrata" w:date="2017-08-07T14:53:00Z">
        <w:r w:rsidR="009A5511" w:rsidRPr="00953458">
          <w:rPr>
            <w:rFonts w:ascii="Verdana" w:hAnsi="Verdana" w:cs="Times New Roman"/>
            <w:b/>
            <w:sz w:val="20"/>
            <w:szCs w:val="20"/>
            <w:lang w:val="en-CA"/>
            <w:rPrChange w:id="1718" w:author="Garai, Subrata" w:date="2017-08-08T15:51:00Z">
              <w:rPr>
                <w:b/>
                <w:lang w:val="en-CA"/>
              </w:rPr>
            </w:rPrChange>
          </w:rPr>
          <w:t xml:space="preserve"> / Balancing</w:t>
        </w:r>
      </w:ins>
      <w:ins w:id="1719" w:author="Garai, Subrata" w:date="2017-08-07T02:34:00Z">
        <w:r w:rsidR="009A5511" w:rsidRPr="00953458">
          <w:rPr>
            <w:rFonts w:ascii="Verdana" w:hAnsi="Verdana" w:cs="Times New Roman"/>
            <w:b/>
            <w:sz w:val="20"/>
            <w:szCs w:val="20"/>
            <w:lang w:val="en-CA"/>
            <w:rPrChange w:id="1720" w:author="Garai, Subrata" w:date="2017-08-08T15:51:00Z">
              <w:rPr>
                <w:b/>
                <w:lang w:val="en-CA"/>
              </w:rPr>
            </w:rPrChange>
          </w:rPr>
          <w:t xml:space="preserve"> the </w:t>
        </w:r>
      </w:ins>
      <w:ins w:id="1721" w:author="Garai, Subrata" w:date="2017-08-07T14:53:00Z">
        <w:r w:rsidR="009A5511" w:rsidRPr="00953458">
          <w:rPr>
            <w:rFonts w:ascii="Verdana" w:hAnsi="Verdana" w:cs="Times New Roman"/>
            <w:b/>
            <w:sz w:val="20"/>
            <w:szCs w:val="20"/>
            <w:lang w:val="en-CA"/>
            <w:rPrChange w:id="1722" w:author="Garai, Subrata" w:date="2017-08-08T15:51:00Z">
              <w:rPr>
                <w:b/>
                <w:lang w:val="en-CA"/>
              </w:rPr>
            </w:rPrChange>
          </w:rPr>
          <w:t>p</w:t>
        </w:r>
      </w:ins>
      <w:ins w:id="1723" w:author="Garai, Subrata" w:date="2017-08-07T02:34:00Z">
        <w:r w:rsidRPr="00953458">
          <w:rPr>
            <w:rFonts w:ascii="Verdana" w:hAnsi="Verdana" w:cs="Times New Roman"/>
            <w:b/>
            <w:sz w:val="20"/>
            <w:szCs w:val="20"/>
            <w:lang w:val="en-CA"/>
            <w:rPrChange w:id="1724" w:author="Garai, Subrata" w:date="2017-08-08T15:51:00Z">
              <w:rPr>
                <w:rFonts w:ascii="Verdana" w:hAnsi="Verdana" w:cs="Times New Roman"/>
                <w:sz w:val="20"/>
                <w:szCs w:val="20"/>
                <w:lang w:val="en-CA"/>
              </w:rPr>
            </w:rPrChange>
          </w:rPr>
          <w:t>H level of water –</w:t>
        </w:r>
        <w:r w:rsidR="00A66C8F">
          <w:rPr>
            <w:rFonts w:ascii="Verdana" w:hAnsi="Verdana" w:cs="Times New Roman"/>
            <w:sz w:val="20"/>
            <w:szCs w:val="20"/>
            <w:lang w:val="en-CA"/>
          </w:rPr>
          <w:t xml:space="preserve"> </w:t>
        </w:r>
      </w:ins>
      <w:ins w:id="1725" w:author="Garai, Subrata" w:date="2017-08-08T21:24:00Z">
        <w:r w:rsidR="00A66C8F">
          <w:rPr>
            <w:rFonts w:ascii="Verdana" w:hAnsi="Verdana" w:cs="Times New Roman"/>
            <w:sz w:val="20"/>
            <w:szCs w:val="20"/>
            <w:lang w:val="en-CA"/>
          </w:rPr>
          <w:t>p</w:t>
        </w:r>
      </w:ins>
      <w:ins w:id="1726" w:author="Garai, Subrata" w:date="2017-08-07T02:34:00Z">
        <w:r w:rsidRPr="00953458">
          <w:rPr>
            <w:rFonts w:ascii="Verdana" w:hAnsi="Verdana" w:cs="Times New Roman"/>
            <w:sz w:val="20"/>
            <w:szCs w:val="20"/>
            <w:lang w:val="en-CA"/>
            <w:rPrChange w:id="1727" w:author="Garai, Subrata" w:date="2017-08-08T15:51:00Z">
              <w:rPr>
                <w:lang w:val="en-CA"/>
              </w:rPr>
            </w:rPrChange>
          </w:rPr>
          <w:t>H level in fish tank water is one of the most crucial factor</w:t>
        </w:r>
      </w:ins>
      <w:ins w:id="1728" w:author="Garai, Subrata" w:date="2017-08-07T14:54:00Z">
        <w:r w:rsidR="009A5511" w:rsidRPr="00953458">
          <w:rPr>
            <w:rFonts w:ascii="Verdana" w:hAnsi="Verdana" w:cs="Times New Roman"/>
            <w:sz w:val="20"/>
            <w:szCs w:val="20"/>
            <w:lang w:val="en-CA"/>
            <w:rPrChange w:id="1729" w:author="Garai, Subrata" w:date="2017-08-08T15:51:00Z">
              <w:rPr>
                <w:lang w:val="en-CA"/>
              </w:rPr>
            </w:rPrChange>
          </w:rPr>
          <w:t>s</w:t>
        </w:r>
      </w:ins>
      <w:ins w:id="1730" w:author="Garai, Subrata" w:date="2017-08-07T02:34:00Z">
        <w:r w:rsidRPr="00953458">
          <w:rPr>
            <w:rFonts w:ascii="Verdana" w:hAnsi="Verdana" w:cs="Times New Roman"/>
            <w:sz w:val="20"/>
            <w:szCs w:val="20"/>
            <w:lang w:val="en-CA"/>
            <w:rPrChange w:id="1731" w:author="Garai, Subrata" w:date="2017-08-08T15:51:00Z">
              <w:rPr>
                <w:lang w:val="en-CA"/>
              </w:rPr>
            </w:rPrChange>
          </w:rPr>
          <w:t xml:space="preserve"> for any </w:t>
        </w:r>
      </w:ins>
      <w:ins w:id="1732" w:author="Garai, Subrata" w:date="2017-08-07T02:35:00Z">
        <w:r w:rsidRPr="00953458">
          <w:rPr>
            <w:rFonts w:ascii="Verdana" w:hAnsi="Verdana" w:cs="Times New Roman"/>
            <w:sz w:val="20"/>
            <w:szCs w:val="20"/>
            <w:lang w:val="en-CA"/>
            <w:rPrChange w:id="1733" w:author="Garai, Subrata" w:date="2017-08-08T15:51:00Z">
              <w:rPr>
                <w:lang w:val="en-CA"/>
              </w:rPr>
            </w:rPrChange>
          </w:rPr>
          <w:t>Aq</w:t>
        </w:r>
      </w:ins>
      <w:ins w:id="1734" w:author="Garai, Subrata" w:date="2017-08-07T02:34:00Z">
        <w:r w:rsidRPr="00953458">
          <w:rPr>
            <w:rFonts w:ascii="Verdana" w:hAnsi="Verdana" w:cs="Times New Roman"/>
            <w:sz w:val="20"/>
            <w:szCs w:val="20"/>
            <w:lang w:val="en-CA"/>
            <w:rPrChange w:id="1735" w:author="Garai, Subrata" w:date="2017-08-08T15:51:00Z">
              <w:rPr>
                <w:lang w:val="en-CA"/>
              </w:rPr>
            </w:rPrChange>
          </w:rPr>
          <w:t>uaponics system to sustain.</w:t>
        </w:r>
      </w:ins>
      <w:ins w:id="1736" w:author="Garai, Subrata" w:date="2017-08-07T02:35:00Z">
        <w:r w:rsidRPr="00953458">
          <w:rPr>
            <w:rFonts w:ascii="Verdana" w:hAnsi="Verdana" w:cs="Times New Roman"/>
            <w:sz w:val="20"/>
            <w:szCs w:val="20"/>
            <w:lang w:val="en-CA"/>
            <w:rPrChange w:id="1737" w:author="Garai, Subrata" w:date="2017-08-08T15:51:00Z">
              <w:rPr>
                <w:lang w:val="en-CA"/>
              </w:rPr>
            </w:rPrChange>
          </w:rPr>
          <w:t xml:space="preserve"> It is comparatively easy</w:t>
        </w:r>
      </w:ins>
      <w:ins w:id="1738" w:author="Garai, Subrata" w:date="2017-08-07T02:36:00Z">
        <w:r w:rsidR="00A66C8F">
          <w:rPr>
            <w:rFonts w:ascii="Verdana" w:hAnsi="Verdana" w:cs="Times New Roman"/>
            <w:sz w:val="20"/>
            <w:szCs w:val="20"/>
            <w:lang w:val="en-CA"/>
          </w:rPr>
          <w:t xml:space="preserve"> to balance and maintain the </w:t>
        </w:r>
      </w:ins>
      <w:ins w:id="1739" w:author="Garai, Subrata" w:date="2017-08-08T21:24:00Z">
        <w:r w:rsidR="00A66C8F">
          <w:rPr>
            <w:rFonts w:ascii="Verdana" w:hAnsi="Verdana" w:cs="Times New Roman"/>
            <w:sz w:val="20"/>
            <w:szCs w:val="20"/>
            <w:lang w:val="en-CA"/>
          </w:rPr>
          <w:t>p</w:t>
        </w:r>
      </w:ins>
      <w:ins w:id="1740" w:author="Garai, Subrata" w:date="2017-08-07T02:36:00Z">
        <w:r w:rsidRPr="00953458">
          <w:rPr>
            <w:rFonts w:ascii="Verdana" w:hAnsi="Verdana" w:cs="Times New Roman"/>
            <w:sz w:val="20"/>
            <w:szCs w:val="20"/>
            <w:lang w:val="en-CA"/>
            <w:rPrChange w:id="1741" w:author="Garai, Subrata" w:date="2017-08-08T15:51:00Z">
              <w:rPr>
                <w:lang w:val="en-CA"/>
              </w:rPr>
            </w:rPrChange>
          </w:rPr>
          <w:t>H level</w:t>
        </w:r>
      </w:ins>
      <w:ins w:id="1742" w:author="Garai, Subrata" w:date="2017-08-07T02:35:00Z">
        <w:r w:rsidRPr="00953458">
          <w:rPr>
            <w:rFonts w:ascii="Verdana" w:hAnsi="Verdana" w:cs="Times New Roman"/>
            <w:sz w:val="20"/>
            <w:szCs w:val="20"/>
            <w:lang w:val="en-CA"/>
            <w:rPrChange w:id="1743" w:author="Garai, Subrata" w:date="2017-08-08T15:51:00Z">
              <w:rPr>
                <w:lang w:val="en-CA"/>
              </w:rPr>
            </w:rPrChange>
          </w:rPr>
          <w:t xml:space="preserve"> in newly</w:t>
        </w:r>
      </w:ins>
      <w:ins w:id="1744" w:author="Garai, Subrata" w:date="2017-08-07T02:36:00Z">
        <w:r w:rsidRPr="00953458">
          <w:rPr>
            <w:rFonts w:ascii="Verdana" w:hAnsi="Verdana" w:cs="Times New Roman"/>
            <w:sz w:val="20"/>
            <w:szCs w:val="20"/>
            <w:lang w:val="en-CA"/>
            <w:rPrChange w:id="1745" w:author="Garai, Subrata" w:date="2017-08-08T15:51:00Z">
              <w:rPr>
                <w:lang w:val="en-CA"/>
              </w:rPr>
            </w:rPrChange>
          </w:rPr>
          <w:t xml:space="preserve"> build systems, whereas it gets difficult with the age of the system as multiple factors starts playing role in that.</w:t>
        </w:r>
      </w:ins>
      <w:ins w:id="1746" w:author="Garai, Subrata" w:date="2017-08-07T02:37:00Z">
        <w:r w:rsidRPr="00953458">
          <w:rPr>
            <w:rFonts w:ascii="Verdana" w:hAnsi="Verdana" w:cs="Times New Roman"/>
            <w:sz w:val="20"/>
            <w:szCs w:val="20"/>
            <w:lang w:val="en-CA"/>
            <w:rPrChange w:id="1747" w:author="Garai, Subrata" w:date="2017-08-08T15:51:00Z">
              <w:rPr>
                <w:lang w:val="en-CA"/>
              </w:rPr>
            </w:rPrChange>
          </w:rPr>
          <w:t xml:space="preserve"> Not only nitrification, even the microor</w:t>
        </w:r>
      </w:ins>
      <w:ins w:id="1748" w:author="Garai, Subrata" w:date="2017-08-07T02:38:00Z">
        <w:r w:rsidRPr="00953458">
          <w:rPr>
            <w:rFonts w:ascii="Verdana" w:hAnsi="Verdana" w:cs="Times New Roman"/>
            <w:sz w:val="20"/>
            <w:szCs w:val="20"/>
            <w:lang w:val="en-CA"/>
            <w:rPrChange w:id="1749" w:author="Garai, Subrata" w:date="2017-08-08T15:51:00Z">
              <w:rPr>
                <w:lang w:val="en-CA"/>
              </w:rPr>
            </w:rPrChange>
          </w:rPr>
          <w:t>ga</w:t>
        </w:r>
      </w:ins>
      <w:ins w:id="1750" w:author="Garai, Subrata" w:date="2017-08-07T02:37:00Z">
        <w:r w:rsidRPr="00953458">
          <w:rPr>
            <w:rFonts w:ascii="Verdana" w:hAnsi="Verdana" w:cs="Times New Roman"/>
            <w:sz w:val="20"/>
            <w:szCs w:val="20"/>
            <w:lang w:val="en-CA"/>
            <w:rPrChange w:id="1751" w:author="Garai, Subrata" w:date="2017-08-08T15:51:00Z">
              <w:rPr>
                <w:lang w:val="en-CA"/>
              </w:rPr>
            </w:rPrChange>
          </w:rPr>
          <w:t>nisms</w:t>
        </w:r>
      </w:ins>
      <w:ins w:id="1752" w:author="Garai, Subrata" w:date="2017-08-07T02:38:00Z">
        <w:r w:rsidRPr="00953458">
          <w:rPr>
            <w:rFonts w:ascii="Verdana" w:hAnsi="Verdana" w:cs="Times New Roman"/>
            <w:sz w:val="20"/>
            <w:szCs w:val="20"/>
            <w:lang w:val="en-CA"/>
            <w:rPrChange w:id="1753" w:author="Garai, Subrata" w:date="2017-08-08T15:51:00Z">
              <w:rPr>
                <w:lang w:val="en-CA"/>
              </w:rPr>
            </w:rPrChange>
          </w:rPr>
          <w:t>'</w:t>
        </w:r>
      </w:ins>
      <w:ins w:id="1754" w:author="Garai, Subrata" w:date="2017-08-07T02:37:00Z">
        <w:r w:rsidRPr="00953458">
          <w:rPr>
            <w:rFonts w:ascii="Verdana" w:hAnsi="Verdana" w:cs="Times New Roman"/>
            <w:sz w:val="20"/>
            <w:szCs w:val="20"/>
            <w:lang w:val="en-CA"/>
            <w:rPrChange w:id="1755" w:author="Garai, Subrata" w:date="2017-08-08T15:51:00Z">
              <w:rPr>
                <w:lang w:val="en-CA"/>
              </w:rPr>
            </w:rPrChange>
          </w:rPr>
          <w:t xml:space="preserve"> li</w:t>
        </w:r>
      </w:ins>
      <w:ins w:id="1756" w:author="Garai, Subrata" w:date="2017-08-07T02:38:00Z">
        <w:r w:rsidRPr="00953458">
          <w:rPr>
            <w:rFonts w:ascii="Verdana" w:hAnsi="Verdana" w:cs="Times New Roman"/>
            <w:sz w:val="20"/>
            <w:szCs w:val="20"/>
            <w:lang w:val="en-CA"/>
            <w:rPrChange w:id="1757" w:author="Garai, Subrata" w:date="2017-08-08T15:51:00Z">
              <w:rPr>
                <w:lang w:val="en-CA"/>
              </w:rPr>
            </w:rPrChange>
          </w:rPr>
          <w:t>f</w:t>
        </w:r>
      </w:ins>
      <w:ins w:id="1758" w:author="Garai, Subrata" w:date="2017-08-07T02:37:00Z">
        <w:r w:rsidRPr="00953458">
          <w:rPr>
            <w:rFonts w:ascii="Verdana" w:hAnsi="Verdana" w:cs="Times New Roman"/>
            <w:sz w:val="20"/>
            <w:szCs w:val="20"/>
            <w:lang w:val="en-CA"/>
            <w:rPrChange w:id="1759" w:author="Garai, Subrata" w:date="2017-08-08T15:51:00Z">
              <w:rPr>
                <w:lang w:val="en-CA"/>
              </w:rPr>
            </w:rPrChange>
          </w:rPr>
          <w:t>e cycle starts playing</w:t>
        </w:r>
      </w:ins>
      <w:ins w:id="1760" w:author="Garai, Subrata" w:date="2017-08-07T02:38:00Z">
        <w:r w:rsidRPr="00953458">
          <w:rPr>
            <w:rFonts w:ascii="Verdana" w:hAnsi="Verdana" w:cs="Times New Roman"/>
            <w:sz w:val="20"/>
            <w:szCs w:val="20"/>
            <w:lang w:val="en-CA"/>
            <w:rPrChange w:id="1761" w:author="Garai, Subrata" w:date="2017-08-08T15:51:00Z">
              <w:rPr>
                <w:lang w:val="en-CA"/>
              </w:rPr>
            </w:rPrChange>
          </w:rPr>
          <w:t xml:space="preserve"> role in acidity of water. It can be trivial to build a predictive model considering the different factors. </w:t>
        </w:r>
      </w:ins>
      <w:ins w:id="1762" w:author="Garai, Subrata" w:date="2017-08-07T02:39:00Z">
        <w:r w:rsidRPr="00953458">
          <w:rPr>
            <w:rFonts w:ascii="Verdana" w:hAnsi="Verdana" w:cs="Times New Roman"/>
            <w:sz w:val="20"/>
            <w:szCs w:val="20"/>
            <w:lang w:val="en-CA"/>
            <w:rPrChange w:id="1763" w:author="Garai, Subrata" w:date="2017-08-08T15:51:00Z">
              <w:rPr>
                <w:lang w:val="en-CA"/>
              </w:rPr>
            </w:rPrChange>
          </w:rPr>
          <w:lastRenderedPageBreak/>
          <w:t xml:space="preserve">External data, like geographical / weather data would be useful to factor in the seasonality in the </w:t>
        </w:r>
      </w:ins>
      <w:ins w:id="1764" w:author="Garai, Subrata" w:date="2017-08-07T02:40:00Z">
        <w:r w:rsidRPr="00953458">
          <w:rPr>
            <w:rFonts w:ascii="Verdana" w:hAnsi="Verdana" w:cs="Times New Roman"/>
            <w:sz w:val="20"/>
            <w:szCs w:val="20"/>
            <w:lang w:val="en-CA"/>
            <w:rPrChange w:id="1765" w:author="Garai, Subrata" w:date="2017-08-08T15:51:00Z">
              <w:rPr>
                <w:lang w:val="en-CA"/>
              </w:rPr>
            </w:rPrChange>
          </w:rPr>
          <w:t>analysis</w:t>
        </w:r>
      </w:ins>
      <w:ins w:id="1766" w:author="Garai, Subrata" w:date="2017-08-07T02:39:00Z">
        <w:r w:rsidRPr="00953458">
          <w:rPr>
            <w:rFonts w:ascii="Verdana" w:hAnsi="Verdana" w:cs="Times New Roman"/>
            <w:sz w:val="20"/>
            <w:szCs w:val="20"/>
            <w:lang w:val="en-CA"/>
            <w:rPrChange w:id="1767" w:author="Garai, Subrata" w:date="2017-08-08T15:51:00Z">
              <w:rPr>
                <w:lang w:val="en-CA"/>
              </w:rPr>
            </w:rPrChange>
          </w:rPr>
          <w:t>.</w:t>
        </w:r>
      </w:ins>
    </w:p>
    <w:p w14:paraId="6EDC0D8F" w14:textId="51233E01" w:rsidR="009A5511" w:rsidRDefault="009A5511">
      <w:pPr>
        <w:spacing w:line="480" w:lineRule="auto"/>
        <w:ind w:left="720"/>
        <w:jc w:val="both"/>
        <w:rPr>
          <w:ins w:id="1768" w:author="Garai, Subrata" w:date="2017-08-07T14:53:00Z"/>
          <w:rFonts w:ascii="Verdana" w:hAnsi="Verdana" w:cs="Times New Roman"/>
          <w:sz w:val="20"/>
          <w:szCs w:val="20"/>
          <w:lang w:val="en-CA"/>
        </w:rPr>
        <w:pPrChange w:id="1769" w:author="Garai, Subrata" w:date="2017-08-08T11:19:00Z">
          <w:pPr>
            <w:spacing w:line="480" w:lineRule="auto"/>
            <w:jc w:val="both"/>
          </w:pPr>
        </w:pPrChange>
      </w:pPr>
      <w:ins w:id="1770" w:author="Garai, Subrata" w:date="2017-08-07T14:53:00Z">
        <w:r>
          <w:rPr>
            <w:rFonts w:ascii="Verdana" w:hAnsi="Verdana" w:cs="Times New Roman"/>
            <w:sz w:val="20"/>
            <w:szCs w:val="20"/>
            <w:lang w:val="en-CA"/>
          </w:rPr>
          <w:tab/>
          <w:t xml:space="preserve">Any sudden </w:t>
        </w:r>
      </w:ins>
      <w:ins w:id="1771" w:author="Garai, Subrata" w:date="2017-08-07T14:54:00Z">
        <w:r>
          <w:rPr>
            <w:rFonts w:ascii="Verdana" w:hAnsi="Verdana" w:cs="Times New Roman"/>
            <w:sz w:val="20"/>
            <w:szCs w:val="20"/>
            <w:lang w:val="en-CA"/>
          </w:rPr>
          <w:t>drift</w:t>
        </w:r>
      </w:ins>
      <w:ins w:id="1772" w:author="Garai, Subrata" w:date="2017-08-07T14:53:00Z">
        <w:r>
          <w:rPr>
            <w:rFonts w:ascii="Verdana" w:hAnsi="Verdana" w:cs="Times New Roman"/>
            <w:sz w:val="20"/>
            <w:szCs w:val="20"/>
            <w:lang w:val="en-CA"/>
          </w:rPr>
          <w:t xml:space="preserve"> in pH level can be caused by </w:t>
        </w:r>
      </w:ins>
      <w:ins w:id="1773" w:author="Garai, Subrata" w:date="2017-08-07T14:54:00Z">
        <w:r w:rsidR="009467D4">
          <w:rPr>
            <w:rFonts w:ascii="Verdana" w:hAnsi="Verdana" w:cs="Times New Roman"/>
            <w:sz w:val="20"/>
            <w:szCs w:val="20"/>
            <w:lang w:val="en-CA"/>
          </w:rPr>
          <w:t xml:space="preserve">one or multiple reasons. </w:t>
        </w:r>
      </w:ins>
    </w:p>
    <w:p w14:paraId="0B0117B8" w14:textId="77777777" w:rsidR="009A5511" w:rsidRDefault="009A5511" w:rsidP="00EC370F">
      <w:pPr>
        <w:spacing w:line="480" w:lineRule="auto"/>
        <w:jc w:val="both"/>
        <w:rPr>
          <w:ins w:id="1774" w:author="Garai, Subrata" w:date="2017-08-07T02:40:00Z"/>
          <w:rFonts w:ascii="Verdana" w:hAnsi="Verdana" w:cs="Times New Roman"/>
          <w:sz w:val="20"/>
          <w:szCs w:val="20"/>
          <w:lang w:val="en-CA"/>
        </w:rPr>
      </w:pPr>
    </w:p>
    <w:p w14:paraId="54453257" w14:textId="45D52633" w:rsidR="00EB7ADA" w:rsidRDefault="00EB7ADA">
      <w:pPr>
        <w:pStyle w:val="ListParagraph"/>
        <w:numPr>
          <w:ilvl w:val="0"/>
          <w:numId w:val="21"/>
        </w:numPr>
        <w:spacing w:line="480" w:lineRule="auto"/>
        <w:jc w:val="both"/>
        <w:rPr>
          <w:ins w:id="1775" w:author="Garai, Subrata" w:date="2017-08-08T15:51:00Z"/>
          <w:rFonts w:ascii="Verdana" w:hAnsi="Verdana" w:cs="Times New Roman"/>
          <w:sz w:val="20"/>
          <w:szCs w:val="20"/>
          <w:lang w:val="en-CA"/>
        </w:rPr>
        <w:pPrChange w:id="1776" w:author="Garai, Subrata" w:date="2017-08-08T15:51:00Z">
          <w:pPr>
            <w:spacing w:line="480" w:lineRule="auto"/>
            <w:jc w:val="both"/>
          </w:pPr>
        </w:pPrChange>
      </w:pPr>
      <w:ins w:id="1777" w:author="Garai, Subrata" w:date="2017-08-07T02:40:00Z">
        <w:r w:rsidRPr="00953458">
          <w:rPr>
            <w:rFonts w:ascii="Verdana" w:hAnsi="Verdana" w:cs="Times New Roman"/>
            <w:b/>
            <w:sz w:val="20"/>
            <w:szCs w:val="20"/>
            <w:lang w:val="en-CA"/>
            <w:rPrChange w:id="1778" w:author="Garai, Subrata" w:date="2017-08-08T15:51:00Z">
              <w:rPr>
                <w:rFonts w:ascii="Verdana" w:hAnsi="Verdana" w:cs="Times New Roman"/>
                <w:sz w:val="20"/>
                <w:szCs w:val="20"/>
                <w:lang w:val="en-CA"/>
              </w:rPr>
            </w:rPrChange>
          </w:rPr>
          <w:t xml:space="preserve">Classification of growth of different vegetables </w:t>
        </w:r>
      </w:ins>
      <w:ins w:id="1779" w:author="Garai, Subrata" w:date="2017-08-07T02:41:00Z">
        <w:r w:rsidRPr="00953458">
          <w:rPr>
            <w:rFonts w:ascii="Verdana" w:hAnsi="Verdana" w:cs="Times New Roman"/>
            <w:b/>
            <w:sz w:val="20"/>
            <w:szCs w:val="20"/>
            <w:lang w:val="en-CA"/>
            <w:rPrChange w:id="1780" w:author="Garai, Subrata" w:date="2017-08-08T15:51:00Z">
              <w:rPr>
                <w:rFonts w:ascii="Verdana" w:hAnsi="Verdana" w:cs="Times New Roman"/>
                <w:sz w:val="20"/>
                <w:szCs w:val="20"/>
                <w:lang w:val="en-CA"/>
              </w:rPr>
            </w:rPrChange>
          </w:rPr>
          <w:t>–</w:t>
        </w:r>
      </w:ins>
      <w:ins w:id="1781" w:author="Garai, Subrata" w:date="2017-08-07T02:40:00Z">
        <w:r w:rsidRPr="00953458">
          <w:rPr>
            <w:rFonts w:ascii="Verdana" w:hAnsi="Verdana" w:cs="Times New Roman"/>
            <w:sz w:val="20"/>
            <w:szCs w:val="20"/>
            <w:lang w:val="en-CA"/>
            <w:rPrChange w:id="1782" w:author="Garai, Subrata" w:date="2017-08-08T15:51:00Z">
              <w:rPr>
                <w:lang w:val="en-CA"/>
              </w:rPr>
            </w:rPrChange>
          </w:rPr>
          <w:t xml:space="preserve"> </w:t>
        </w:r>
      </w:ins>
      <w:ins w:id="1783" w:author="Garai, Subrata" w:date="2017-08-07T02:41:00Z">
        <w:r w:rsidRPr="00953458">
          <w:rPr>
            <w:rFonts w:ascii="Verdana" w:hAnsi="Verdana" w:cs="Times New Roman"/>
            <w:sz w:val="20"/>
            <w:szCs w:val="20"/>
            <w:lang w:val="en-CA"/>
            <w:rPrChange w:id="1784" w:author="Garai, Subrata" w:date="2017-08-08T15:51:00Z">
              <w:rPr>
                <w:lang w:val="en-CA"/>
              </w:rPr>
            </w:rPrChange>
          </w:rPr>
          <w:t>Different kind of vegetables (as stated above) can be produced in a single aquaponics system. A</w:t>
        </w:r>
      </w:ins>
      <w:ins w:id="1785" w:author="Garai, Subrata" w:date="2017-08-07T02:42:00Z">
        <w:r w:rsidRPr="00953458">
          <w:rPr>
            <w:rFonts w:ascii="Verdana" w:hAnsi="Verdana" w:cs="Times New Roman"/>
            <w:sz w:val="20"/>
            <w:szCs w:val="20"/>
            <w:lang w:val="en-CA"/>
            <w:rPrChange w:id="1786" w:author="Garai, Subrata" w:date="2017-08-08T15:51:00Z">
              <w:rPr>
                <w:lang w:val="en-CA"/>
              </w:rPr>
            </w:rPrChange>
          </w:rPr>
          <w:t xml:space="preserve">s </w:t>
        </w:r>
      </w:ins>
      <w:ins w:id="1787" w:author="Garai, Subrata" w:date="2017-08-07T02:43:00Z">
        <w:r w:rsidRPr="00953458">
          <w:rPr>
            <w:rFonts w:ascii="Verdana" w:hAnsi="Verdana" w:cs="Times New Roman"/>
            <w:sz w:val="20"/>
            <w:szCs w:val="20"/>
            <w:lang w:val="en-CA"/>
            <w:rPrChange w:id="1788" w:author="Garai, Subrata" w:date="2017-08-08T15:51:00Z">
              <w:rPr>
                <w:lang w:val="en-CA"/>
              </w:rPr>
            </w:rPrChange>
          </w:rPr>
          <w:t>different plants have</w:t>
        </w:r>
      </w:ins>
      <w:ins w:id="1789" w:author="Garai, Subrata" w:date="2017-08-07T02:42:00Z">
        <w:r w:rsidRPr="00953458">
          <w:rPr>
            <w:rFonts w:ascii="Verdana" w:hAnsi="Verdana" w:cs="Times New Roman"/>
            <w:sz w:val="20"/>
            <w:szCs w:val="20"/>
            <w:lang w:val="en-CA"/>
            <w:rPrChange w:id="1790" w:author="Garai, Subrata" w:date="2017-08-08T15:51:00Z">
              <w:rPr>
                <w:lang w:val="en-CA"/>
              </w:rPr>
            </w:rPrChange>
          </w:rPr>
          <w:t xml:space="preserve"> their own nutrients necessity, difference in nutrients / minerals in water would have different effect on different plants.</w:t>
        </w:r>
      </w:ins>
      <w:ins w:id="1791" w:author="Garai, Subrata" w:date="2017-08-07T02:43:00Z">
        <w:r w:rsidRPr="00953458">
          <w:rPr>
            <w:rFonts w:ascii="Verdana" w:hAnsi="Verdana" w:cs="Times New Roman"/>
            <w:sz w:val="20"/>
            <w:szCs w:val="20"/>
            <w:lang w:val="en-CA"/>
            <w:rPrChange w:id="1792" w:author="Garai, Subrata" w:date="2017-08-08T15:51:00Z">
              <w:rPr>
                <w:lang w:val="en-CA"/>
              </w:rPr>
            </w:rPrChange>
          </w:rPr>
          <w:t xml:space="preserve"> It would be interesting to measure the commonality </w:t>
        </w:r>
        <w:r w:rsidR="00F84071" w:rsidRPr="00953458">
          <w:rPr>
            <w:rFonts w:ascii="Verdana" w:hAnsi="Verdana" w:cs="Times New Roman"/>
            <w:sz w:val="20"/>
            <w:szCs w:val="20"/>
            <w:lang w:val="en-CA"/>
            <w:rPrChange w:id="1793" w:author="Garai, Subrata" w:date="2017-08-08T15:51:00Z">
              <w:rPr>
                <w:lang w:val="en-CA"/>
              </w:rPr>
            </w:rPrChange>
          </w:rPr>
          <w:t>of plants behavior.</w:t>
        </w:r>
      </w:ins>
    </w:p>
    <w:p w14:paraId="710C384E" w14:textId="77777777" w:rsidR="004328E9" w:rsidRPr="004328E9" w:rsidRDefault="004328E9">
      <w:pPr>
        <w:pStyle w:val="ListParagraph"/>
        <w:spacing w:line="480" w:lineRule="auto"/>
        <w:jc w:val="both"/>
        <w:rPr>
          <w:ins w:id="1794" w:author="Garai, Subrata" w:date="2017-08-08T21:16:00Z"/>
          <w:rFonts w:ascii="Verdana" w:hAnsi="Verdana" w:cs="Times New Roman"/>
          <w:sz w:val="20"/>
          <w:szCs w:val="20"/>
          <w:lang w:val="en-CA"/>
          <w:rPrChange w:id="1795" w:author="Garai, Subrata" w:date="2017-08-08T21:16:00Z">
            <w:rPr>
              <w:ins w:id="1796" w:author="Garai, Subrata" w:date="2017-08-08T21:16:00Z"/>
              <w:rFonts w:ascii="Verdana" w:hAnsi="Verdana" w:cs="Times New Roman"/>
              <w:b/>
              <w:sz w:val="20"/>
              <w:szCs w:val="20"/>
              <w:lang w:val="en-CA"/>
            </w:rPr>
          </w:rPrChange>
        </w:rPr>
        <w:pPrChange w:id="1797" w:author="Garai, Subrata" w:date="2017-08-08T21:16:00Z">
          <w:pPr>
            <w:spacing w:line="480" w:lineRule="auto"/>
            <w:jc w:val="both"/>
          </w:pPr>
        </w:pPrChange>
      </w:pPr>
    </w:p>
    <w:p w14:paraId="1E6CE2EB" w14:textId="77777777" w:rsidR="00F84071" w:rsidRDefault="00F84071">
      <w:pPr>
        <w:pStyle w:val="ListParagraph"/>
        <w:numPr>
          <w:ilvl w:val="0"/>
          <w:numId w:val="21"/>
        </w:numPr>
        <w:spacing w:line="480" w:lineRule="auto"/>
        <w:jc w:val="both"/>
        <w:rPr>
          <w:ins w:id="1798" w:author="Garai, Subrata" w:date="2017-08-08T15:51:00Z"/>
          <w:rFonts w:ascii="Verdana" w:hAnsi="Verdana" w:cs="Times New Roman"/>
          <w:sz w:val="20"/>
          <w:szCs w:val="20"/>
          <w:lang w:val="en-CA"/>
        </w:rPr>
        <w:pPrChange w:id="1799" w:author="Garai, Subrata" w:date="2017-08-08T15:51:00Z">
          <w:pPr>
            <w:spacing w:line="480" w:lineRule="auto"/>
            <w:jc w:val="both"/>
          </w:pPr>
        </w:pPrChange>
      </w:pPr>
      <w:ins w:id="1800" w:author="Garai, Subrata" w:date="2017-08-07T02:44:00Z">
        <w:r w:rsidRPr="00953458">
          <w:rPr>
            <w:rFonts w:ascii="Verdana" w:hAnsi="Verdana" w:cs="Times New Roman"/>
            <w:b/>
            <w:sz w:val="20"/>
            <w:szCs w:val="20"/>
            <w:lang w:val="en-CA"/>
            <w:rPrChange w:id="1801" w:author="Garai, Subrata" w:date="2017-08-08T15:51:00Z">
              <w:rPr>
                <w:rFonts w:ascii="Verdana" w:hAnsi="Verdana" w:cs="Times New Roman"/>
                <w:sz w:val="20"/>
                <w:szCs w:val="20"/>
                <w:lang w:val="en-CA"/>
              </w:rPr>
            </w:rPrChange>
          </w:rPr>
          <w:t>Correlation and Causality –</w:t>
        </w:r>
        <w:r w:rsidRPr="00953458">
          <w:rPr>
            <w:rFonts w:ascii="Verdana" w:hAnsi="Verdana" w:cs="Times New Roman"/>
            <w:sz w:val="20"/>
            <w:szCs w:val="20"/>
            <w:lang w:val="en-CA"/>
            <w:rPrChange w:id="1802" w:author="Garai, Subrata" w:date="2017-08-08T15:51:00Z">
              <w:rPr>
                <w:lang w:val="en-CA"/>
              </w:rPr>
            </w:rPrChange>
          </w:rPr>
          <w:t xml:space="preserve"> A dead fish or a lump of unc</w:t>
        </w:r>
      </w:ins>
      <w:ins w:id="1803" w:author="Garai, Subrata" w:date="2017-08-07T02:45:00Z">
        <w:r w:rsidRPr="00953458">
          <w:rPr>
            <w:rFonts w:ascii="Verdana" w:hAnsi="Verdana" w:cs="Times New Roman"/>
            <w:sz w:val="20"/>
            <w:szCs w:val="20"/>
            <w:lang w:val="en-CA"/>
            <w:rPrChange w:id="1804" w:author="Garai, Subrata" w:date="2017-08-08T15:51:00Z">
              <w:rPr>
                <w:lang w:val="en-CA"/>
              </w:rPr>
            </w:rPrChange>
          </w:rPr>
          <w:t>on</w:t>
        </w:r>
      </w:ins>
      <w:ins w:id="1805" w:author="Garai, Subrata" w:date="2017-08-07T02:44:00Z">
        <w:r w:rsidRPr="00953458">
          <w:rPr>
            <w:rFonts w:ascii="Verdana" w:hAnsi="Verdana" w:cs="Times New Roman"/>
            <w:sz w:val="20"/>
            <w:szCs w:val="20"/>
            <w:lang w:val="en-CA"/>
            <w:rPrChange w:id="1806" w:author="Garai, Subrata" w:date="2017-08-08T15:51:00Z">
              <w:rPr>
                <w:lang w:val="en-CA"/>
              </w:rPr>
            </w:rPrChange>
          </w:rPr>
          <w:t>sumed fish food in a corner of a fish tank would contribute to ammonia in the water which is toxic for plants.</w:t>
        </w:r>
      </w:ins>
      <w:ins w:id="1807" w:author="Garai, Subrata" w:date="2017-08-07T02:45:00Z">
        <w:r w:rsidRPr="00953458">
          <w:rPr>
            <w:rFonts w:ascii="Verdana" w:hAnsi="Verdana" w:cs="Times New Roman"/>
            <w:sz w:val="20"/>
            <w:szCs w:val="20"/>
            <w:lang w:val="en-CA"/>
            <w:rPrChange w:id="1808" w:author="Garai, Subrata" w:date="2017-08-08T15:51:00Z">
              <w:rPr>
                <w:lang w:val="en-CA"/>
              </w:rPr>
            </w:rPrChange>
          </w:rPr>
          <w:t xml:space="preserve"> </w:t>
        </w:r>
      </w:ins>
      <w:ins w:id="1809" w:author="Garai, Subrata" w:date="2017-08-07T02:46:00Z">
        <w:r w:rsidRPr="00953458">
          <w:rPr>
            <w:rFonts w:ascii="Verdana" w:hAnsi="Verdana" w:cs="Times New Roman"/>
            <w:sz w:val="20"/>
            <w:szCs w:val="20"/>
            <w:lang w:val="en-CA"/>
            <w:rPrChange w:id="1810" w:author="Garai, Subrata" w:date="2017-08-08T15:51:00Z">
              <w:rPr>
                <w:lang w:val="en-CA"/>
              </w:rPr>
            </w:rPrChange>
          </w:rPr>
          <w:t>Mining historical data can produce useful answer to unexplained problems in the system.</w:t>
        </w:r>
      </w:ins>
    </w:p>
    <w:p w14:paraId="5CA9BB16" w14:textId="77777777" w:rsidR="00953458" w:rsidRPr="00953458" w:rsidRDefault="00953458">
      <w:pPr>
        <w:pStyle w:val="ListParagraph"/>
        <w:rPr>
          <w:ins w:id="1811" w:author="Garai, Subrata" w:date="2017-08-08T15:51:00Z"/>
          <w:rFonts w:ascii="Verdana" w:hAnsi="Verdana" w:cs="Times New Roman"/>
          <w:sz w:val="20"/>
          <w:szCs w:val="20"/>
          <w:lang w:val="en-CA"/>
          <w:rPrChange w:id="1812" w:author="Garai, Subrata" w:date="2017-08-08T15:51:00Z">
            <w:rPr>
              <w:ins w:id="1813" w:author="Garai, Subrata" w:date="2017-08-08T15:51:00Z"/>
              <w:lang w:val="en-CA"/>
            </w:rPr>
          </w:rPrChange>
        </w:rPr>
        <w:pPrChange w:id="1814" w:author="Garai, Subrata" w:date="2017-08-08T15:51:00Z">
          <w:pPr>
            <w:pStyle w:val="ListParagraph"/>
            <w:numPr>
              <w:numId w:val="21"/>
            </w:numPr>
            <w:spacing w:line="480" w:lineRule="auto"/>
            <w:ind w:hanging="360"/>
            <w:jc w:val="both"/>
          </w:pPr>
        </w:pPrChange>
      </w:pPr>
    </w:p>
    <w:p w14:paraId="4063A826" w14:textId="77777777" w:rsidR="00F84071" w:rsidRDefault="00F84071">
      <w:pPr>
        <w:pStyle w:val="ListParagraph"/>
        <w:numPr>
          <w:ilvl w:val="0"/>
          <w:numId w:val="21"/>
        </w:numPr>
        <w:spacing w:line="480" w:lineRule="auto"/>
        <w:jc w:val="both"/>
        <w:rPr>
          <w:ins w:id="1815" w:author="Garai, Subrata" w:date="2017-08-08T20:58:00Z"/>
          <w:rFonts w:ascii="Verdana" w:hAnsi="Verdana" w:cs="Times New Roman"/>
          <w:sz w:val="20"/>
          <w:szCs w:val="20"/>
          <w:lang w:val="en-CA"/>
        </w:rPr>
        <w:pPrChange w:id="1816" w:author="Garai, Subrata" w:date="2017-08-08T15:51:00Z">
          <w:pPr>
            <w:spacing w:line="480" w:lineRule="auto"/>
            <w:jc w:val="both"/>
          </w:pPr>
        </w:pPrChange>
      </w:pPr>
      <w:ins w:id="1817" w:author="Garai, Subrata" w:date="2017-08-07T02:46:00Z">
        <w:r w:rsidRPr="00953458">
          <w:rPr>
            <w:rFonts w:ascii="Verdana" w:hAnsi="Verdana" w:cs="Times New Roman"/>
            <w:b/>
            <w:sz w:val="20"/>
            <w:szCs w:val="20"/>
            <w:lang w:val="en-CA"/>
            <w:rPrChange w:id="1818" w:author="Garai, Subrata" w:date="2017-08-08T15:51:00Z">
              <w:rPr>
                <w:rFonts w:ascii="Verdana" w:hAnsi="Verdana" w:cs="Times New Roman"/>
                <w:sz w:val="20"/>
                <w:szCs w:val="20"/>
                <w:lang w:val="en-CA"/>
              </w:rPr>
            </w:rPrChange>
          </w:rPr>
          <w:t xml:space="preserve">Yield prediction </w:t>
        </w:r>
      </w:ins>
      <w:ins w:id="1819" w:author="Garai, Subrata" w:date="2017-08-07T02:47:00Z">
        <w:r w:rsidRPr="00953458">
          <w:rPr>
            <w:rFonts w:ascii="Verdana" w:hAnsi="Verdana" w:cs="Times New Roman"/>
            <w:b/>
            <w:sz w:val="20"/>
            <w:szCs w:val="20"/>
            <w:lang w:val="en-CA"/>
            <w:rPrChange w:id="1820" w:author="Garai, Subrata" w:date="2017-08-08T15:51:00Z">
              <w:rPr>
                <w:rFonts w:ascii="Verdana" w:hAnsi="Verdana" w:cs="Times New Roman"/>
                <w:sz w:val="20"/>
                <w:szCs w:val="20"/>
                <w:lang w:val="en-CA"/>
              </w:rPr>
            </w:rPrChange>
          </w:rPr>
          <w:t>–</w:t>
        </w:r>
      </w:ins>
      <w:ins w:id="1821" w:author="Garai, Subrata" w:date="2017-08-07T02:46:00Z">
        <w:r w:rsidRPr="00953458">
          <w:rPr>
            <w:rFonts w:ascii="Verdana" w:hAnsi="Verdana" w:cs="Times New Roman"/>
            <w:sz w:val="20"/>
            <w:szCs w:val="20"/>
            <w:lang w:val="en-CA"/>
            <w:rPrChange w:id="1822" w:author="Garai, Subrata" w:date="2017-08-08T15:51:00Z">
              <w:rPr>
                <w:lang w:val="en-CA"/>
              </w:rPr>
            </w:rPrChange>
          </w:rPr>
          <w:t xml:space="preserve"> Although </w:t>
        </w:r>
      </w:ins>
      <w:ins w:id="1823" w:author="Garai, Subrata" w:date="2017-08-07T02:47:00Z">
        <w:r w:rsidRPr="00953458">
          <w:rPr>
            <w:rFonts w:ascii="Verdana" w:hAnsi="Verdana" w:cs="Times New Roman"/>
            <w:sz w:val="20"/>
            <w:szCs w:val="20"/>
            <w:lang w:val="en-CA"/>
            <w:rPrChange w:id="1824" w:author="Garai, Subrata" w:date="2017-08-08T15:51:00Z">
              <w:rPr>
                <w:lang w:val="en-CA"/>
              </w:rPr>
            </w:rPrChange>
          </w:rPr>
          <w:t xml:space="preserve">Aquaponics is relatively new and scientifically established agriculture system, investors face low profitability or losses </w:t>
        </w:r>
      </w:ins>
      <w:ins w:id="1825" w:author="Garai, Subrata" w:date="2017-08-07T02:48:00Z">
        <w:r w:rsidRPr="00953458">
          <w:rPr>
            <w:rFonts w:ascii="Verdana" w:hAnsi="Verdana" w:cs="Times New Roman"/>
            <w:sz w:val="20"/>
            <w:szCs w:val="20"/>
            <w:lang w:val="en-CA"/>
            <w:rPrChange w:id="1826" w:author="Garai, Subrata" w:date="2017-08-08T15:51:00Z">
              <w:rPr>
                <w:lang w:val="en-CA"/>
              </w:rPr>
            </w:rPrChange>
          </w:rPr>
          <w:t>due to various reasons like insufficient knowledge on production scale aquaponics</w:t>
        </w:r>
      </w:ins>
      <w:ins w:id="1827" w:author="Garai, Subrata" w:date="2017-08-07T02:49:00Z">
        <w:r w:rsidRPr="00953458">
          <w:rPr>
            <w:rFonts w:ascii="Verdana" w:hAnsi="Verdana" w:cs="Times New Roman"/>
            <w:sz w:val="20"/>
            <w:szCs w:val="20"/>
            <w:lang w:val="en-CA"/>
            <w:rPrChange w:id="1828" w:author="Garai, Subrata" w:date="2017-08-08T15:51:00Z">
              <w:rPr>
                <w:lang w:val="en-CA"/>
              </w:rPr>
            </w:rPrChange>
          </w:rPr>
          <w:t xml:space="preserve"> system</w:t>
        </w:r>
      </w:ins>
      <w:ins w:id="1829" w:author="Garai, Subrata" w:date="2017-08-07T02:48:00Z">
        <w:r w:rsidRPr="00953458">
          <w:rPr>
            <w:rFonts w:ascii="Verdana" w:hAnsi="Verdana" w:cs="Times New Roman"/>
            <w:sz w:val="20"/>
            <w:szCs w:val="20"/>
            <w:lang w:val="en-CA"/>
            <w:rPrChange w:id="1830" w:author="Garai, Subrata" w:date="2017-08-08T15:51:00Z">
              <w:rPr>
                <w:lang w:val="en-CA"/>
              </w:rPr>
            </w:rPrChange>
          </w:rPr>
          <w:t>,</w:t>
        </w:r>
      </w:ins>
      <w:ins w:id="1831" w:author="Garai, Subrata" w:date="2017-08-07T02:49:00Z">
        <w:r w:rsidRPr="00953458">
          <w:rPr>
            <w:rFonts w:ascii="Verdana" w:hAnsi="Verdana" w:cs="Times New Roman"/>
            <w:sz w:val="20"/>
            <w:szCs w:val="20"/>
            <w:lang w:val="en-CA"/>
            <w:rPrChange w:id="1832" w:author="Garai, Subrata" w:date="2017-08-08T15:51:00Z">
              <w:rPr>
                <w:lang w:val="en-CA"/>
              </w:rPr>
            </w:rPrChange>
          </w:rPr>
          <w:t xml:space="preserve"> faulty design etc. </w:t>
        </w:r>
      </w:ins>
      <w:ins w:id="1833" w:author="Garai, Subrata" w:date="2017-08-07T02:50:00Z">
        <w:r w:rsidRPr="00953458">
          <w:rPr>
            <w:rFonts w:ascii="Verdana" w:hAnsi="Verdana" w:cs="Times New Roman"/>
            <w:sz w:val="20"/>
            <w:szCs w:val="20"/>
            <w:lang w:val="en-CA"/>
            <w:rPrChange w:id="1834" w:author="Garai, Subrata" w:date="2017-08-08T15:51:00Z">
              <w:rPr>
                <w:lang w:val="en-CA"/>
              </w:rPr>
            </w:rPrChange>
          </w:rPr>
          <w:t>Carefully designed business- revenue model can be helpful to</w:t>
        </w:r>
      </w:ins>
      <w:ins w:id="1835" w:author="Garai, Subrata" w:date="2017-08-07T02:49:00Z">
        <w:r w:rsidRPr="00953458">
          <w:rPr>
            <w:rFonts w:ascii="Verdana" w:hAnsi="Verdana" w:cs="Times New Roman"/>
            <w:sz w:val="20"/>
            <w:szCs w:val="20"/>
            <w:lang w:val="en-CA"/>
            <w:rPrChange w:id="1836" w:author="Garai, Subrata" w:date="2017-08-08T15:51:00Z">
              <w:rPr>
                <w:lang w:val="en-CA"/>
              </w:rPr>
            </w:rPrChange>
          </w:rPr>
          <w:t xml:space="preserve"> </w:t>
        </w:r>
      </w:ins>
      <w:ins w:id="1837" w:author="Garai, Subrata" w:date="2017-08-07T02:51:00Z">
        <w:r w:rsidRPr="00953458">
          <w:rPr>
            <w:rFonts w:ascii="Verdana" w:hAnsi="Verdana" w:cs="Times New Roman"/>
            <w:sz w:val="20"/>
            <w:szCs w:val="20"/>
            <w:lang w:val="en-CA"/>
            <w:rPrChange w:id="1838" w:author="Garai, Subrata" w:date="2017-08-08T15:51:00Z">
              <w:rPr>
                <w:lang w:val="en-CA"/>
              </w:rPr>
            </w:rPrChange>
          </w:rPr>
          <w:t>investors to run a profitable business.</w:t>
        </w:r>
      </w:ins>
    </w:p>
    <w:p w14:paraId="7AD7DA0D" w14:textId="6E9C1061" w:rsidR="00F84071" w:rsidRPr="004B5EF7" w:rsidRDefault="0001723E">
      <w:pPr>
        <w:pStyle w:val="ListParagraph"/>
        <w:numPr>
          <w:ilvl w:val="0"/>
          <w:numId w:val="21"/>
        </w:numPr>
        <w:spacing w:line="480" w:lineRule="auto"/>
        <w:jc w:val="both"/>
        <w:rPr>
          <w:ins w:id="1839" w:author="Garai, Subrata" w:date="2017-08-05T22:20:00Z"/>
          <w:rFonts w:ascii="Verdana" w:hAnsi="Verdana" w:cs="Times New Roman"/>
          <w:sz w:val="20"/>
          <w:szCs w:val="20"/>
          <w:lang w:val="en-CA"/>
          <w:rPrChange w:id="1840" w:author="Garai, Subrata" w:date="2017-08-08T21:30:00Z">
            <w:rPr>
              <w:ins w:id="1841" w:author="Garai, Subrata" w:date="2017-08-05T22:20:00Z"/>
              <w:rFonts w:ascii="Times New Roman" w:hAnsi="Times New Roman" w:cs="Times New Roman"/>
              <w:lang w:val="en-CA"/>
            </w:rPr>
          </w:rPrChange>
        </w:rPr>
        <w:pPrChange w:id="1842" w:author="Garai, Subrata" w:date="2017-08-08T21:30:00Z">
          <w:pPr>
            <w:spacing w:line="480" w:lineRule="auto"/>
            <w:jc w:val="both"/>
          </w:pPr>
        </w:pPrChange>
      </w:pPr>
      <w:ins w:id="1843" w:author="Garai, Subrata" w:date="2017-08-08T20:58:00Z">
        <w:r w:rsidRPr="0001723E">
          <w:rPr>
            <w:rFonts w:ascii="Verdana" w:hAnsi="Verdana" w:cs="Times New Roman"/>
            <w:b/>
            <w:sz w:val="20"/>
            <w:szCs w:val="20"/>
            <w:lang w:val="en-CA"/>
          </w:rPr>
          <w:t>Carbon, Nitrogen and Energy Balance -</w:t>
        </w:r>
        <w:r w:rsidRPr="0001723E">
          <w:rPr>
            <w:rFonts w:ascii="Verdana" w:hAnsi="Verdana" w:cs="Times New Roman"/>
            <w:sz w:val="20"/>
            <w:szCs w:val="20"/>
            <w:lang w:val="en-CA"/>
          </w:rPr>
          <w:t xml:space="preserve"> </w:t>
        </w:r>
      </w:ins>
      <w:ins w:id="1844" w:author="Garai, Subrata" w:date="2017-08-08T20:59:00Z">
        <w:r w:rsidRPr="0001723E">
          <w:rPr>
            <w:rFonts w:ascii="Verdana" w:hAnsi="Verdana" w:cs="Times New Roman"/>
            <w:sz w:val="20"/>
            <w:szCs w:val="20"/>
            <w:lang w:val="en-CA"/>
          </w:rPr>
          <w:t>Efficient recovery of nitrogen in the suggested system is expected via: (a) aeration of the plant root environment and consequently minimization of nitrogen losses by denitrification; and (b) by recovery of organic nitrogen from the fish solid waste after its biodegradation to TAN in the anaerobic digester. Through the anaerobic digestion process organic carbon is converted to biogas so energy</w:t>
        </w:r>
      </w:ins>
      <w:ins w:id="1845" w:author="Garai, Subrata" w:date="2017-08-08T21:00:00Z">
        <w:r>
          <w:rPr>
            <w:rFonts w:ascii="Verdana" w:hAnsi="Verdana" w:cs="Times New Roman"/>
            <w:sz w:val="20"/>
            <w:szCs w:val="20"/>
            <w:lang w:val="en-CA"/>
          </w:rPr>
          <w:t xml:space="preserve"> </w:t>
        </w:r>
      </w:ins>
      <w:ins w:id="1846" w:author="Garai, Subrata" w:date="2017-08-08T20:59:00Z">
        <w:r w:rsidRPr="0001723E">
          <w:rPr>
            <w:rFonts w:ascii="Verdana" w:hAnsi="Verdana" w:cs="Times New Roman"/>
            <w:sz w:val="20"/>
            <w:szCs w:val="20"/>
            <w:lang w:val="en-CA"/>
          </w:rPr>
          <w:t>can be recovered</w:t>
        </w:r>
      </w:ins>
      <w:ins w:id="1847" w:author="Garai, Subrata" w:date="2017-08-08T21:00:00Z">
        <w:r>
          <w:rPr>
            <w:rFonts w:ascii="Verdana" w:hAnsi="Verdana" w:cs="Times New Roman"/>
            <w:sz w:val="20"/>
            <w:szCs w:val="20"/>
            <w:lang w:val="en-CA"/>
          </w:rPr>
          <w:t>. All these parameters can be hence measured, analysed and predicted for future outcome.</w:t>
        </w:r>
      </w:ins>
    </w:p>
    <w:p w14:paraId="637A07CF" w14:textId="45478505" w:rsidR="00C17735" w:rsidRDefault="0001723E">
      <w:pPr>
        <w:pStyle w:val="MyHeading"/>
        <w:rPr>
          <w:ins w:id="1848" w:author="Garai, Subrata" w:date="2017-08-08T21:01:00Z"/>
        </w:rPr>
        <w:pPrChange w:id="1849" w:author="Garai, Subrata" w:date="2017-08-08T21:02:00Z">
          <w:pPr>
            <w:spacing w:line="480" w:lineRule="auto"/>
            <w:jc w:val="both"/>
          </w:pPr>
        </w:pPrChange>
      </w:pPr>
      <w:bookmarkStart w:id="1850" w:name="_Toc489991269"/>
      <w:ins w:id="1851" w:author="Garai, Subrata" w:date="2017-08-08T20:54:00Z">
        <w:r>
          <w:lastRenderedPageBreak/>
          <w:t>Conclusion:</w:t>
        </w:r>
      </w:ins>
      <w:bookmarkEnd w:id="1850"/>
    </w:p>
    <w:p w14:paraId="0BC12635" w14:textId="5A437BBE" w:rsidR="0001723E" w:rsidRDefault="0001723E" w:rsidP="0001723E">
      <w:pPr>
        <w:spacing w:line="480" w:lineRule="auto"/>
        <w:jc w:val="both"/>
        <w:rPr>
          <w:ins w:id="1852" w:author="Garai, Subrata" w:date="2017-08-08T21:03:00Z"/>
          <w:rFonts w:ascii="Verdana" w:hAnsi="Verdana" w:cs="Times New Roman"/>
          <w:sz w:val="20"/>
          <w:szCs w:val="20"/>
          <w:lang w:val="en-CA"/>
        </w:rPr>
      </w:pPr>
      <w:ins w:id="1853" w:author="Garai, Subrata" w:date="2017-08-08T21:02:00Z">
        <w:r>
          <w:rPr>
            <w:rFonts w:ascii="Verdana" w:hAnsi="Verdana" w:cs="Times New Roman"/>
            <w:sz w:val="20"/>
            <w:szCs w:val="20"/>
            <w:lang w:val="en-CA"/>
          </w:rPr>
          <w:tab/>
        </w:r>
      </w:ins>
      <w:ins w:id="1854" w:author="Garai, Subrata" w:date="2017-08-08T21:01:00Z">
        <w:r w:rsidRPr="0001723E">
          <w:rPr>
            <w:rFonts w:ascii="Verdana" w:hAnsi="Verdana" w:cs="Times New Roman"/>
            <w:sz w:val="20"/>
            <w:szCs w:val="20"/>
            <w:lang w:val="en-CA"/>
          </w:rPr>
          <w:t xml:space="preserve">The proposed hybridization of the aquaponic system and </w:t>
        </w:r>
      </w:ins>
      <w:ins w:id="1855" w:author="Garai, Subrata" w:date="2017-08-08T21:03:00Z">
        <w:r>
          <w:rPr>
            <w:rFonts w:ascii="Verdana" w:hAnsi="Verdana" w:cs="Times New Roman"/>
            <w:sz w:val="20"/>
            <w:szCs w:val="20"/>
            <w:lang w:val="en-CA"/>
          </w:rPr>
          <w:t>data analytics</w:t>
        </w:r>
      </w:ins>
      <w:ins w:id="1856" w:author="Garai, Subrata" w:date="2017-08-08T21:01:00Z">
        <w:r w:rsidRPr="0001723E">
          <w:rPr>
            <w:rFonts w:ascii="Verdana" w:hAnsi="Verdana" w:cs="Times New Roman"/>
            <w:sz w:val="20"/>
            <w:szCs w:val="20"/>
            <w:lang w:val="en-CA"/>
          </w:rPr>
          <w:t xml:space="preserve"> technologies into a</w:t>
        </w:r>
        <w:r>
          <w:rPr>
            <w:rFonts w:ascii="Verdana" w:hAnsi="Verdana" w:cs="Times New Roman"/>
            <w:sz w:val="20"/>
            <w:szCs w:val="20"/>
            <w:lang w:val="en-CA"/>
          </w:rPr>
          <w:t xml:space="preserve"> </w:t>
        </w:r>
        <w:r w:rsidRPr="0001723E">
          <w:rPr>
            <w:rFonts w:ascii="Verdana" w:hAnsi="Verdana" w:cs="Times New Roman"/>
            <w:sz w:val="20"/>
            <w:szCs w:val="20"/>
            <w:lang w:val="en-CA"/>
          </w:rPr>
          <w:t>closed aquaponic system is promising. It has the potential to overcome existing shortcomings related</w:t>
        </w:r>
        <w:r>
          <w:rPr>
            <w:rFonts w:ascii="Verdana" w:hAnsi="Verdana" w:cs="Times New Roman"/>
            <w:sz w:val="20"/>
            <w:szCs w:val="20"/>
            <w:lang w:val="en-CA"/>
          </w:rPr>
          <w:t xml:space="preserve"> </w:t>
        </w:r>
        <w:r w:rsidRPr="0001723E">
          <w:rPr>
            <w:rFonts w:ascii="Verdana" w:hAnsi="Verdana" w:cs="Times New Roman"/>
            <w:sz w:val="20"/>
            <w:szCs w:val="20"/>
            <w:lang w:val="en-CA"/>
          </w:rPr>
          <w:t>to commonly used techniques in aquaponics and emerging economies. If refined into an operational</w:t>
        </w:r>
        <w:r>
          <w:rPr>
            <w:rFonts w:ascii="Verdana" w:hAnsi="Verdana" w:cs="Times New Roman"/>
            <w:sz w:val="20"/>
            <w:szCs w:val="20"/>
            <w:lang w:val="en-CA"/>
          </w:rPr>
          <w:t xml:space="preserve"> </w:t>
        </w:r>
        <w:r w:rsidRPr="0001723E">
          <w:rPr>
            <w:rFonts w:ascii="Verdana" w:hAnsi="Verdana" w:cs="Times New Roman"/>
            <w:sz w:val="20"/>
            <w:szCs w:val="20"/>
            <w:lang w:val="en-CA"/>
          </w:rPr>
          <w:t>farming unit, this system could produce a high quality, continuously available, and fresh source of</w:t>
        </w:r>
        <w:r>
          <w:rPr>
            <w:rFonts w:ascii="Verdana" w:hAnsi="Verdana" w:cs="Times New Roman"/>
            <w:sz w:val="20"/>
            <w:szCs w:val="20"/>
            <w:lang w:val="en-CA"/>
          </w:rPr>
          <w:t xml:space="preserve"> </w:t>
        </w:r>
        <w:r w:rsidRPr="0001723E">
          <w:rPr>
            <w:rFonts w:ascii="Verdana" w:hAnsi="Verdana" w:cs="Times New Roman"/>
            <w:sz w:val="20"/>
            <w:szCs w:val="20"/>
            <w:lang w:val="en-CA"/>
          </w:rPr>
          <w:t>protein and vitamins in an off-grid setting. The absence of an electricity grid and low grid reliability</w:t>
        </w:r>
        <w:r>
          <w:rPr>
            <w:rFonts w:ascii="Verdana" w:hAnsi="Verdana" w:cs="Times New Roman"/>
            <w:sz w:val="20"/>
            <w:szCs w:val="20"/>
            <w:lang w:val="en-CA"/>
          </w:rPr>
          <w:t xml:space="preserve"> </w:t>
        </w:r>
        <w:r w:rsidRPr="0001723E">
          <w:rPr>
            <w:rFonts w:ascii="Verdana" w:hAnsi="Verdana" w:cs="Times New Roman"/>
            <w:sz w:val="20"/>
            <w:szCs w:val="20"/>
            <w:lang w:val="en-CA"/>
          </w:rPr>
          <w:t>often correlate with desert communities as well as other regions challenged by climate and remoteness.</w:t>
        </w:r>
        <w:r>
          <w:rPr>
            <w:rFonts w:ascii="Verdana" w:hAnsi="Verdana" w:cs="Times New Roman"/>
            <w:sz w:val="20"/>
            <w:szCs w:val="20"/>
            <w:lang w:val="en-CA"/>
          </w:rPr>
          <w:t xml:space="preserve"> </w:t>
        </w:r>
        <w:r w:rsidRPr="0001723E">
          <w:rPr>
            <w:rFonts w:ascii="Verdana" w:hAnsi="Verdana" w:cs="Times New Roman"/>
            <w:sz w:val="20"/>
            <w:szCs w:val="20"/>
            <w:lang w:val="en-CA"/>
          </w:rPr>
          <w:t>It is these places where aquaponics has the potential to have a high impact on food security and could</w:t>
        </w:r>
      </w:ins>
      <w:ins w:id="1857" w:author="Garai, Subrata" w:date="2017-08-08T21:02:00Z">
        <w:r>
          <w:rPr>
            <w:rFonts w:ascii="Verdana" w:hAnsi="Verdana" w:cs="Times New Roman"/>
            <w:sz w:val="20"/>
            <w:szCs w:val="20"/>
            <w:lang w:val="en-CA"/>
          </w:rPr>
          <w:t xml:space="preserve"> </w:t>
        </w:r>
      </w:ins>
      <w:ins w:id="1858" w:author="Garai, Subrata" w:date="2017-08-08T21:01:00Z">
        <w:r w:rsidRPr="0001723E">
          <w:rPr>
            <w:rFonts w:ascii="Verdana" w:hAnsi="Verdana" w:cs="Times New Roman"/>
            <w:sz w:val="20"/>
            <w:szCs w:val="20"/>
            <w:lang w:val="en-CA"/>
          </w:rPr>
          <w:t>possibly provide relief from protein and vitamin malnutrition</w:t>
        </w:r>
      </w:ins>
      <w:ins w:id="1859" w:author="Garai, Subrata" w:date="2017-08-08T21:02:00Z">
        <w:r>
          <w:rPr>
            <w:rFonts w:ascii="Verdana" w:hAnsi="Verdana" w:cs="Times New Roman"/>
            <w:sz w:val="20"/>
            <w:szCs w:val="20"/>
            <w:lang w:val="en-CA"/>
          </w:rPr>
          <w:t>.</w:t>
        </w:r>
      </w:ins>
    </w:p>
    <w:p w14:paraId="69EF14E4" w14:textId="77777777" w:rsidR="0001723E" w:rsidRDefault="0001723E" w:rsidP="0001723E">
      <w:pPr>
        <w:spacing w:line="480" w:lineRule="auto"/>
        <w:jc w:val="both"/>
        <w:rPr>
          <w:ins w:id="1860" w:author="Garai, Subrata" w:date="2017-08-08T21:03:00Z"/>
          <w:rFonts w:ascii="Verdana" w:hAnsi="Verdana" w:cs="Times New Roman"/>
          <w:sz w:val="20"/>
          <w:szCs w:val="20"/>
          <w:lang w:val="en-CA"/>
        </w:rPr>
      </w:pPr>
    </w:p>
    <w:p w14:paraId="14016C1C" w14:textId="4C2B806B" w:rsidR="0001723E" w:rsidRDefault="0001723E">
      <w:pPr>
        <w:pStyle w:val="MyHeading"/>
        <w:rPr>
          <w:ins w:id="1861" w:author="Garai, Subrata" w:date="2017-08-08T21:03:00Z"/>
        </w:rPr>
        <w:pPrChange w:id="1862" w:author="Garai, Subrata" w:date="2017-08-08T21:15:00Z">
          <w:pPr>
            <w:spacing w:line="480" w:lineRule="auto"/>
            <w:jc w:val="both"/>
          </w:pPr>
        </w:pPrChange>
      </w:pPr>
      <w:bookmarkStart w:id="1863" w:name="_Toc489991270"/>
      <w:ins w:id="1864" w:author="Garai, Subrata" w:date="2017-08-08T21:03:00Z">
        <w:r>
          <w:t>Acknowledgements:</w:t>
        </w:r>
        <w:bookmarkEnd w:id="1863"/>
      </w:ins>
    </w:p>
    <w:p w14:paraId="159D3CA0" w14:textId="7A41F6A9" w:rsidR="0001723E" w:rsidRPr="00B07245" w:rsidRDefault="0001723E">
      <w:pPr>
        <w:pStyle w:val="ListParagraph"/>
        <w:numPr>
          <w:ilvl w:val="0"/>
          <w:numId w:val="23"/>
        </w:numPr>
        <w:jc w:val="both"/>
        <w:rPr>
          <w:ins w:id="1865" w:author="Garai, Subrata" w:date="2017-08-08T21:04:00Z"/>
          <w:rFonts w:ascii="Verdana" w:hAnsi="Verdana" w:cs="Times New Roman"/>
          <w:sz w:val="20"/>
          <w:szCs w:val="20"/>
          <w:lang w:val="en-CA"/>
          <w:rPrChange w:id="1866" w:author="Garai, Subrata" w:date="2017-08-08T21:04:00Z">
            <w:rPr>
              <w:ins w:id="1867" w:author="Garai, Subrata" w:date="2017-08-08T21:04:00Z"/>
            </w:rPr>
          </w:rPrChange>
        </w:rPr>
        <w:pPrChange w:id="1868" w:author="Garai, Subrata" w:date="2017-08-08T21:31:00Z">
          <w:pPr>
            <w:spacing w:line="480" w:lineRule="auto"/>
            <w:jc w:val="both"/>
          </w:pPr>
        </w:pPrChange>
      </w:pPr>
      <w:ins w:id="1869" w:author="Garai, Subrata" w:date="2017-08-08T21:04:00Z">
        <w:r>
          <w:t xml:space="preserve">Uri </w:t>
        </w:r>
        <w:r w:rsidR="00B07245">
          <w:t>Yoge</w:t>
        </w:r>
      </w:ins>
      <w:ins w:id="1870" w:author="Garai, Subrata" w:date="2017-08-08T21:05:00Z">
        <w:r w:rsidR="00B07245">
          <w:t>v;</w:t>
        </w:r>
      </w:ins>
      <w:ins w:id="1871" w:author="Garai, Subrata" w:date="2017-08-08T21:04:00Z">
        <w:r>
          <w:t xml:space="preserve"> Adrian</w:t>
        </w:r>
        <w:r w:rsidR="00B07245">
          <w:t xml:space="preserve"> Barnes and Amit Gross; Nutrients and Energy Balance Analysis for a Conceptual Model of a Three Loops off Grid, Aquaponics</w:t>
        </w:r>
      </w:ins>
      <w:ins w:id="1872" w:author="Garai, Subrata" w:date="2017-08-08T21:05:00Z">
        <w:r w:rsidR="00B07245">
          <w:t>.</w:t>
        </w:r>
      </w:ins>
    </w:p>
    <w:p w14:paraId="3948EDE9" w14:textId="0EEA8CE8" w:rsidR="00B07245" w:rsidRPr="00B07245" w:rsidRDefault="00B07245">
      <w:pPr>
        <w:pStyle w:val="ListParagraph"/>
        <w:numPr>
          <w:ilvl w:val="0"/>
          <w:numId w:val="23"/>
        </w:numPr>
        <w:jc w:val="both"/>
        <w:rPr>
          <w:ins w:id="1873" w:author="Garai, Subrata" w:date="2017-08-08T21:06:00Z"/>
          <w:rFonts w:ascii="Verdana" w:hAnsi="Verdana" w:cs="Times New Roman"/>
          <w:sz w:val="20"/>
          <w:szCs w:val="20"/>
          <w:lang w:val="en-CA"/>
          <w:rPrChange w:id="1874" w:author="Garai, Subrata" w:date="2017-08-08T21:06:00Z">
            <w:rPr>
              <w:ins w:id="1875" w:author="Garai, Subrata" w:date="2017-08-08T21:06:00Z"/>
            </w:rPr>
          </w:rPrChange>
        </w:rPr>
        <w:pPrChange w:id="1876" w:author="Garai, Subrata" w:date="2017-08-08T21:31:00Z">
          <w:pPr>
            <w:spacing w:line="480" w:lineRule="auto"/>
            <w:jc w:val="both"/>
          </w:pPr>
        </w:pPrChange>
      </w:pPr>
      <w:ins w:id="1877" w:author="Garai, Subrata" w:date="2017-08-08T21:05:00Z">
        <w:r>
          <w:t>Boris Delaide; Simon Goddek; James Gott</w:t>
        </w:r>
      </w:ins>
      <w:ins w:id="1878" w:author="Garai, Subrata" w:date="2017-08-08T21:06:00Z">
        <w:r>
          <w:t>;</w:t>
        </w:r>
      </w:ins>
      <w:ins w:id="1879" w:author="Garai, Subrata" w:date="2017-08-08T21:05:00Z">
        <w:r>
          <w:t xml:space="preserve"> Hélène Soyeurt and M. Haissam Jijakli; Lettuce (Lactuca sativa L. var. Sucrine) Growth Performance in Complemented Aquaponic Solution Outperforms Hydroponics</w:t>
        </w:r>
      </w:ins>
      <w:ins w:id="1880" w:author="Garai, Subrata" w:date="2017-08-08T21:06:00Z">
        <w:r>
          <w:t>.</w:t>
        </w:r>
      </w:ins>
    </w:p>
    <w:p w14:paraId="2C107879" w14:textId="2B05E8DD" w:rsidR="00B07245" w:rsidRPr="00B07245" w:rsidRDefault="00B07245">
      <w:pPr>
        <w:pStyle w:val="ListParagraph"/>
        <w:numPr>
          <w:ilvl w:val="0"/>
          <w:numId w:val="23"/>
        </w:numPr>
        <w:jc w:val="both"/>
        <w:rPr>
          <w:ins w:id="1881" w:author="Garai, Subrata" w:date="2017-08-08T21:13:00Z"/>
          <w:rFonts w:ascii="Verdana" w:hAnsi="Verdana" w:cs="Times New Roman"/>
          <w:sz w:val="20"/>
          <w:szCs w:val="20"/>
          <w:lang w:val="en-CA"/>
          <w:rPrChange w:id="1882" w:author="Garai, Subrata" w:date="2017-08-08T21:13:00Z">
            <w:rPr>
              <w:ins w:id="1883" w:author="Garai, Subrata" w:date="2017-08-08T21:13:00Z"/>
            </w:rPr>
          </w:rPrChange>
        </w:rPr>
        <w:pPrChange w:id="1884" w:author="Garai, Subrata" w:date="2017-08-08T21:31:00Z">
          <w:pPr>
            <w:spacing w:line="480" w:lineRule="auto"/>
            <w:jc w:val="both"/>
          </w:pPr>
        </w:pPrChange>
      </w:pPr>
      <w:ins w:id="1885" w:author="Garai, Subrata" w:date="2017-08-08T21:06:00Z">
        <w:r>
          <w:t xml:space="preserve">Licamele, Jason David; </w:t>
        </w:r>
      </w:ins>
      <w:ins w:id="1886" w:author="Garai, Subrata" w:date="2017-08-08T21:07:00Z">
        <w:r>
          <w:t>Biomass Production and Nutrient Dynamics in an Aquaponics System.</w:t>
        </w:r>
      </w:ins>
    </w:p>
    <w:p w14:paraId="5DC28E90" w14:textId="720CD31F" w:rsidR="00B07245" w:rsidRPr="004328E9" w:rsidRDefault="00B07245">
      <w:pPr>
        <w:pStyle w:val="ListParagraph"/>
        <w:numPr>
          <w:ilvl w:val="0"/>
          <w:numId w:val="23"/>
        </w:numPr>
        <w:jc w:val="both"/>
        <w:rPr>
          <w:ins w:id="1887" w:author="Garai, Subrata" w:date="2017-08-08T21:07:00Z"/>
          <w:rFonts w:ascii="Verdana" w:hAnsi="Verdana" w:cs="Times New Roman"/>
          <w:sz w:val="20"/>
          <w:szCs w:val="20"/>
          <w:lang w:val="en-CA"/>
          <w:rPrChange w:id="1888" w:author="Garai, Subrata" w:date="2017-08-08T21:15:00Z">
            <w:rPr>
              <w:ins w:id="1889" w:author="Garai, Subrata" w:date="2017-08-08T21:07:00Z"/>
            </w:rPr>
          </w:rPrChange>
        </w:rPr>
        <w:pPrChange w:id="1890" w:author="Garai, Subrata" w:date="2017-08-08T21:31:00Z">
          <w:pPr>
            <w:spacing w:line="480" w:lineRule="auto"/>
            <w:jc w:val="both"/>
          </w:pPr>
        </w:pPrChange>
      </w:pPr>
      <w:ins w:id="1891" w:author="Garai, Subrata" w:date="2017-08-08T21:13:00Z">
        <w:r>
          <w:t>Dan Wang; Jinling Zhao; Linsheng Huang; Deheng Xu; Design of A Smart Monitoring and Control System for Aquaponics Based on OpenWrt.</w:t>
        </w:r>
      </w:ins>
    </w:p>
    <w:p w14:paraId="44C3EA72" w14:textId="55535D8C" w:rsidR="00B07245" w:rsidRDefault="00B07245">
      <w:pPr>
        <w:pStyle w:val="ListParagraph"/>
        <w:numPr>
          <w:ilvl w:val="0"/>
          <w:numId w:val="23"/>
        </w:numPr>
        <w:jc w:val="both"/>
        <w:rPr>
          <w:ins w:id="1892" w:author="Garai, Subrata" w:date="2017-08-08T21:09:00Z"/>
          <w:rFonts w:ascii="Verdana" w:hAnsi="Verdana" w:cs="Times New Roman"/>
          <w:sz w:val="20"/>
          <w:szCs w:val="20"/>
          <w:lang w:val="en-CA"/>
        </w:rPr>
        <w:pPrChange w:id="1893" w:author="Garai, Subrata" w:date="2017-08-08T21:31:00Z">
          <w:pPr>
            <w:spacing w:line="480" w:lineRule="auto"/>
            <w:jc w:val="both"/>
          </w:pPr>
        </w:pPrChange>
      </w:pPr>
      <w:ins w:id="1894" w:author="Garai, Subrata" w:date="2017-08-08T21:09:00Z">
        <w:r>
          <w:rPr>
            <w:rFonts w:ascii="Verdana" w:hAnsi="Verdana" w:cs="Times New Roman"/>
            <w:sz w:val="20"/>
            <w:szCs w:val="20"/>
            <w:lang w:val="en-CA"/>
          </w:rPr>
          <w:fldChar w:fldCharType="begin"/>
        </w:r>
        <w:r>
          <w:rPr>
            <w:rFonts w:ascii="Verdana" w:hAnsi="Verdana" w:cs="Times New Roman"/>
            <w:sz w:val="20"/>
            <w:szCs w:val="20"/>
            <w:lang w:val="en-CA"/>
          </w:rPr>
          <w:instrText xml:space="preserve"> HYPERLINK "</w:instrText>
        </w:r>
        <w:r w:rsidRPr="00B07245">
          <w:rPr>
            <w:rFonts w:ascii="Verdana" w:hAnsi="Verdana" w:cs="Times New Roman"/>
            <w:sz w:val="20"/>
            <w:szCs w:val="20"/>
            <w:lang w:val="en-CA"/>
          </w:rPr>
          <w:instrText>https://www.agrilyst.com/</w:instrText>
        </w:r>
        <w:r>
          <w:rPr>
            <w:rFonts w:ascii="Verdana" w:hAnsi="Verdana" w:cs="Times New Roman"/>
            <w:sz w:val="20"/>
            <w:szCs w:val="20"/>
            <w:lang w:val="en-CA"/>
          </w:rPr>
          <w:instrText xml:space="preserve">" </w:instrText>
        </w:r>
        <w:r>
          <w:rPr>
            <w:rFonts w:ascii="Verdana" w:hAnsi="Verdana" w:cs="Times New Roman"/>
            <w:sz w:val="20"/>
            <w:szCs w:val="20"/>
            <w:lang w:val="en-CA"/>
          </w:rPr>
          <w:fldChar w:fldCharType="separate"/>
        </w:r>
        <w:r w:rsidRPr="00604E20">
          <w:rPr>
            <w:rStyle w:val="Hyperlink"/>
            <w:rFonts w:ascii="Verdana" w:hAnsi="Verdana" w:cs="Times New Roman"/>
            <w:sz w:val="20"/>
            <w:szCs w:val="20"/>
            <w:lang w:val="en-CA"/>
          </w:rPr>
          <w:t>https://www.agrilyst.com/</w:t>
        </w:r>
        <w:r>
          <w:rPr>
            <w:rFonts w:ascii="Verdana" w:hAnsi="Verdana" w:cs="Times New Roman"/>
            <w:sz w:val="20"/>
            <w:szCs w:val="20"/>
            <w:lang w:val="en-CA"/>
          </w:rPr>
          <w:fldChar w:fldCharType="end"/>
        </w:r>
      </w:ins>
    </w:p>
    <w:p w14:paraId="1E813270" w14:textId="609AA260" w:rsidR="00B07245" w:rsidRDefault="00B07245">
      <w:pPr>
        <w:pStyle w:val="ListParagraph"/>
        <w:numPr>
          <w:ilvl w:val="0"/>
          <w:numId w:val="23"/>
        </w:numPr>
        <w:jc w:val="both"/>
        <w:rPr>
          <w:ins w:id="1895" w:author="Garai, Subrata" w:date="2017-08-08T21:09:00Z"/>
          <w:rFonts w:ascii="Verdana" w:hAnsi="Verdana" w:cs="Times New Roman"/>
          <w:sz w:val="20"/>
          <w:szCs w:val="20"/>
          <w:lang w:val="en-CA"/>
        </w:rPr>
        <w:pPrChange w:id="1896" w:author="Garai, Subrata" w:date="2017-08-08T21:31:00Z">
          <w:pPr>
            <w:spacing w:line="480" w:lineRule="auto"/>
            <w:jc w:val="both"/>
          </w:pPr>
        </w:pPrChange>
      </w:pPr>
      <w:ins w:id="1897" w:author="Garai, Subrata" w:date="2017-08-08T21:09:00Z">
        <w:r>
          <w:rPr>
            <w:rFonts w:ascii="Verdana" w:hAnsi="Verdana" w:cs="Times New Roman"/>
            <w:sz w:val="20"/>
            <w:szCs w:val="20"/>
            <w:lang w:val="en-CA"/>
          </w:rPr>
          <w:fldChar w:fldCharType="begin"/>
        </w:r>
        <w:r>
          <w:rPr>
            <w:rFonts w:ascii="Verdana" w:hAnsi="Verdana" w:cs="Times New Roman"/>
            <w:sz w:val="20"/>
            <w:szCs w:val="20"/>
            <w:lang w:val="en-CA"/>
          </w:rPr>
          <w:instrText xml:space="preserve"> HYPERLINK "</w:instrText>
        </w:r>
        <w:r w:rsidRPr="00B07245">
          <w:rPr>
            <w:rFonts w:ascii="Verdana" w:hAnsi="Verdana" w:cs="Times New Roman"/>
            <w:sz w:val="20"/>
            <w:szCs w:val="20"/>
            <w:lang w:val="en-CA"/>
          </w:rPr>
          <w:instrText>http://ingienous.com/</w:instrText>
        </w:r>
        <w:r>
          <w:rPr>
            <w:rFonts w:ascii="Verdana" w:hAnsi="Verdana" w:cs="Times New Roman"/>
            <w:sz w:val="20"/>
            <w:szCs w:val="20"/>
            <w:lang w:val="en-CA"/>
          </w:rPr>
          <w:instrText xml:space="preserve">" </w:instrText>
        </w:r>
        <w:r>
          <w:rPr>
            <w:rFonts w:ascii="Verdana" w:hAnsi="Verdana" w:cs="Times New Roman"/>
            <w:sz w:val="20"/>
            <w:szCs w:val="20"/>
            <w:lang w:val="en-CA"/>
          </w:rPr>
          <w:fldChar w:fldCharType="separate"/>
        </w:r>
        <w:r w:rsidRPr="00604E20">
          <w:rPr>
            <w:rStyle w:val="Hyperlink"/>
            <w:rFonts w:ascii="Verdana" w:hAnsi="Verdana" w:cs="Times New Roman"/>
            <w:sz w:val="20"/>
            <w:szCs w:val="20"/>
            <w:lang w:val="en-CA"/>
          </w:rPr>
          <w:t>http://ingienous.com/</w:t>
        </w:r>
        <w:r>
          <w:rPr>
            <w:rFonts w:ascii="Verdana" w:hAnsi="Verdana" w:cs="Times New Roman"/>
            <w:sz w:val="20"/>
            <w:szCs w:val="20"/>
            <w:lang w:val="en-CA"/>
          </w:rPr>
          <w:fldChar w:fldCharType="end"/>
        </w:r>
      </w:ins>
    </w:p>
    <w:p w14:paraId="478C364A" w14:textId="2459CB8A" w:rsidR="00B07245" w:rsidRDefault="00B07245">
      <w:pPr>
        <w:pStyle w:val="ListParagraph"/>
        <w:numPr>
          <w:ilvl w:val="0"/>
          <w:numId w:val="23"/>
        </w:numPr>
        <w:jc w:val="both"/>
        <w:rPr>
          <w:ins w:id="1898" w:author="Garai, Subrata" w:date="2017-08-08T21:10:00Z"/>
          <w:rFonts w:ascii="Verdana" w:hAnsi="Verdana" w:cs="Times New Roman"/>
          <w:sz w:val="20"/>
          <w:szCs w:val="20"/>
          <w:lang w:val="en-CA"/>
        </w:rPr>
        <w:pPrChange w:id="1899" w:author="Garai, Subrata" w:date="2017-08-08T21:31:00Z">
          <w:pPr>
            <w:spacing w:line="480" w:lineRule="auto"/>
            <w:jc w:val="both"/>
          </w:pPr>
        </w:pPrChange>
      </w:pPr>
      <w:ins w:id="1900" w:author="Garai, Subrata" w:date="2017-08-08T21:10:00Z">
        <w:r>
          <w:rPr>
            <w:rFonts w:ascii="Verdana" w:hAnsi="Verdana" w:cs="Times New Roman"/>
            <w:sz w:val="20"/>
            <w:szCs w:val="20"/>
            <w:lang w:val="en-CA"/>
          </w:rPr>
          <w:fldChar w:fldCharType="begin"/>
        </w:r>
        <w:r>
          <w:rPr>
            <w:rFonts w:ascii="Verdana" w:hAnsi="Verdana" w:cs="Times New Roman"/>
            <w:sz w:val="20"/>
            <w:szCs w:val="20"/>
            <w:lang w:val="en-CA"/>
          </w:rPr>
          <w:instrText xml:space="preserve"> HYPERLINK "</w:instrText>
        </w:r>
        <w:r w:rsidRPr="00B07245">
          <w:rPr>
            <w:rFonts w:ascii="Verdana" w:hAnsi="Verdana" w:cs="Times New Roman"/>
            <w:sz w:val="20"/>
            <w:szCs w:val="20"/>
            <w:lang w:val="en-CA"/>
          </w:rPr>
          <w:instrText>https://brightagrotech.com/</w:instrText>
        </w:r>
        <w:r>
          <w:rPr>
            <w:rFonts w:ascii="Verdana" w:hAnsi="Verdana" w:cs="Times New Roman"/>
            <w:sz w:val="20"/>
            <w:szCs w:val="20"/>
            <w:lang w:val="en-CA"/>
          </w:rPr>
          <w:instrText xml:space="preserve">" </w:instrText>
        </w:r>
        <w:r>
          <w:rPr>
            <w:rFonts w:ascii="Verdana" w:hAnsi="Verdana" w:cs="Times New Roman"/>
            <w:sz w:val="20"/>
            <w:szCs w:val="20"/>
            <w:lang w:val="en-CA"/>
          </w:rPr>
          <w:fldChar w:fldCharType="separate"/>
        </w:r>
        <w:r w:rsidRPr="00604E20">
          <w:rPr>
            <w:rStyle w:val="Hyperlink"/>
            <w:rFonts w:ascii="Verdana" w:hAnsi="Verdana" w:cs="Times New Roman"/>
            <w:sz w:val="20"/>
            <w:szCs w:val="20"/>
            <w:lang w:val="en-CA"/>
          </w:rPr>
          <w:t>https://brightagrotech.com/</w:t>
        </w:r>
        <w:r>
          <w:rPr>
            <w:rFonts w:ascii="Verdana" w:hAnsi="Verdana" w:cs="Times New Roman"/>
            <w:sz w:val="20"/>
            <w:szCs w:val="20"/>
            <w:lang w:val="en-CA"/>
          </w:rPr>
          <w:fldChar w:fldCharType="end"/>
        </w:r>
      </w:ins>
    </w:p>
    <w:p w14:paraId="12769372" w14:textId="1B4637BB" w:rsidR="00B07245" w:rsidRDefault="00B07245">
      <w:pPr>
        <w:pStyle w:val="ListParagraph"/>
        <w:numPr>
          <w:ilvl w:val="0"/>
          <w:numId w:val="23"/>
        </w:numPr>
        <w:jc w:val="both"/>
        <w:rPr>
          <w:ins w:id="1901" w:author="Garai, Subrata" w:date="2017-08-08T21:11:00Z"/>
          <w:rFonts w:ascii="Verdana" w:hAnsi="Verdana" w:cs="Times New Roman"/>
          <w:sz w:val="20"/>
          <w:szCs w:val="20"/>
          <w:lang w:val="en-CA"/>
        </w:rPr>
        <w:pPrChange w:id="1902" w:author="Garai, Subrata" w:date="2017-08-08T21:31:00Z">
          <w:pPr>
            <w:spacing w:line="480" w:lineRule="auto"/>
            <w:jc w:val="both"/>
          </w:pPr>
        </w:pPrChange>
      </w:pPr>
      <w:ins w:id="1903" w:author="Garai, Subrata" w:date="2017-08-08T21:11:00Z">
        <w:r>
          <w:rPr>
            <w:rFonts w:ascii="Verdana" w:hAnsi="Verdana" w:cs="Times New Roman"/>
            <w:sz w:val="20"/>
            <w:szCs w:val="20"/>
            <w:lang w:val="en-CA"/>
          </w:rPr>
          <w:fldChar w:fldCharType="begin"/>
        </w:r>
        <w:r>
          <w:rPr>
            <w:rFonts w:ascii="Verdana" w:hAnsi="Verdana" w:cs="Times New Roman"/>
            <w:sz w:val="20"/>
            <w:szCs w:val="20"/>
            <w:lang w:val="en-CA"/>
          </w:rPr>
          <w:instrText xml:space="preserve"> HYPERLINK "</w:instrText>
        </w:r>
        <w:r w:rsidRPr="00B07245">
          <w:rPr>
            <w:rFonts w:ascii="Verdana" w:hAnsi="Verdana" w:cs="Times New Roman"/>
            <w:sz w:val="20"/>
            <w:szCs w:val="20"/>
            <w:lang w:val="en-CA"/>
          </w:rPr>
          <w:instrText>https://www.maximumyield.com/</w:instrText>
        </w:r>
        <w:r>
          <w:rPr>
            <w:rFonts w:ascii="Verdana" w:hAnsi="Verdana" w:cs="Times New Roman"/>
            <w:sz w:val="20"/>
            <w:szCs w:val="20"/>
            <w:lang w:val="en-CA"/>
          </w:rPr>
          <w:instrText xml:space="preserve">" </w:instrText>
        </w:r>
        <w:r>
          <w:rPr>
            <w:rFonts w:ascii="Verdana" w:hAnsi="Verdana" w:cs="Times New Roman"/>
            <w:sz w:val="20"/>
            <w:szCs w:val="20"/>
            <w:lang w:val="en-CA"/>
          </w:rPr>
          <w:fldChar w:fldCharType="separate"/>
        </w:r>
        <w:r w:rsidRPr="00604E20">
          <w:rPr>
            <w:rStyle w:val="Hyperlink"/>
            <w:rFonts w:ascii="Verdana" w:hAnsi="Verdana" w:cs="Times New Roman"/>
            <w:sz w:val="20"/>
            <w:szCs w:val="20"/>
            <w:lang w:val="en-CA"/>
          </w:rPr>
          <w:t>https://www.maximumyield.com/</w:t>
        </w:r>
        <w:r>
          <w:rPr>
            <w:rFonts w:ascii="Verdana" w:hAnsi="Verdana" w:cs="Times New Roman"/>
            <w:sz w:val="20"/>
            <w:szCs w:val="20"/>
            <w:lang w:val="en-CA"/>
          </w:rPr>
          <w:fldChar w:fldCharType="end"/>
        </w:r>
      </w:ins>
    </w:p>
    <w:p w14:paraId="1E42597E" w14:textId="24648AD6" w:rsidR="00B07245" w:rsidRDefault="00B07245">
      <w:pPr>
        <w:pStyle w:val="ListParagraph"/>
        <w:numPr>
          <w:ilvl w:val="0"/>
          <w:numId w:val="23"/>
        </w:numPr>
        <w:jc w:val="both"/>
        <w:rPr>
          <w:ins w:id="1904" w:author="Garai, Subrata" w:date="2017-08-08T21:12:00Z"/>
          <w:rFonts w:ascii="Verdana" w:hAnsi="Verdana" w:cs="Times New Roman"/>
          <w:sz w:val="20"/>
          <w:szCs w:val="20"/>
          <w:lang w:val="en-CA"/>
        </w:rPr>
        <w:pPrChange w:id="1905" w:author="Garai, Subrata" w:date="2017-08-08T21:31:00Z">
          <w:pPr>
            <w:spacing w:line="480" w:lineRule="auto"/>
            <w:jc w:val="both"/>
          </w:pPr>
        </w:pPrChange>
      </w:pPr>
      <w:ins w:id="1906" w:author="Garai, Subrata" w:date="2017-08-08T21:12:00Z">
        <w:r>
          <w:rPr>
            <w:rFonts w:ascii="Verdana" w:hAnsi="Verdana" w:cs="Times New Roman"/>
            <w:sz w:val="20"/>
            <w:szCs w:val="20"/>
            <w:lang w:val="en-CA"/>
          </w:rPr>
          <w:fldChar w:fldCharType="begin"/>
        </w:r>
        <w:r>
          <w:rPr>
            <w:rFonts w:ascii="Verdana" w:hAnsi="Verdana" w:cs="Times New Roman"/>
            <w:sz w:val="20"/>
            <w:szCs w:val="20"/>
            <w:lang w:val="en-CA"/>
          </w:rPr>
          <w:instrText xml:space="preserve"> HYPERLINK "</w:instrText>
        </w:r>
        <w:r w:rsidRPr="00B07245">
          <w:rPr>
            <w:rFonts w:ascii="Verdana" w:hAnsi="Verdana" w:cs="Times New Roman"/>
            <w:sz w:val="20"/>
            <w:szCs w:val="20"/>
            <w:lang w:val="en-CA"/>
          </w:rPr>
          <w:instrText>https://www.nal.usda.gov/afsic/aquaponics</w:instrText>
        </w:r>
        <w:r>
          <w:rPr>
            <w:rFonts w:ascii="Verdana" w:hAnsi="Verdana" w:cs="Times New Roman"/>
            <w:sz w:val="20"/>
            <w:szCs w:val="20"/>
            <w:lang w:val="en-CA"/>
          </w:rPr>
          <w:instrText xml:space="preserve">" </w:instrText>
        </w:r>
        <w:r>
          <w:rPr>
            <w:rFonts w:ascii="Verdana" w:hAnsi="Verdana" w:cs="Times New Roman"/>
            <w:sz w:val="20"/>
            <w:szCs w:val="20"/>
            <w:lang w:val="en-CA"/>
          </w:rPr>
          <w:fldChar w:fldCharType="separate"/>
        </w:r>
        <w:r w:rsidRPr="00604E20">
          <w:rPr>
            <w:rStyle w:val="Hyperlink"/>
            <w:rFonts w:ascii="Verdana" w:hAnsi="Verdana" w:cs="Times New Roman"/>
            <w:sz w:val="20"/>
            <w:szCs w:val="20"/>
            <w:lang w:val="en-CA"/>
          </w:rPr>
          <w:t>https://www.nal.usda.gov/afsic/aquaponics</w:t>
        </w:r>
        <w:r>
          <w:rPr>
            <w:rFonts w:ascii="Verdana" w:hAnsi="Verdana" w:cs="Times New Roman"/>
            <w:sz w:val="20"/>
            <w:szCs w:val="20"/>
            <w:lang w:val="en-CA"/>
          </w:rPr>
          <w:fldChar w:fldCharType="end"/>
        </w:r>
      </w:ins>
    </w:p>
    <w:p w14:paraId="39BE781A" w14:textId="3E772652" w:rsidR="00B07245" w:rsidRDefault="00B07245">
      <w:pPr>
        <w:pStyle w:val="ListParagraph"/>
        <w:numPr>
          <w:ilvl w:val="0"/>
          <w:numId w:val="23"/>
        </w:numPr>
        <w:jc w:val="both"/>
        <w:rPr>
          <w:ins w:id="1907" w:author="Garai, Subrata" w:date="2017-08-08T21:12:00Z"/>
          <w:rFonts w:ascii="Verdana" w:hAnsi="Verdana" w:cs="Times New Roman"/>
          <w:sz w:val="20"/>
          <w:szCs w:val="20"/>
          <w:lang w:val="en-CA"/>
        </w:rPr>
        <w:pPrChange w:id="1908" w:author="Garai, Subrata" w:date="2017-08-08T21:31:00Z">
          <w:pPr>
            <w:spacing w:line="480" w:lineRule="auto"/>
            <w:jc w:val="both"/>
          </w:pPr>
        </w:pPrChange>
      </w:pPr>
      <w:ins w:id="1909" w:author="Garai, Subrata" w:date="2017-08-08T21:12:00Z">
        <w:r>
          <w:rPr>
            <w:rFonts w:ascii="Verdana" w:hAnsi="Verdana" w:cs="Times New Roman"/>
            <w:sz w:val="20"/>
            <w:szCs w:val="20"/>
            <w:lang w:val="en-CA"/>
          </w:rPr>
          <w:fldChar w:fldCharType="begin"/>
        </w:r>
        <w:r>
          <w:rPr>
            <w:rFonts w:ascii="Verdana" w:hAnsi="Verdana" w:cs="Times New Roman"/>
            <w:sz w:val="20"/>
            <w:szCs w:val="20"/>
            <w:lang w:val="en-CA"/>
          </w:rPr>
          <w:instrText xml:space="preserve"> HYPERLINK "</w:instrText>
        </w:r>
        <w:r w:rsidRPr="00B07245">
          <w:rPr>
            <w:rFonts w:ascii="Verdana" w:hAnsi="Verdana" w:cs="Times New Roman"/>
            <w:sz w:val="20"/>
            <w:szCs w:val="20"/>
            <w:lang w:val="en-CA"/>
          </w:rPr>
          <w:instrText>https://articles.extension.org/sites/default/files/Pattillo_Aquaponics_eXtension.org_11-14-13(2).pdf</w:instrText>
        </w:r>
        <w:r>
          <w:rPr>
            <w:rFonts w:ascii="Verdana" w:hAnsi="Verdana" w:cs="Times New Roman"/>
            <w:sz w:val="20"/>
            <w:szCs w:val="20"/>
            <w:lang w:val="en-CA"/>
          </w:rPr>
          <w:instrText xml:space="preserve">" </w:instrText>
        </w:r>
        <w:r>
          <w:rPr>
            <w:rFonts w:ascii="Verdana" w:hAnsi="Verdana" w:cs="Times New Roman"/>
            <w:sz w:val="20"/>
            <w:szCs w:val="20"/>
            <w:lang w:val="en-CA"/>
          </w:rPr>
          <w:fldChar w:fldCharType="separate"/>
        </w:r>
        <w:r w:rsidRPr="00604E20">
          <w:rPr>
            <w:rStyle w:val="Hyperlink"/>
            <w:rFonts w:ascii="Verdana" w:hAnsi="Verdana" w:cs="Times New Roman"/>
            <w:sz w:val="20"/>
            <w:szCs w:val="20"/>
            <w:lang w:val="en-CA"/>
          </w:rPr>
          <w:t>https://articles.extension.org/sites/default/files/Pattillo_Aquaponics_eXtension.org_11-14-13(2).pdf</w:t>
        </w:r>
        <w:r>
          <w:rPr>
            <w:rFonts w:ascii="Verdana" w:hAnsi="Verdana" w:cs="Times New Roman"/>
            <w:sz w:val="20"/>
            <w:szCs w:val="20"/>
            <w:lang w:val="en-CA"/>
          </w:rPr>
          <w:fldChar w:fldCharType="end"/>
        </w:r>
      </w:ins>
    </w:p>
    <w:p w14:paraId="5F4FED2B" w14:textId="6C52E939" w:rsidR="00B07245" w:rsidRDefault="004328E9">
      <w:pPr>
        <w:pStyle w:val="ListParagraph"/>
        <w:numPr>
          <w:ilvl w:val="0"/>
          <w:numId w:val="23"/>
        </w:numPr>
        <w:jc w:val="both"/>
        <w:rPr>
          <w:ins w:id="1910" w:author="Garai, Subrata" w:date="2017-08-08T21:15:00Z"/>
          <w:rFonts w:ascii="Verdana" w:hAnsi="Verdana" w:cs="Times New Roman"/>
          <w:sz w:val="20"/>
          <w:szCs w:val="20"/>
          <w:lang w:val="en-CA"/>
        </w:rPr>
        <w:pPrChange w:id="1911" w:author="Garai, Subrata" w:date="2017-08-08T21:31:00Z">
          <w:pPr>
            <w:spacing w:line="480" w:lineRule="auto"/>
            <w:jc w:val="both"/>
          </w:pPr>
        </w:pPrChange>
      </w:pPr>
      <w:ins w:id="1912" w:author="Garai, Subrata" w:date="2017-08-08T21:15:00Z">
        <w:r>
          <w:rPr>
            <w:rFonts w:ascii="Verdana" w:hAnsi="Verdana" w:cs="Times New Roman"/>
            <w:sz w:val="20"/>
            <w:szCs w:val="20"/>
            <w:lang w:val="en-CA"/>
          </w:rPr>
          <w:fldChar w:fldCharType="begin"/>
        </w:r>
        <w:r>
          <w:rPr>
            <w:rFonts w:ascii="Verdana" w:hAnsi="Verdana" w:cs="Times New Roman"/>
            <w:sz w:val="20"/>
            <w:szCs w:val="20"/>
            <w:lang w:val="en-CA"/>
          </w:rPr>
          <w:instrText xml:space="preserve"> HYPERLINK "</w:instrText>
        </w:r>
        <w:r w:rsidRPr="004328E9">
          <w:rPr>
            <w:rFonts w:ascii="Verdana" w:hAnsi="Verdana" w:cs="Times New Roman"/>
            <w:sz w:val="20"/>
            <w:szCs w:val="20"/>
            <w:lang w:val="en-CA"/>
          </w:rPr>
          <w:instrText>http://www.analyticsforfun.com/2014/06/performing-anova-test-in-r-results-and.html</w:instrText>
        </w:r>
        <w:r>
          <w:rPr>
            <w:rFonts w:ascii="Verdana" w:hAnsi="Verdana" w:cs="Times New Roman"/>
            <w:sz w:val="20"/>
            <w:szCs w:val="20"/>
            <w:lang w:val="en-CA"/>
          </w:rPr>
          <w:instrText xml:space="preserve">" </w:instrText>
        </w:r>
        <w:r>
          <w:rPr>
            <w:rFonts w:ascii="Verdana" w:hAnsi="Verdana" w:cs="Times New Roman"/>
            <w:sz w:val="20"/>
            <w:szCs w:val="20"/>
            <w:lang w:val="en-CA"/>
          </w:rPr>
          <w:fldChar w:fldCharType="separate"/>
        </w:r>
        <w:r w:rsidRPr="00604E20">
          <w:rPr>
            <w:rStyle w:val="Hyperlink"/>
            <w:rFonts w:ascii="Verdana" w:hAnsi="Verdana" w:cs="Times New Roman"/>
            <w:sz w:val="20"/>
            <w:szCs w:val="20"/>
            <w:lang w:val="en-CA"/>
          </w:rPr>
          <w:t>http://www.analyticsforfun.com/2014/06/performing-anova-test-in-r-results-and.html</w:t>
        </w:r>
        <w:r>
          <w:rPr>
            <w:rFonts w:ascii="Verdana" w:hAnsi="Verdana" w:cs="Times New Roman"/>
            <w:sz w:val="20"/>
            <w:szCs w:val="20"/>
            <w:lang w:val="en-CA"/>
          </w:rPr>
          <w:fldChar w:fldCharType="end"/>
        </w:r>
      </w:ins>
    </w:p>
    <w:p w14:paraId="72D2F62C" w14:textId="0EB25249" w:rsidR="00D50BD8" w:rsidRPr="00322B1C" w:rsidDel="00C17735" w:rsidRDefault="00C53E76">
      <w:pPr>
        <w:pStyle w:val="ListParagraph"/>
        <w:spacing w:line="480" w:lineRule="auto"/>
        <w:jc w:val="both"/>
        <w:rPr>
          <w:del w:id="1913" w:author="Garai, Subrata" w:date="2017-08-05T22:20:00Z"/>
          <w:rFonts w:ascii="Verdana" w:hAnsi="Verdana" w:cs="Times New Roman"/>
          <w:sz w:val="20"/>
          <w:szCs w:val="20"/>
          <w:lang w:val="en-CA"/>
          <w:rPrChange w:id="1914" w:author="Garai, Subrata" w:date="2017-08-07T00:24:00Z">
            <w:rPr>
              <w:del w:id="1915" w:author="Garai, Subrata" w:date="2017-08-05T22:20:00Z"/>
              <w:rFonts w:ascii="Times New Roman" w:hAnsi="Times New Roman" w:cs="Times New Roman"/>
              <w:lang w:val="en-CA"/>
            </w:rPr>
          </w:rPrChange>
        </w:rPr>
        <w:pPrChange w:id="1916" w:author="Garai, Subrata" w:date="2017-08-08T21:18:00Z">
          <w:pPr>
            <w:spacing w:line="480" w:lineRule="auto"/>
            <w:jc w:val="both"/>
          </w:pPr>
        </w:pPrChange>
      </w:pPr>
      <w:del w:id="1917" w:author="Garai, Subrata" w:date="2017-08-05T22:20:00Z">
        <w:r w:rsidRPr="00322B1C" w:rsidDel="00C17735">
          <w:rPr>
            <w:rFonts w:ascii="Verdana" w:hAnsi="Verdana" w:cs="Times New Roman"/>
            <w:sz w:val="20"/>
            <w:szCs w:val="20"/>
            <w:lang w:val="en-CA"/>
            <w:rPrChange w:id="1918" w:author="Garai, Subrata" w:date="2017-08-07T00:24:00Z">
              <w:rPr>
                <w:rFonts w:ascii="Times New Roman" w:hAnsi="Times New Roman" w:cs="Times New Roman"/>
                <w:lang w:val="en-CA"/>
              </w:rPr>
            </w:rPrChange>
          </w:rPr>
          <w:delText xml:space="preserve">The case </w:delText>
        </w:r>
        <w:r w:rsidR="00155ED3" w:rsidRPr="00322B1C" w:rsidDel="00C17735">
          <w:rPr>
            <w:rFonts w:ascii="Verdana" w:hAnsi="Verdana" w:cs="Times New Roman"/>
            <w:sz w:val="20"/>
            <w:szCs w:val="20"/>
            <w:lang w:val="en-CA"/>
            <w:rPrChange w:id="1919" w:author="Garai, Subrata" w:date="2017-08-07T00:24:00Z">
              <w:rPr>
                <w:rFonts w:ascii="Times New Roman" w:hAnsi="Times New Roman" w:cs="Times New Roman"/>
                <w:lang w:val="en-CA"/>
              </w:rPr>
            </w:rPrChange>
          </w:rPr>
          <w:delText xml:space="preserve">is </w:delText>
        </w:r>
        <w:r w:rsidRPr="00322B1C" w:rsidDel="00C17735">
          <w:rPr>
            <w:rFonts w:ascii="Verdana" w:hAnsi="Verdana" w:cs="Times New Roman"/>
            <w:sz w:val="20"/>
            <w:szCs w:val="20"/>
            <w:lang w:val="en-CA"/>
            <w:rPrChange w:id="1920" w:author="Garai, Subrata" w:date="2017-08-07T00:24:00Z">
              <w:rPr>
                <w:rFonts w:ascii="Times New Roman" w:hAnsi="Times New Roman" w:cs="Times New Roman"/>
                <w:lang w:val="en-CA"/>
              </w:rPr>
            </w:rPrChange>
          </w:rPr>
          <w:delText xml:space="preserve">about Shubham Housing Development Finance Company (Shubham) </w:delText>
        </w:r>
        <w:r w:rsidR="00155ED3" w:rsidRPr="00322B1C" w:rsidDel="00C17735">
          <w:rPr>
            <w:rFonts w:ascii="Verdana" w:hAnsi="Verdana" w:cs="Times New Roman"/>
            <w:sz w:val="20"/>
            <w:szCs w:val="20"/>
            <w:lang w:val="en-CA"/>
            <w:rPrChange w:id="1921" w:author="Garai, Subrata" w:date="2017-08-07T00:24:00Z">
              <w:rPr>
                <w:rFonts w:ascii="Times New Roman" w:hAnsi="Times New Roman" w:cs="Times New Roman"/>
                <w:lang w:val="en-CA"/>
              </w:rPr>
            </w:rPrChange>
          </w:rPr>
          <w:delText>in India</w:delText>
        </w:r>
        <w:r w:rsidR="00F07954" w:rsidRPr="00322B1C" w:rsidDel="00C17735">
          <w:rPr>
            <w:rFonts w:ascii="Verdana" w:hAnsi="Verdana" w:cs="Times New Roman"/>
            <w:sz w:val="20"/>
            <w:szCs w:val="20"/>
            <w:lang w:val="en-CA"/>
            <w:rPrChange w:id="1922" w:author="Garai, Subrata" w:date="2017-08-07T00:24:00Z">
              <w:rPr>
                <w:rFonts w:ascii="Times New Roman" w:hAnsi="Times New Roman" w:cs="Times New Roman"/>
                <w:lang w:val="en-CA"/>
              </w:rPr>
            </w:rPrChange>
          </w:rPr>
          <w:delText>. The company recognized potential in serving about 20 million home loan aspirants from low-income families</w:delText>
        </w:r>
        <w:r w:rsidR="00C67A07" w:rsidRPr="00322B1C" w:rsidDel="00C17735">
          <w:rPr>
            <w:rFonts w:ascii="Verdana" w:hAnsi="Verdana" w:cs="Times New Roman"/>
            <w:sz w:val="20"/>
            <w:szCs w:val="20"/>
            <w:lang w:val="en-CA"/>
            <w:rPrChange w:id="1923" w:author="Garai, Subrata" w:date="2017-08-07T00:24:00Z">
              <w:rPr>
                <w:rFonts w:ascii="Times New Roman" w:hAnsi="Times New Roman" w:cs="Times New Roman"/>
                <w:lang w:val="en-CA"/>
              </w:rPr>
            </w:rPrChange>
          </w:rPr>
          <w:delText xml:space="preserve"> (in 2010 market worth USD 182 billion)</w:delText>
        </w:r>
        <w:r w:rsidR="00F07954" w:rsidRPr="00322B1C" w:rsidDel="00C17735">
          <w:rPr>
            <w:rFonts w:ascii="Verdana" w:hAnsi="Verdana" w:cs="Times New Roman"/>
            <w:sz w:val="20"/>
            <w:szCs w:val="20"/>
            <w:lang w:val="en-CA"/>
            <w:rPrChange w:id="1924" w:author="Garai, Subrata" w:date="2017-08-07T00:24:00Z">
              <w:rPr>
                <w:rFonts w:ascii="Times New Roman" w:hAnsi="Times New Roman" w:cs="Times New Roman"/>
                <w:lang w:val="en-CA"/>
              </w:rPr>
            </w:rPrChange>
          </w:rPr>
          <w:delText xml:space="preserve">. The basic challenge is to evaluate the loan repayment ability of prospective clients in the absence of the basic mortgage documentation. The chief operating officer Ajay Oak belief that key to business success of Shubham is quickly identification of potential customers, provide fast application assessment, differentiate processing fees for creditworthy clients, and to ensure that all the processes are cost-effective. </w:delText>
        </w:r>
      </w:del>
    </w:p>
    <w:p w14:paraId="7919E2BD" w14:textId="3AD938BD" w:rsidR="00C67A07" w:rsidRPr="00322B1C" w:rsidDel="009F505C" w:rsidRDefault="00F30FD7">
      <w:pPr>
        <w:pStyle w:val="ListParagraph"/>
        <w:spacing w:line="480" w:lineRule="auto"/>
        <w:jc w:val="both"/>
        <w:rPr>
          <w:del w:id="1925" w:author="Garai, Subrata" w:date="2017-08-06T22:49:00Z"/>
          <w:rFonts w:ascii="Verdana" w:hAnsi="Verdana" w:cs="Times New Roman"/>
          <w:sz w:val="20"/>
          <w:szCs w:val="20"/>
          <w:lang w:val="en-CA"/>
          <w:rPrChange w:id="1926" w:author="Garai, Subrata" w:date="2017-08-07T00:24:00Z">
            <w:rPr>
              <w:del w:id="1927" w:author="Garai, Subrata" w:date="2017-08-06T22:49:00Z"/>
              <w:rFonts w:ascii="Times New Roman" w:hAnsi="Times New Roman" w:cs="Times New Roman"/>
              <w:lang w:val="en-CA"/>
            </w:rPr>
          </w:rPrChange>
        </w:rPr>
        <w:pPrChange w:id="1928" w:author="Garai, Subrata" w:date="2017-08-08T21:18:00Z">
          <w:pPr>
            <w:spacing w:line="480" w:lineRule="auto"/>
            <w:jc w:val="both"/>
          </w:pPr>
        </w:pPrChange>
      </w:pPr>
      <w:del w:id="1929" w:author="Garai, Subrata" w:date="2017-08-06T22:49:00Z">
        <w:r w:rsidRPr="00322B1C" w:rsidDel="009F505C">
          <w:rPr>
            <w:rFonts w:ascii="Verdana" w:hAnsi="Verdana" w:cs="Times New Roman"/>
            <w:sz w:val="20"/>
            <w:szCs w:val="20"/>
            <w:lang w:val="en-CA"/>
            <w:rPrChange w:id="1930" w:author="Garai, Subrata" w:date="2017-08-07T00:24:00Z">
              <w:rPr>
                <w:rFonts w:ascii="Times New Roman" w:hAnsi="Times New Roman" w:cs="Times New Roman"/>
                <w:lang w:val="en-CA"/>
              </w:rPr>
            </w:rPrChange>
          </w:rPr>
          <w:tab/>
          <w:delText>Shubh</w:delText>
        </w:r>
        <w:r w:rsidR="00C67A07" w:rsidRPr="00322B1C" w:rsidDel="009F505C">
          <w:rPr>
            <w:rFonts w:ascii="Verdana" w:hAnsi="Verdana" w:cs="Times New Roman"/>
            <w:sz w:val="20"/>
            <w:szCs w:val="20"/>
            <w:lang w:val="en-CA"/>
            <w:rPrChange w:id="1931" w:author="Garai, Subrata" w:date="2017-08-07T00:24:00Z">
              <w:rPr>
                <w:rFonts w:ascii="Times New Roman" w:hAnsi="Times New Roman" w:cs="Times New Roman"/>
                <w:lang w:val="en-CA"/>
              </w:rPr>
            </w:rPrChange>
          </w:rPr>
          <w:delText>an start its lending operation in May 2011 - started capital USD 2 mln, with a single brach in New Delhi -  and within 2 years had over 40 branches and raised an additional USD 7.8 mln from venture capitalists. By September 2013 2,300 applicants received over INR 125 crore (USD 1=INR 62).</w:delText>
        </w:r>
      </w:del>
    </w:p>
    <w:p w14:paraId="6F06F218" w14:textId="3068F106" w:rsidR="00C67A07" w:rsidRPr="00322B1C" w:rsidDel="009F505C" w:rsidRDefault="008C4FC5">
      <w:pPr>
        <w:pStyle w:val="ListParagraph"/>
        <w:spacing w:line="480" w:lineRule="auto"/>
        <w:jc w:val="both"/>
        <w:rPr>
          <w:del w:id="1932" w:author="Garai, Subrata" w:date="2017-08-06T22:49:00Z"/>
          <w:rFonts w:ascii="Verdana" w:hAnsi="Verdana" w:cs="Times New Roman"/>
          <w:sz w:val="20"/>
          <w:szCs w:val="20"/>
          <w:lang w:val="en-CA"/>
          <w:rPrChange w:id="1933" w:author="Garai, Subrata" w:date="2017-08-07T00:24:00Z">
            <w:rPr>
              <w:del w:id="1934" w:author="Garai, Subrata" w:date="2017-08-06T22:49:00Z"/>
              <w:rFonts w:ascii="Times New Roman" w:hAnsi="Times New Roman" w:cs="Times New Roman"/>
              <w:lang w:val="en-CA"/>
            </w:rPr>
          </w:rPrChange>
        </w:rPr>
        <w:pPrChange w:id="1935" w:author="Garai, Subrata" w:date="2017-08-08T21:18:00Z">
          <w:pPr>
            <w:spacing w:line="480" w:lineRule="auto"/>
            <w:jc w:val="both"/>
          </w:pPr>
        </w:pPrChange>
      </w:pPr>
      <w:del w:id="1936" w:author="Garai, Subrata" w:date="2017-08-06T22:49:00Z">
        <w:r w:rsidRPr="00322B1C" w:rsidDel="009F505C">
          <w:rPr>
            <w:rFonts w:ascii="Verdana" w:hAnsi="Verdana" w:cs="Times New Roman"/>
            <w:sz w:val="20"/>
            <w:szCs w:val="20"/>
            <w:lang w:val="en-CA"/>
            <w:rPrChange w:id="1937" w:author="Garai, Subrata" w:date="2017-08-07T00:24:00Z">
              <w:rPr>
                <w:rFonts w:ascii="Times New Roman" w:hAnsi="Times New Roman" w:cs="Times New Roman"/>
                <w:lang w:val="en-CA"/>
              </w:rPr>
            </w:rPrChange>
          </w:rPr>
          <w:tab/>
          <w:delText xml:space="preserve">Loan evaluation process is based on the interview-based approach and assess the applicants based on their daily </w:delText>
        </w:r>
        <w:r w:rsidR="00BF1C08" w:rsidRPr="00322B1C" w:rsidDel="009F505C">
          <w:rPr>
            <w:rFonts w:ascii="Verdana" w:hAnsi="Verdana" w:cs="Times New Roman"/>
            <w:sz w:val="20"/>
            <w:szCs w:val="20"/>
            <w:lang w:val="en-CA"/>
            <w:rPrChange w:id="1938" w:author="Garai, Subrata" w:date="2017-08-07T00:24:00Z">
              <w:rPr>
                <w:rFonts w:ascii="Times New Roman" w:hAnsi="Times New Roman" w:cs="Times New Roman"/>
                <w:lang w:val="en-CA"/>
              </w:rPr>
            </w:rPrChange>
          </w:rPr>
          <w:delText xml:space="preserve">or monthly cash earning and expenses. That required presents of Shubham staff </w:delText>
        </w:r>
        <w:r w:rsidR="001E0B5C" w:rsidRPr="00322B1C" w:rsidDel="009F505C">
          <w:rPr>
            <w:rFonts w:ascii="Verdana" w:hAnsi="Verdana" w:cs="Times New Roman"/>
            <w:sz w:val="20"/>
            <w:szCs w:val="20"/>
            <w:lang w:val="en-CA"/>
            <w:rPrChange w:id="1939" w:author="Garai, Subrata" w:date="2017-08-07T00:24:00Z">
              <w:rPr>
                <w:rFonts w:ascii="Times New Roman" w:hAnsi="Times New Roman" w:cs="Times New Roman"/>
                <w:lang w:val="en-CA"/>
              </w:rPr>
            </w:rPrChange>
          </w:rPr>
          <w:delText xml:space="preserve">(credit officer CO) </w:delText>
        </w:r>
        <w:r w:rsidR="00BF1C08" w:rsidRPr="00322B1C" w:rsidDel="009F505C">
          <w:rPr>
            <w:rFonts w:ascii="Verdana" w:hAnsi="Verdana" w:cs="Times New Roman"/>
            <w:sz w:val="20"/>
            <w:szCs w:val="20"/>
            <w:lang w:val="en-CA"/>
            <w:rPrChange w:id="1940" w:author="Garai, Subrata" w:date="2017-08-07T00:24:00Z">
              <w:rPr>
                <w:rFonts w:ascii="Times New Roman" w:hAnsi="Times New Roman" w:cs="Times New Roman"/>
                <w:lang w:val="en-CA"/>
              </w:rPr>
            </w:rPrChange>
          </w:rPr>
          <w:delText xml:space="preserve">who also to verify the details provided by the applicants (cost associated). The credit officer then creates a story about the applicant’s life, family, education, living conditions, income, liabilities, assets, work, and so on. </w:delText>
        </w:r>
        <w:r w:rsidR="00D65420" w:rsidRPr="00322B1C" w:rsidDel="009F505C">
          <w:rPr>
            <w:rFonts w:ascii="Verdana" w:hAnsi="Verdana" w:cs="Times New Roman"/>
            <w:sz w:val="20"/>
            <w:szCs w:val="20"/>
            <w:lang w:val="en-CA"/>
            <w:rPrChange w:id="1941" w:author="Garai, Subrata" w:date="2017-08-07T00:24:00Z">
              <w:rPr>
                <w:rFonts w:ascii="Times New Roman" w:hAnsi="Times New Roman" w:cs="Times New Roman"/>
                <w:lang w:val="en-CA"/>
              </w:rPr>
            </w:rPrChange>
          </w:rPr>
          <w:delText xml:space="preserve">Ajay Envisioned that an application scoring model to be build using the data generated from the </w:delText>
        </w:r>
        <w:r w:rsidR="00F3785A" w:rsidRPr="00322B1C" w:rsidDel="009F505C">
          <w:rPr>
            <w:rFonts w:ascii="Verdana" w:hAnsi="Verdana" w:cs="Times New Roman"/>
            <w:sz w:val="20"/>
            <w:szCs w:val="20"/>
            <w:lang w:val="en-CA"/>
            <w:rPrChange w:id="1942" w:author="Garai, Subrata" w:date="2017-08-07T00:24:00Z">
              <w:rPr>
                <w:rFonts w:ascii="Times New Roman" w:hAnsi="Times New Roman" w:cs="Times New Roman"/>
                <w:lang w:val="en-CA"/>
              </w:rPr>
            </w:rPrChange>
          </w:rPr>
          <w:delText>field-generated</w:delText>
        </w:r>
        <w:r w:rsidR="00D65420" w:rsidRPr="00322B1C" w:rsidDel="009F505C">
          <w:rPr>
            <w:rFonts w:ascii="Verdana" w:hAnsi="Verdana" w:cs="Times New Roman"/>
            <w:sz w:val="20"/>
            <w:szCs w:val="20"/>
            <w:lang w:val="en-CA"/>
            <w:rPrChange w:id="1943" w:author="Garai, Subrata" w:date="2017-08-07T00:24:00Z">
              <w:rPr>
                <w:rFonts w:ascii="Times New Roman" w:hAnsi="Times New Roman" w:cs="Times New Roman"/>
                <w:lang w:val="en-CA"/>
              </w:rPr>
            </w:rPrChange>
          </w:rPr>
          <w:delText xml:space="preserve"> interaction to enhance decision making at the branch level.</w:delText>
        </w:r>
        <w:r w:rsidR="00F3785A" w:rsidRPr="00322B1C" w:rsidDel="009F505C">
          <w:rPr>
            <w:rFonts w:ascii="Verdana" w:hAnsi="Verdana" w:cs="Times New Roman"/>
            <w:sz w:val="20"/>
            <w:szCs w:val="20"/>
            <w:lang w:val="en-CA"/>
            <w:rPrChange w:id="1944" w:author="Garai, Subrata" w:date="2017-08-07T00:24:00Z">
              <w:rPr>
                <w:rFonts w:ascii="Times New Roman" w:hAnsi="Times New Roman" w:cs="Times New Roman"/>
                <w:lang w:val="en-CA"/>
              </w:rPr>
            </w:rPrChange>
          </w:rPr>
          <w:delText xml:space="preserve"> Search for better clients and reduction of incorrect sanctions of more risky loan applications owing to subjective evaluation made by CO.</w:delText>
        </w:r>
      </w:del>
    </w:p>
    <w:p w14:paraId="5987DAFB" w14:textId="44F351F7" w:rsidR="00AD4076" w:rsidRPr="00322B1C" w:rsidDel="009F505C" w:rsidRDefault="00AD4076">
      <w:pPr>
        <w:pStyle w:val="ListParagraph"/>
        <w:spacing w:line="480" w:lineRule="auto"/>
        <w:jc w:val="both"/>
        <w:rPr>
          <w:del w:id="1945" w:author="Garai, Subrata" w:date="2017-08-06T22:49:00Z"/>
          <w:rFonts w:ascii="Verdana" w:hAnsi="Verdana" w:cs="Times New Roman"/>
          <w:sz w:val="20"/>
          <w:szCs w:val="20"/>
          <w:lang w:val="en-CA"/>
          <w:rPrChange w:id="1946" w:author="Garai, Subrata" w:date="2017-08-07T00:24:00Z">
            <w:rPr>
              <w:del w:id="1947" w:author="Garai, Subrata" w:date="2017-08-06T22:49:00Z"/>
              <w:rFonts w:ascii="Times New Roman" w:hAnsi="Times New Roman" w:cs="Times New Roman"/>
              <w:lang w:val="en-CA"/>
            </w:rPr>
          </w:rPrChange>
        </w:rPr>
        <w:pPrChange w:id="1948" w:author="Garai, Subrata" w:date="2017-08-08T21:18:00Z">
          <w:pPr>
            <w:spacing w:line="480" w:lineRule="auto"/>
            <w:ind w:firstLine="720"/>
            <w:jc w:val="both"/>
          </w:pPr>
        </w:pPrChange>
      </w:pPr>
      <w:del w:id="1949" w:author="Garai, Subrata" w:date="2017-08-06T22:49:00Z">
        <w:r w:rsidRPr="00322B1C" w:rsidDel="009F505C">
          <w:rPr>
            <w:rFonts w:ascii="Verdana" w:hAnsi="Verdana" w:cs="Times New Roman"/>
            <w:sz w:val="20"/>
            <w:szCs w:val="20"/>
            <w:lang w:val="en-CA"/>
            <w:rPrChange w:id="1950" w:author="Garai, Subrata" w:date="2017-08-07T00:24:00Z">
              <w:rPr>
                <w:rFonts w:ascii="Times New Roman" w:hAnsi="Times New Roman" w:cs="Times New Roman"/>
                <w:lang w:val="en-CA"/>
              </w:rPr>
            </w:rPrChange>
          </w:rPr>
          <w:delText>Based on the case description we assume that the desired top-line impact of evaluating prospective customers with the model application are the following:</w:delText>
        </w:r>
      </w:del>
    </w:p>
    <w:p w14:paraId="4BE8C173" w14:textId="169B0396" w:rsidR="00AD4076" w:rsidRPr="00322B1C" w:rsidDel="009F505C" w:rsidRDefault="00AD4076">
      <w:pPr>
        <w:pStyle w:val="ListParagraph"/>
        <w:spacing w:line="480" w:lineRule="auto"/>
        <w:jc w:val="both"/>
        <w:rPr>
          <w:del w:id="1951" w:author="Garai, Subrata" w:date="2017-08-06T22:49:00Z"/>
          <w:rFonts w:ascii="Verdana" w:hAnsi="Verdana" w:cs="Times New Roman"/>
          <w:sz w:val="20"/>
          <w:szCs w:val="20"/>
          <w:lang w:val="en-CA"/>
          <w:rPrChange w:id="1952" w:author="Garai, Subrata" w:date="2017-08-07T00:24:00Z">
            <w:rPr>
              <w:del w:id="1953" w:author="Garai, Subrata" w:date="2017-08-06T22:49:00Z"/>
              <w:rFonts w:ascii="Times New Roman" w:hAnsi="Times New Roman" w:cs="Times New Roman"/>
              <w:lang w:val="en-CA"/>
            </w:rPr>
          </w:rPrChange>
        </w:rPr>
        <w:pPrChange w:id="1954" w:author="Garai, Subrata" w:date="2017-08-08T21:18:00Z">
          <w:pPr>
            <w:spacing w:line="480" w:lineRule="auto"/>
            <w:jc w:val="both"/>
          </w:pPr>
        </w:pPrChange>
      </w:pPr>
      <w:del w:id="1955" w:author="Garai, Subrata" w:date="2017-08-06T22:49:00Z">
        <w:r w:rsidRPr="00322B1C" w:rsidDel="009F505C">
          <w:rPr>
            <w:rFonts w:ascii="Verdana" w:hAnsi="Verdana" w:cs="Times New Roman"/>
            <w:sz w:val="20"/>
            <w:szCs w:val="20"/>
            <w:lang w:val="en-CA"/>
            <w:rPrChange w:id="1956" w:author="Garai, Subrata" w:date="2017-08-07T00:24:00Z">
              <w:rPr>
                <w:rFonts w:ascii="Times New Roman" w:hAnsi="Times New Roman" w:cs="Times New Roman"/>
                <w:lang w:val="en-CA"/>
              </w:rPr>
            </w:rPrChange>
          </w:rPr>
          <w:delText>1. decreasing cost of loan originating about 10% versus the total transaction cost</w:delText>
        </w:r>
      </w:del>
    </w:p>
    <w:p w14:paraId="3B5232B1" w14:textId="53E55214" w:rsidR="00AD4076" w:rsidRPr="00322B1C" w:rsidDel="009F505C" w:rsidRDefault="00AD4076">
      <w:pPr>
        <w:pStyle w:val="ListParagraph"/>
        <w:spacing w:line="480" w:lineRule="auto"/>
        <w:jc w:val="both"/>
        <w:rPr>
          <w:del w:id="1957" w:author="Garai, Subrata" w:date="2017-08-06T22:49:00Z"/>
          <w:rFonts w:ascii="Verdana" w:hAnsi="Verdana" w:cs="Times New Roman"/>
          <w:sz w:val="20"/>
          <w:szCs w:val="20"/>
          <w:lang w:val="en-CA"/>
          <w:rPrChange w:id="1958" w:author="Garai, Subrata" w:date="2017-08-07T00:24:00Z">
            <w:rPr>
              <w:del w:id="1959" w:author="Garai, Subrata" w:date="2017-08-06T22:49:00Z"/>
              <w:rFonts w:ascii="Times New Roman" w:hAnsi="Times New Roman" w:cs="Times New Roman"/>
              <w:lang w:val="en-CA"/>
            </w:rPr>
          </w:rPrChange>
        </w:rPr>
        <w:pPrChange w:id="1960" w:author="Garai, Subrata" w:date="2017-08-08T21:18:00Z">
          <w:pPr>
            <w:spacing w:line="480" w:lineRule="auto"/>
            <w:jc w:val="both"/>
          </w:pPr>
        </w:pPrChange>
      </w:pPr>
      <w:del w:id="1961" w:author="Garai, Subrata" w:date="2017-08-06T22:49:00Z">
        <w:r w:rsidRPr="00322B1C" w:rsidDel="009F505C">
          <w:rPr>
            <w:rFonts w:ascii="Verdana" w:hAnsi="Verdana" w:cs="Times New Roman"/>
            <w:sz w:val="20"/>
            <w:szCs w:val="20"/>
            <w:lang w:val="en-CA"/>
            <w:rPrChange w:id="1962" w:author="Garai, Subrata" w:date="2017-08-07T00:24:00Z">
              <w:rPr>
                <w:rFonts w:ascii="Times New Roman" w:hAnsi="Times New Roman" w:cs="Times New Roman"/>
                <w:lang w:val="en-CA"/>
              </w:rPr>
            </w:rPrChange>
          </w:rPr>
          <w:delText>2. potential to improve data intelligence</w:delText>
        </w:r>
      </w:del>
    </w:p>
    <w:p w14:paraId="5B6F88F1" w14:textId="1F8AB923" w:rsidR="00AD4076" w:rsidRPr="00322B1C" w:rsidDel="009F505C" w:rsidRDefault="00AD4076">
      <w:pPr>
        <w:pStyle w:val="ListParagraph"/>
        <w:spacing w:line="480" w:lineRule="auto"/>
        <w:jc w:val="both"/>
        <w:rPr>
          <w:del w:id="1963" w:author="Garai, Subrata" w:date="2017-08-06T22:49:00Z"/>
          <w:rFonts w:ascii="Verdana" w:hAnsi="Verdana" w:cs="Times New Roman"/>
          <w:sz w:val="20"/>
          <w:szCs w:val="20"/>
          <w:lang w:val="en-CA"/>
          <w:rPrChange w:id="1964" w:author="Garai, Subrata" w:date="2017-08-07T00:24:00Z">
            <w:rPr>
              <w:del w:id="1965" w:author="Garai, Subrata" w:date="2017-08-06T22:49:00Z"/>
              <w:rFonts w:ascii="Times New Roman" w:hAnsi="Times New Roman" w:cs="Times New Roman"/>
              <w:lang w:val="en-CA"/>
            </w:rPr>
          </w:rPrChange>
        </w:rPr>
        <w:pPrChange w:id="1966" w:author="Garai, Subrata" w:date="2017-08-08T21:18:00Z">
          <w:pPr>
            <w:spacing w:line="480" w:lineRule="auto"/>
            <w:jc w:val="both"/>
          </w:pPr>
        </w:pPrChange>
      </w:pPr>
      <w:del w:id="1967" w:author="Garai, Subrata" w:date="2017-08-06T22:49:00Z">
        <w:r w:rsidRPr="00322B1C" w:rsidDel="009F505C">
          <w:rPr>
            <w:rFonts w:ascii="Verdana" w:hAnsi="Verdana" w:cs="Times New Roman"/>
            <w:sz w:val="20"/>
            <w:szCs w:val="20"/>
            <w:lang w:val="en-CA"/>
            <w:rPrChange w:id="1968" w:author="Garai, Subrata" w:date="2017-08-07T00:24:00Z">
              <w:rPr>
                <w:rFonts w:ascii="Times New Roman" w:hAnsi="Times New Roman" w:cs="Times New Roman"/>
                <w:lang w:val="en-CA"/>
              </w:rPr>
            </w:rPrChange>
          </w:rPr>
          <w:delText>3. increased sales by amplified and more targeted marketing effort.</w:delText>
        </w:r>
      </w:del>
    </w:p>
    <w:p w14:paraId="60E55AD1" w14:textId="511C27ED" w:rsidR="00AD4076" w:rsidRPr="00322B1C" w:rsidDel="009F505C" w:rsidRDefault="00AD4076">
      <w:pPr>
        <w:pStyle w:val="ListParagraph"/>
        <w:spacing w:line="480" w:lineRule="auto"/>
        <w:jc w:val="both"/>
        <w:rPr>
          <w:del w:id="1969" w:author="Garai, Subrata" w:date="2017-08-06T22:49:00Z"/>
          <w:rFonts w:ascii="Verdana" w:hAnsi="Verdana" w:cs="Times New Roman"/>
          <w:sz w:val="20"/>
          <w:szCs w:val="20"/>
          <w:lang w:val="en-CA"/>
          <w:rPrChange w:id="1970" w:author="Garai, Subrata" w:date="2017-08-07T00:24:00Z">
            <w:rPr>
              <w:del w:id="1971" w:author="Garai, Subrata" w:date="2017-08-06T22:49:00Z"/>
              <w:rFonts w:ascii="Times New Roman" w:hAnsi="Times New Roman" w:cs="Times New Roman"/>
              <w:lang w:val="en-CA"/>
            </w:rPr>
          </w:rPrChange>
        </w:rPr>
        <w:pPrChange w:id="1972" w:author="Garai, Subrata" w:date="2017-08-08T21:18:00Z">
          <w:pPr>
            <w:spacing w:line="480" w:lineRule="auto"/>
            <w:jc w:val="both"/>
          </w:pPr>
        </w:pPrChange>
      </w:pPr>
      <w:del w:id="1973" w:author="Garai, Subrata" w:date="2017-08-06T22:49:00Z">
        <w:r w:rsidRPr="00322B1C" w:rsidDel="009F505C">
          <w:rPr>
            <w:rFonts w:ascii="Verdana" w:hAnsi="Verdana" w:cs="Times New Roman"/>
            <w:sz w:val="20"/>
            <w:szCs w:val="20"/>
            <w:lang w:val="en-CA"/>
            <w:rPrChange w:id="1974" w:author="Garai, Subrata" w:date="2017-08-07T00:24:00Z">
              <w:rPr>
                <w:rFonts w:ascii="Times New Roman" w:hAnsi="Times New Roman" w:cs="Times New Roman"/>
                <w:lang w:val="en-CA"/>
              </w:rPr>
            </w:rPrChange>
          </w:rPr>
          <w:delText>Bottom-line impact: lowered overall cost of operation (especially due to less numbers of rejected loans), reduced competitive risk, technological advantage.</w:delText>
        </w:r>
      </w:del>
    </w:p>
    <w:p w14:paraId="44FBFCC6" w14:textId="40349EBE" w:rsidR="00FB51F0" w:rsidRPr="00322B1C" w:rsidDel="009F505C" w:rsidRDefault="00FB51F0">
      <w:pPr>
        <w:pStyle w:val="ListParagraph"/>
        <w:spacing w:line="480" w:lineRule="auto"/>
        <w:jc w:val="both"/>
        <w:rPr>
          <w:del w:id="1975" w:author="Garai, Subrata" w:date="2017-08-06T22:49:00Z"/>
          <w:rFonts w:ascii="Verdana" w:hAnsi="Verdana" w:cs="Times New Roman"/>
          <w:sz w:val="20"/>
          <w:szCs w:val="20"/>
          <w:lang w:val="en-CA"/>
          <w:rPrChange w:id="1976" w:author="Garai, Subrata" w:date="2017-08-07T00:24:00Z">
            <w:rPr>
              <w:del w:id="1977" w:author="Garai, Subrata" w:date="2017-08-06T22:49:00Z"/>
              <w:rFonts w:ascii="Times New Roman" w:hAnsi="Times New Roman" w:cs="Times New Roman"/>
              <w:b/>
              <w:lang w:val="en-CA"/>
            </w:rPr>
          </w:rPrChange>
        </w:rPr>
        <w:pPrChange w:id="1978" w:author="Garai, Subrata" w:date="2017-08-08T21:18:00Z">
          <w:pPr>
            <w:spacing w:line="480" w:lineRule="auto"/>
            <w:jc w:val="both"/>
          </w:pPr>
        </w:pPrChange>
      </w:pPr>
    </w:p>
    <w:p w14:paraId="248B792D" w14:textId="7FBE934A" w:rsidR="00FB51F0" w:rsidRPr="00322B1C" w:rsidDel="009F505C" w:rsidRDefault="00FB51F0">
      <w:pPr>
        <w:pStyle w:val="ListParagraph"/>
        <w:spacing w:line="480" w:lineRule="auto"/>
        <w:jc w:val="both"/>
        <w:rPr>
          <w:del w:id="1979" w:author="Garai, Subrata" w:date="2017-08-06T22:49:00Z"/>
          <w:rFonts w:ascii="Verdana" w:hAnsi="Verdana" w:cs="Times New Roman"/>
          <w:sz w:val="20"/>
          <w:szCs w:val="20"/>
          <w:lang w:val="en-CA"/>
          <w:rPrChange w:id="1980" w:author="Garai, Subrata" w:date="2017-08-07T00:24:00Z">
            <w:rPr>
              <w:del w:id="1981" w:author="Garai, Subrata" w:date="2017-08-06T22:49:00Z"/>
              <w:rFonts w:ascii="Times New Roman" w:hAnsi="Times New Roman" w:cs="Times New Roman"/>
              <w:lang w:val="en-CA"/>
            </w:rPr>
          </w:rPrChange>
        </w:rPr>
        <w:pPrChange w:id="1982" w:author="Garai, Subrata" w:date="2017-08-08T21:18:00Z">
          <w:pPr>
            <w:spacing w:line="480" w:lineRule="auto"/>
            <w:jc w:val="both"/>
          </w:pPr>
        </w:pPrChange>
      </w:pPr>
      <w:del w:id="1983" w:author="Garai, Subrata" w:date="2017-08-06T22:49:00Z">
        <w:r w:rsidRPr="00322B1C" w:rsidDel="009F505C">
          <w:rPr>
            <w:rFonts w:ascii="Verdana" w:hAnsi="Verdana" w:cs="Times New Roman"/>
            <w:sz w:val="20"/>
            <w:szCs w:val="20"/>
            <w:lang w:val="en-CA"/>
            <w:rPrChange w:id="1984" w:author="Garai, Subrata" w:date="2017-08-07T00:24:00Z">
              <w:rPr>
                <w:rFonts w:ascii="Times New Roman" w:hAnsi="Times New Roman" w:cs="Times New Roman"/>
                <w:b/>
                <w:lang w:val="en-CA"/>
              </w:rPr>
            </w:rPrChange>
          </w:rPr>
          <w:delText>Problem statement: Our task is to understand the strengths and weakness of the Shubham Company micro-mortgage analytics in order to create a value using analytics directly through cost reduction for loan origination and transaction, and indirectly through risk reduction and faster business realization for loan aspirants of low-income families.</w:delText>
        </w:r>
      </w:del>
    </w:p>
    <w:p w14:paraId="2C6332BF" w14:textId="4D257B03" w:rsidR="002E488E" w:rsidRPr="00322B1C" w:rsidDel="009F505C" w:rsidRDefault="002E488E">
      <w:pPr>
        <w:pStyle w:val="ListParagraph"/>
        <w:spacing w:line="480" w:lineRule="auto"/>
        <w:jc w:val="both"/>
        <w:rPr>
          <w:del w:id="1985" w:author="Garai, Subrata" w:date="2017-08-06T22:49:00Z"/>
          <w:rFonts w:ascii="Verdana" w:hAnsi="Verdana" w:cs="Times New Roman"/>
          <w:sz w:val="20"/>
          <w:szCs w:val="20"/>
          <w:lang w:val="en-CA"/>
          <w:rPrChange w:id="1986" w:author="Garai, Subrata" w:date="2017-08-07T00:24:00Z">
            <w:rPr>
              <w:del w:id="1987" w:author="Garai, Subrata" w:date="2017-08-06T22:49:00Z"/>
              <w:rFonts w:ascii="Times New Roman" w:hAnsi="Times New Roman" w:cs="Times New Roman"/>
              <w:lang w:val="en-CA"/>
            </w:rPr>
          </w:rPrChange>
        </w:rPr>
        <w:pPrChange w:id="1988" w:author="Garai, Subrata" w:date="2017-08-08T21:18:00Z">
          <w:pPr>
            <w:spacing w:line="480" w:lineRule="auto"/>
            <w:jc w:val="both"/>
          </w:pPr>
        </w:pPrChange>
      </w:pPr>
    </w:p>
    <w:p w14:paraId="786E28FE" w14:textId="02400015" w:rsidR="000F5950" w:rsidRPr="00322B1C" w:rsidDel="009F505C" w:rsidRDefault="00AD4076">
      <w:pPr>
        <w:pStyle w:val="ListParagraph"/>
        <w:spacing w:line="480" w:lineRule="auto"/>
        <w:jc w:val="both"/>
        <w:rPr>
          <w:del w:id="1989" w:author="Garai, Subrata" w:date="2017-08-06T22:49:00Z"/>
          <w:rFonts w:ascii="Verdana" w:hAnsi="Verdana" w:cs="Times New Roman"/>
          <w:sz w:val="20"/>
          <w:szCs w:val="20"/>
          <w:lang w:val="en-CA"/>
          <w:rPrChange w:id="1990" w:author="Garai, Subrata" w:date="2017-08-07T00:24:00Z">
            <w:rPr>
              <w:del w:id="1991" w:author="Garai, Subrata" w:date="2017-08-06T22:49:00Z"/>
              <w:rFonts w:ascii="Times New Roman" w:hAnsi="Times New Roman" w:cs="Times New Roman"/>
              <w:b/>
              <w:lang w:val="en-CA"/>
            </w:rPr>
          </w:rPrChange>
        </w:rPr>
        <w:pPrChange w:id="1992" w:author="Garai, Subrata" w:date="2017-08-08T21:18:00Z">
          <w:pPr>
            <w:spacing w:line="480" w:lineRule="auto"/>
            <w:jc w:val="both"/>
          </w:pPr>
        </w:pPrChange>
      </w:pPr>
      <w:del w:id="1993" w:author="Garai, Subrata" w:date="2017-08-06T22:49:00Z">
        <w:r w:rsidRPr="00322B1C" w:rsidDel="009F505C">
          <w:rPr>
            <w:rFonts w:ascii="Verdana" w:hAnsi="Verdana" w:cs="Times New Roman"/>
            <w:sz w:val="20"/>
            <w:szCs w:val="20"/>
            <w:lang w:val="en-CA"/>
            <w:rPrChange w:id="1994" w:author="Garai, Subrata" w:date="2017-08-07T00:24:00Z">
              <w:rPr>
                <w:rFonts w:ascii="Times New Roman" w:hAnsi="Times New Roman" w:cs="Times New Roman"/>
                <w:b/>
                <w:lang w:val="en-CA"/>
              </w:rPr>
            </w:rPrChange>
          </w:rPr>
          <w:delText xml:space="preserve">Business </w:delText>
        </w:r>
        <w:commentRangeStart w:id="1995"/>
        <w:r w:rsidRPr="00322B1C" w:rsidDel="009F505C">
          <w:rPr>
            <w:rFonts w:ascii="Verdana" w:hAnsi="Verdana" w:cs="Times New Roman"/>
            <w:sz w:val="20"/>
            <w:szCs w:val="20"/>
            <w:lang w:val="en-CA"/>
            <w:rPrChange w:id="1996" w:author="Garai, Subrata" w:date="2017-08-07T00:24:00Z">
              <w:rPr>
                <w:rFonts w:ascii="Times New Roman" w:hAnsi="Times New Roman" w:cs="Times New Roman"/>
                <w:b/>
                <w:lang w:val="en-CA"/>
              </w:rPr>
            </w:rPrChange>
          </w:rPr>
          <w:delText>Understanding</w:delText>
        </w:r>
        <w:commentRangeEnd w:id="1995"/>
        <w:r w:rsidR="00806634" w:rsidRPr="00322B1C" w:rsidDel="009F505C">
          <w:rPr>
            <w:rStyle w:val="CommentReference"/>
            <w:rFonts w:ascii="Verdana" w:hAnsi="Verdana"/>
            <w:sz w:val="20"/>
            <w:szCs w:val="20"/>
            <w:rPrChange w:id="1997" w:author="Garai, Subrata" w:date="2017-08-07T00:24:00Z">
              <w:rPr>
                <w:rStyle w:val="CommentReference"/>
              </w:rPr>
            </w:rPrChange>
          </w:rPr>
          <w:commentReference w:id="1995"/>
        </w:r>
        <w:r w:rsidRPr="00322B1C" w:rsidDel="009F505C">
          <w:rPr>
            <w:rFonts w:ascii="Verdana" w:hAnsi="Verdana" w:cs="Times New Roman"/>
            <w:sz w:val="20"/>
            <w:szCs w:val="20"/>
            <w:lang w:val="en-CA"/>
            <w:rPrChange w:id="1998" w:author="Garai, Subrata" w:date="2017-08-07T00:24:00Z">
              <w:rPr>
                <w:rFonts w:ascii="Times New Roman" w:hAnsi="Times New Roman" w:cs="Times New Roman"/>
                <w:b/>
                <w:lang w:val="en-CA"/>
              </w:rPr>
            </w:rPrChange>
          </w:rPr>
          <w:delText xml:space="preserve"> (we are wearing the hat of the Manager)</w:delText>
        </w:r>
      </w:del>
    </w:p>
    <w:p w14:paraId="3527921C" w14:textId="6C4FDBF3" w:rsidR="000F5950" w:rsidRPr="00322B1C" w:rsidDel="009F505C" w:rsidRDefault="000F5950">
      <w:pPr>
        <w:pStyle w:val="ListParagraph"/>
        <w:spacing w:line="480" w:lineRule="auto"/>
        <w:jc w:val="both"/>
        <w:rPr>
          <w:del w:id="1999" w:author="Garai, Subrata" w:date="2017-08-06T22:49:00Z"/>
          <w:rFonts w:ascii="Verdana" w:hAnsi="Verdana" w:cs="Times New Roman"/>
          <w:sz w:val="20"/>
          <w:szCs w:val="20"/>
          <w:lang w:val="en-CA"/>
          <w:rPrChange w:id="2000" w:author="Garai, Subrata" w:date="2017-08-07T00:24:00Z">
            <w:rPr>
              <w:del w:id="2001" w:author="Garai, Subrata" w:date="2017-08-06T22:49:00Z"/>
              <w:rFonts w:ascii="Times New Roman" w:hAnsi="Times New Roman" w:cs="Times New Roman"/>
              <w:lang w:val="en-CA"/>
            </w:rPr>
          </w:rPrChange>
        </w:rPr>
        <w:pPrChange w:id="2002" w:author="Garai, Subrata" w:date="2017-08-08T21:18:00Z">
          <w:pPr>
            <w:spacing w:line="480" w:lineRule="auto"/>
            <w:jc w:val="both"/>
          </w:pPr>
        </w:pPrChange>
      </w:pPr>
      <w:del w:id="2003" w:author="Garai, Subrata" w:date="2017-08-06T22:49:00Z">
        <w:r w:rsidRPr="00322B1C" w:rsidDel="009F505C">
          <w:rPr>
            <w:rFonts w:ascii="Verdana" w:hAnsi="Verdana" w:cs="Times New Roman"/>
            <w:sz w:val="20"/>
            <w:szCs w:val="20"/>
            <w:lang w:val="en-CA"/>
            <w:rPrChange w:id="2004" w:author="Garai, Subrata" w:date="2017-08-07T00:24:00Z">
              <w:rPr>
                <w:rFonts w:ascii="Times New Roman" w:hAnsi="Times New Roman" w:cs="Times New Roman"/>
                <w:lang w:val="en-CA"/>
              </w:rPr>
            </w:rPrChange>
          </w:rPr>
          <w:delText>The important issues of the case from the Management ‘s perspective is the following:</w:delText>
        </w:r>
      </w:del>
    </w:p>
    <w:p w14:paraId="4A1CFD22" w14:textId="206220AB" w:rsidR="000F5950" w:rsidRPr="00322B1C" w:rsidDel="009F505C" w:rsidRDefault="000F5950">
      <w:pPr>
        <w:pStyle w:val="ListParagraph"/>
        <w:spacing w:line="480" w:lineRule="auto"/>
        <w:jc w:val="both"/>
        <w:rPr>
          <w:del w:id="2005" w:author="Garai, Subrata" w:date="2017-08-06T22:49:00Z"/>
          <w:rFonts w:ascii="Verdana" w:hAnsi="Verdana" w:cs="Times New Roman"/>
          <w:sz w:val="20"/>
          <w:szCs w:val="20"/>
          <w:lang w:val="en-CA"/>
          <w:rPrChange w:id="2006" w:author="Garai, Subrata" w:date="2017-08-07T00:24:00Z">
            <w:rPr>
              <w:del w:id="2007" w:author="Garai, Subrata" w:date="2017-08-06T22:49:00Z"/>
              <w:rFonts w:ascii="Times New Roman" w:hAnsi="Times New Roman" w:cs="Times New Roman"/>
              <w:b/>
              <w:lang w:val="en-CA"/>
            </w:rPr>
          </w:rPrChange>
        </w:rPr>
        <w:pPrChange w:id="2008" w:author="Garai, Subrata" w:date="2017-08-08T21:18:00Z">
          <w:pPr>
            <w:spacing w:line="480" w:lineRule="auto"/>
            <w:jc w:val="both"/>
          </w:pPr>
        </w:pPrChange>
      </w:pPr>
      <w:del w:id="2009" w:author="Garai, Subrata" w:date="2017-08-06T22:49:00Z">
        <w:r w:rsidRPr="00322B1C" w:rsidDel="009F505C">
          <w:rPr>
            <w:rFonts w:ascii="Verdana" w:hAnsi="Verdana" w:cs="Times New Roman"/>
            <w:sz w:val="20"/>
            <w:szCs w:val="20"/>
            <w:lang w:val="en-CA"/>
            <w:rPrChange w:id="2010" w:author="Garai, Subrata" w:date="2017-08-07T00:24:00Z">
              <w:rPr>
                <w:rFonts w:ascii="Times New Roman" w:hAnsi="Times New Roman" w:cs="Times New Roman"/>
                <w:b/>
                <w:lang w:val="en-CA"/>
              </w:rPr>
            </w:rPrChange>
          </w:rPr>
          <w:delText>#1. The management underestimate the value of its own anal</w:delText>
        </w:r>
        <w:r w:rsidR="002E488E" w:rsidRPr="00322B1C" w:rsidDel="009F505C">
          <w:rPr>
            <w:rFonts w:ascii="Verdana" w:hAnsi="Verdana" w:cs="Times New Roman"/>
            <w:sz w:val="20"/>
            <w:szCs w:val="20"/>
            <w:lang w:val="en-CA"/>
            <w:rPrChange w:id="2011" w:author="Garai, Subrata" w:date="2017-08-07T00:24:00Z">
              <w:rPr>
                <w:rFonts w:ascii="Times New Roman" w:hAnsi="Times New Roman" w:cs="Times New Roman"/>
                <w:b/>
                <w:lang w:val="en-CA"/>
              </w:rPr>
            </w:rPrChange>
          </w:rPr>
          <w:delText xml:space="preserve">ytics capability </w:delText>
        </w:r>
        <w:r w:rsidRPr="00322B1C" w:rsidDel="009F505C">
          <w:rPr>
            <w:rFonts w:ascii="Verdana" w:hAnsi="Verdana" w:cs="Times New Roman"/>
            <w:sz w:val="20"/>
            <w:szCs w:val="20"/>
            <w:lang w:val="en-CA"/>
            <w:rPrChange w:id="2012" w:author="Garai, Subrata" w:date="2017-08-07T00:24:00Z">
              <w:rPr>
                <w:rFonts w:ascii="Times New Roman" w:hAnsi="Times New Roman" w:cs="Times New Roman"/>
                <w:b/>
                <w:lang w:val="en-CA"/>
              </w:rPr>
            </w:rPrChange>
          </w:rPr>
          <w:delText>by not using any historical data</w:delText>
        </w:r>
        <w:r w:rsidR="002E488E" w:rsidRPr="00322B1C" w:rsidDel="009F505C">
          <w:rPr>
            <w:rFonts w:ascii="Verdana" w:hAnsi="Verdana" w:cs="Times New Roman"/>
            <w:sz w:val="20"/>
            <w:szCs w:val="20"/>
            <w:lang w:val="en-CA"/>
            <w:rPrChange w:id="2013" w:author="Garai, Subrata" w:date="2017-08-07T00:24:00Z">
              <w:rPr>
                <w:rFonts w:ascii="Times New Roman" w:hAnsi="Times New Roman" w:cs="Times New Roman"/>
                <w:b/>
                <w:lang w:val="en-CA"/>
              </w:rPr>
            </w:rPrChange>
          </w:rPr>
          <w:delText>.</w:delText>
        </w:r>
      </w:del>
    </w:p>
    <w:p w14:paraId="5527EDB2" w14:textId="676BE1FC" w:rsidR="000F5950" w:rsidRPr="00322B1C" w:rsidDel="009F505C" w:rsidRDefault="000F5950">
      <w:pPr>
        <w:pStyle w:val="ListParagraph"/>
        <w:spacing w:line="480" w:lineRule="auto"/>
        <w:jc w:val="both"/>
        <w:rPr>
          <w:del w:id="2014" w:author="Garai, Subrata" w:date="2017-08-06T22:49:00Z"/>
          <w:rFonts w:ascii="Verdana" w:hAnsi="Verdana" w:cs="Times New Roman"/>
          <w:sz w:val="20"/>
          <w:szCs w:val="20"/>
          <w:lang w:val="en-CA"/>
          <w:rPrChange w:id="2015" w:author="Garai, Subrata" w:date="2017-08-07T00:24:00Z">
            <w:rPr>
              <w:del w:id="2016" w:author="Garai, Subrata" w:date="2017-08-06T22:49:00Z"/>
              <w:rFonts w:ascii="Times New Roman" w:hAnsi="Times New Roman" w:cs="Times New Roman"/>
              <w:lang w:val="en-CA"/>
            </w:rPr>
          </w:rPrChange>
        </w:rPr>
        <w:pPrChange w:id="2017" w:author="Garai, Subrata" w:date="2017-08-08T21:18:00Z">
          <w:pPr>
            <w:pStyle w:val="ListParagraph"/>
            <w:numPr>
              <w:numId w:val="4"/>
            </w:numPr>
            <w:spacing w:line="480" w:lineRule="auto"/>
            <w:ind w:hanging="360"/>
            <w:jc w:val="both"/>
          </w:pPr>
        </w:pPrChange>
      </w:pPr>
      <w:del w:id="2018" w:author="Garai, Subrata" w:date="2017-08-06T22:49:00Z">
        <w:r w:rsidRPr="00322B1C" w:rsidDel="009F505C">
          <w:rPr>
            <w:rFonts w:ascii="Verdana" w:hAnsi="Verdana" w:cs="Times New Roman"/>
            <w:sz w:val="20"/>
            <w:szCs w:val="20"/>
            <w:lang w:val="en-CA"/>
            <w:rPrChange w:id="2019" w:author="Garai, Subrata" w:date="2017-08-07T00:24:00Z">
              <w:rPr>
                <w:rFonts w:ascii="Times New Roman" w:hAnsi="Times New Roman" w:cs="Times New Roman"/>
                <w:lang w:val="en-CA"/>
              </w:rPr>
            </w:rPrChange>
          </w:rPr>
          <w:delText>No data used about existing customers and customers behaviour pattern. For example: who paid regularly vs who dropped out the payments, how many times and why their dropped the payments.</w:delText>
        </w:r>
      </w:del>
    </w:p>
    <w:p w14:paraId="7844E9EE" w14:textId="2534BEA8" w:rsidR="00AB0B23" w:rsidRPr="00322B1C" w:rsidDel="009F505C" w:rsidRDefault="000F5950">
      <w:pPr>
        <w:pStyle w:val="ListParagraph"/>
        <w:spacing w:line="480" w:lineRule="auto"/>
        <w:jc w:val="both"/>
        <w:rPr>
          <w:del w:id="2020" w:author="Garai, Subrata" w:date="2017-08-06T22:49:00Z"/>
          <w:rFonts w:ascii="Verdana" w:hAnsi="Verdana" w:cs="Times New Roman"/>
          <w:sz w:val="20"/>
          <w:szCs w:val="20"/>
          <w:lang w:val="en-CA"/>
          <w:rPrChange w:id="2021" w:author="Garai, Subrata" w:date="2017-08-07T00:24:00Z">
            <w:rPr>
              <w:del w:id="2022" w:author="Garai, Subrata" w:date="2017-08-06T22:49:00Z"/>
              <w:rFonts w:ascii="Times New Roman" w:hAnsi="Times New Roman" w:cs="Times New Roman"/>
              <w:lang w:val="en-CA"/>
            </w:rPr>
          </w:rPrChange>
        </w:rPr>
        <w:pPrChange w:id="2023" w:author="Garai, Subrata" w:date="2017-08-08T21:18:00Z">
          <w:pPr>
            <w:pStyle w:val="ListParagraph"/>
            <w:numPr>
              <w:numId w:val="4"/>
            </w:numPr>
            <w:spacing w:line="480" w:lineRule="auto"/>
            <w:ind w:hanging="360"/>
            <w:jc w:val="both"/>
          </w:pPr>
        </w:pPrChange>
      </w:pPr>
      <w:del w:id="2024" w:author="Garai, Subrata" w:date="2017-08-06T22:49:00Z">
        <w:r w:rsidRPr="00322B1C" w:rsidDel="009F505C">
          <w:rPr>
            <w:rFonts w:ascii="Verdana" w:hAnsi="Verdana" w:cs="Times New Roman"/>
            <w:sz w:val="20"/>
            <w:szCs w:val="20"/>
            <w:lang w:val="en-CA"/>
            <w:rPrChange w:id="2025" w:author="Garai, Subrata" w:date="2017-08-07T00:24:00Z">
              <w:rPr>
                <w:rFonts w:ascii="Times New Roman" w:hAnsi="Times New Roman" w:cs="Times New Roman"/>
                <w:lang w:val="en-CA"/>
              </w:rPr>
            </w:rPrChange>
          </w:rPr>
          <w:delText xml:space="preserve">Because of no evidence from the existing data the target variable definition of “the better client” or “incorrect sanction” are imprecise. For example, based on the previous period (2011-2013) how many clients are “good”? Why others are “bad”? What did </w:delText>
        </w:r>
        <w:r w:rsidR="002E488E" w:rsidRPr="00322B1C" w:rsidDel="009F505C">
          <w:rPr>
            <w:rFonts w:ascii="Verdana" w:hAnsi="Verdana" w:cs="Times New Roman"/>
            <w:sz w:val="20"/>
            <w:szCs w:val="20"/>
            <w:lang w:val="en-CA"/>
            <w:rPrChange w:id="2026" w:author="Garai, Subrata" w:date="2017-08-07T00:24:00Z">
              <w:rPr>
                <w:rFonts w:ascii="Times New Roman" w:hAnsi="Times New Roman" w:cs="Times New Roman"/>
                <w:lang w:val="en-CA"/>
              </w:rPr>
            </w:rPrChange>
          </w:rPr>
          <w:delText>distinguish</w:delText>
        </w:r>
        <w:r w:rsidRPr="00322B1C" w:rsidDel="009F505C">
          <w:rPr>
            <w:rFonts w:ascii="Verdana" w:hAnsi="Verdana" w:cs="Times New Roman"/>
            <w:sz w:val="20"/>
            <w:szCs w:val="20"/>
            <w:lang w:val="en-CA"/>
            <w:rPrChange w:id="2027" w:author="Garai, Subrata" w:date="2017-08-07T00:24:00Z">
              <w:rPr>
                <w:rFonts w:ascii="Times New Roman" w:hAnsi="Times New Roman" w:cs="Times New Roman"/>
                <w:lang w:val="en-CA"/>
              </w:rPr>
            </w:rPrChange>
          </w:rPr>
          <w:delText xml:space="preserve"> “bad” from “good”?</w:delText>
        </w:r>
      </w:del>
    </w:p>
    <w:p w14:paraId="0EC9CE30" w14:textId="7382ED53" w:rsidR="002E488E" w:rsidRPr="00322B1C" w:rsidDel="009F505C" w:rsidRDefault="002E488E">
      <w:pPr>
        <w:pStyle w:val="ListParagraph"/>
        <w:spacing w:line="480" w:lineRule="auto"/>
        <w:jc w:val="both"/>
        <w:rPr>
          <w:del w:id="2028" w:author="Garai, Subrata" w:date="2017-08-06T22:49:00Z"/>
          <w:rFonts w:ascii="Verdana" w:hAnsi="Verdana" w:cs="Times New Roman"/>
          <w:sz w:val="20"/>
          <w:szCs w:val="20"/>
          <w:lang w:val="en-CA"/>
          <w:rPrChange w:id="2029" w:author="Garai, Subrata" w:date="2017-08-07T00:24:00Z">
            <w:rPr>
              <w:del w:id="2030" w:author="Garai, Subrata" w:date="2017-08-06T22:49:00Z"/>
              <w:rFonts w:ascii="Times New Roman" w:hAnsi="Times New Roman" w:cs="Times New Roman"/>
              <w:lang w:val="en-CA"/>
            </w:rPr>
          </w:rPrChange>
        </w:rPr>
      </w:pPr>
    </w:p>
    <w:p w14:paraId="7AB610E6" w14:textId="63CF2711" w:rsidR="002E488E" w:rsidRPr="00322B1C" w:rsidDel="009F505C" w:rsidRDefault="000F5950">
      <w:pPr>
        <w:pStyle w:val="ListParagraph"/>
        <w:spacing w:line="480" w:lineRule="auto"/>
        <w:jc w:val="both"/>
        <w:rPr>
          <w:del w:id="2031" w:author="Garai, Subrata" w:date="2017-08-06T22:49:00Z"/>
          <w:rFonts w:ascii="Verdana" w:hAnsi="Verdana" w:cs="Times New Roman"/>
          <w:sz w:val="20"/>
          <w:szCs w:val="20"/>
          <w:lang w:val="en-CA"/>
          <w:rPrChange w:id="2032" w:author="Garai, Subrata" w:date="2017-08-07T00:24:00Z">
            <w:rPr>
              <w:del w:id="2033" w:author="Garai, Subrata" w:date="2017-08-06T22:49:00Z"/>
              <w:rFonts w:ascii="Times New Roman" w:hAnsi="Times New Roman" w:cs="Times New Roman"/>
              <w:b/>
              <w:lang w:val="en-CA"/>
            </w:rPr>
          </w:rPrChange>
        </w:rPr>
        <w:pPrChange w:id="2034" w:author="Garai, Subrata" w:date="2017-08-08T21:18:00Z">
          <w:pPr>
            <w:spacing w:line="480" w:lineRule="auto"/>
            <w:ind w:left="360"/>
            <w:jc w:val="both"/>
          </w:pPr>
        </w:pPrChange>
      </w:pPr>
      <w:del w:id="2035" w:author="Garai, Subrata" w:date="2017-08-06T22:49:00Z">
        <w:r w:rsidRPr="00322B1C" w:rsidDel="009F505C">
          <w:rPr>
            <w:rFonts w:ascii="Verdana" w:hAnsi="Verdana" w:cs="Times New Roman"/>
            <w:sz w:val="20"/>
            <w:szCs w:val="20"/>
            <w:lang w:val="en-CA"/>
            <w:rPrChange w:id="2036" w:author="Garai, Subrata" w:date="2017-08-07T00:24:00Z">
              <w:rPr>
                <w:rFonts w:ascii="Times New Roman" w:hAnsi="Times New Roman" w:cs="Times New Roman"/>
                <w:b/>
                <w:lang w:val="en-CA"/>
              </w:rPr>
            </w:rPrChange>
          </w:rPr>
          <w:delText xml:space="preserve">#2. The technical and business teams are not working collaboratively </w:delText>
        </w:r>
        <w:r w:rsidR="002E488E" w:rsidRPr="00322B1C" w:rsidDel="009F505C">
          <w:rPr>
            <w:rFonts w:ascii="Verdana" w:hAnsi="Verdana" w:cs="Times New Roman"/>
            <w:sz w:val="20"/>
            <w:szCs w:val="20"/>
            <w:lang w:val="en-CA"/>
            <w:rPrChange w:id="2037" w:author="Garai, Subrata" w:date="2017-08-07T00:24:00Z">
              <w:rPr>
                <w:rFonts w:ascii="Times New Roman" w:hAnsi="Times New Roman" w:cs="Times New Roman"/>
                <w:b/>
                <w:lang w:val="en-CA"/>
              </w:rPr>
            </w:rPrChange>
          </w:rPr>
          <w:delText>before proceeding. For example:</w:delText>
        </w:r>
      </w:del>
    </w:p>
    <w:p w14:paraId="1FA007AD" w14:textId="5E8CB842" w:rsidR="00137335" w:rsidRPr="00322B1C" w:rsidDel="009F505C" w:rsidRDefault="000F5950">
      <w:pPr>
        <w:pStyle w:val="ListParagraph"/>
        <w:spacing w:line="480" w:lineRule="auto"/>
        <w:jc w:val="both"/>
        <w:rPr>
          <w:del w:id="2038" w:author="Garai, Subrata" w:date="2017-08-06T22:49:00Z"/>
          <w:rFonts w:ascii="Verdana" w:hAnsi="Verdana" w:cs="Times New Roman"/>
          <w:sz w:val="20"/>
          <w:szCs w:val="20"/>
          <w:lang w:val="en-CA"/>
          <w:rPrChange w:id="2039" w:author="Garai, Subrata" w:date="2017-08-07T00:24:00Z">
            <w:rPr>
              <w:del w:id="2040" w:author="Garai, Subrata" w:date="2017-08-06T22:49:00Z"/>
              <w:rFonts w:ascii="Times New Roman" w:hAnsi="Times New Roman" w:cs="Times New Roman"/>
              <w:lang w:val="en-CA"/>
            </w:rPr>
          </w:rPrChange>
        </w:rPr>
        <w:pPrChange w:id="2041" w:author="Garai, Subrata" w:date="2017-08-08T21:18:00Z">
          <w:pPr>
            <w:pStyle w:val="ListParagraph"/>
            <w:numPr>
              <w:numId w:val="5"/>
            </w:numPr>
            <w:spacing w:line="480" w:lineRule="auto"/>
            <w:ind w:hanging="360"/>
            <w:jc w:val="both"/>
          </w:pPr>
        </w:pPrChange>
      </w:pPr>
      <w:del w:id="2042" w:author="Garai, Subrata" w:date="2017-08-06T22:49:00Z">
        <w:r w:rsidRPr="00322B1C" w:rsidDel="009F505C">
          <w:rPr>
            <w:rFonts w:ascii="Verdana" w:hAnsi="Verdana" w:cs="Times New Roman"/>
            <w:sz w:val="20"/>
            <w:szCs w:val="20"/>
            <w:lang w:val="en-CA"/>
            <w:rPrChange w:id="2043" w:author="Garai, Subrata" w:date="2017-08-07T00:24:00Z">
              <w:rPr>
                <w:rFonts w:ascii="Times New Roman" w:hAnsi="Times New Roman" w:cs="Times New Roman"/>
                <w:lang w:val="en-CA"/>
              </w:rPr>
            </w:rPrChange>
          </w:rPr>
          <w:delText>Lack of communication in analytics team proven by the use of different attributes to test classification techniques (Junior Analyst used 21 attributes for logistic regression Model 1, when Senior Analyst used 12 attributes for logistic regression Model 2)</w:delText>
        </w:r>
      </w:del>
    </w:p>
    <w:p w14:paraId="6ED94103" w14:textId="584B6B06" w:rsidR="00137335" w:rsidRPr="00322B1C" w:rsidDel="009F505C" w:rsidRDefault="00137335">
      <w:pPr>
        <w:pStyle w:val="ListParagraph"/>
        <w:spacing w:line="480" w:lineRule="auto"/>
        <w:jc w:val="both"/>
        <w:rPr>
          <w:del w:id="2044" w:author="Garai, Subrata" w:date="2017-08-06T22:49:00Z"/>
          <w:rFonts w:ascii="Verdana" w:hAnsi="Verdana" w:cs="Times New Roman"/>
          <w:sz w:val="20"/>
          <w:szCs w:val="20"/>
          <w:lang w:val="en-CA"/>
          <w:rPrChange w:id="2045" w:author="Garai, Subrata" w:date="2017-08-07T00:24:00Z">
            <w:rPr>
              <w:del w:id="2046" w:author="Garai, Subrata" w:date="2017-08-06T22:49:00Z"/>
              <w:rFonts w:ascii="Times New Roman" w:hAnsi="Times New Roman" w:cs="Times New Roman"/>
              <w:lang w:val="en-CA"/>
            </w:rPr>
          </w:rPrChange>
        </w:rPr>
        <w:pPrChange w:id="2047" w:author="Garai, Subrata" w:date="2017-08-08T21:18:00Z">
          <w:pPr>
            <w:pStyle w:val="ListParagraph"/>
            <w:numPr>
              <w:numId w:val="5"/>
            </w:numPr>
            <w:spacing w:line="480" w:lineRule="auto"/>
            <w:ind w:hanging="360"/>
            <w:jc w:val="both"/>
          </w:pPr>
        </w:pPrChange>
      </w:pPr>
      <w:del w:id="2048" w:author="Garai, Subrata" w:date="2017-08-06T22:49:00Z">
        <w:r w:rsidRPr="00322B1C" w:rsidDel="009F505C">
          <w:rPr>
            <w:rFonts w:ascii="Verdana" w:hAnsi="Verdana" w:cs="Times New Roman"/>
            <w:sz w:val="20"/>
            <w:szCs w:val="20"/>
            <w:lang w:val="en-CA"/>
            <w:rPrChange w:id="2049" w:author="Garai, Subrata" w:date="2017-08-07T00:24:00Z">
              <w:rPr>
                <w:rFonts w:ascii="Times New Roman" w:hAnsi="Times New Roman" w:cs="Times New Roman"/>
                <w:lang w:val="en-CA"/>
              </w:rPr>
            </w:rPrChange>
          </w:rPr>
          <w:delText xml:space="preserve">Privacy and security concerns of the data collected by the CO of all interviewed people, approved or rejected. No information provided about the procedures of data acquisition and collection processes at every stage of applicants’ assessment </w:delText>
        </w:r>
        <w:r w:rsidR="002E488E" w:rsidRPr="00322B1C" w:rsidDel="009F505C">
          <w:rPr>
            <w:rFonts w:ascii="Verdana" w:hAnsi="Verdana" w:cs="Times New Roman"/>
            <w:sz w:val="20"/>
            <w:szCs w:val="20"/>
            <w:lang w:val="en-CA"/>
            <w:rPrChange w:id="2050" w:author="Garai, Subrata" w:date="2017-08-07T00:24:00Z">
              <w:rPr>
                <w:rFonts w:ascii="Times New Roman" w:hAnsi="Times New Roman" w:cs="Times New Roman"/>
                <w:lang w:val="en-CA"/>
              </w:rPr>
            </w:rPrChange>
          </w:rPr>
          <w:delText xml:space="preserve">or how it is stored </w:delText>
        </w:r>
        <w:r w:rsidRPr="00322B1C" w:rsidDel="009F505C">
          <w:rPr>
            <w:rFonts w:ascii="Verdana" w:hAnsi="Verdana" w:cs="Times New Roman"/>
            <w:sz w:val="20"/>
            <w:szCs w:val="20"/>
            <w:lang w:val="en-CA"/>
            <w:rPrChange w:id="2051" w:author="Garai, Subrata" w:date="2017-08-07T00:24:00Z">
              <w:rPr>
                <w:rFonts w:ascii="Times New Roman" w:hAnsi="Times New Roman" w:cs="Times New Roman"/>
                <w:lang w:val="en-CA"/>
              </w:rPr>
            </w:rPrChange>
          </w:rPr>
          <w:delText>(except that it is “among its greatest sources of competitive advantage”).</w:delText>
        </w:r>
      </w:del>
    </w:p>
    <w:p w14:paraId="00791F70" w14:textId="60559D25" w:rsidR="000F5950" w:rsidRPr="00322B1C" w:rsidDel="009F505C" w:rsidRDefault="000F5950">
      <w:pPr>
        <w:pStyle w:val="ListParagraph"/>
        <w:spacing w:line="480" w:lineRule="auto"/>
        <w:jc w:val="both"/>
        <w:rPr>
          <w:del w:id="2052" w:author="Garai, Subrata" w:date="2017-08-06T22:49:00Z"/>
          <w:rFonts w:ascii="Verdana" w:hAnsi="Verdana" w:cs="Times New Roman"/>
          <w:sz w:val="20"/>
          <w:szCs w:val="20"/>
          <w:lang w:val="en-CA"/>
          <w:rPrChange w:id="2053" w:author="Garai, Subrata" w:date="2017-08-07T00:24:00Z">
            <w:rPr>
              <w:del w:id="2054" w:author="Garai, Subrata" w:date="2017-08-06T22:49:00Z"/>
              <w:rFonts w:ascii="Times New Roman" w:hAnsi="Times New Roman" w:cs="Times New Roman"/>
              <w:b/>
              <w:lang w:val="en-CA"/>
            </w:rPr>
          </w:rPrChange>
        </w:rPr>
      </w:pPr>
    </w:p>
    <w:p w14:paraId="41B7AE4E" w14:textId="673D0B93" w:rsidR="000F5950" w:rsidRPr="00322B1C" w:rsidDel="009F505C" w:rsidRDefault="000F5950">
      <w:pPr>
        <w:pStyle w:val="ListParagraph"/>
        <w:spacing w:line="480" w:lineRule="auto"/>
        <w:jc w:val="both"/>
        <w:rPr>
          <w:del w:id="2055" w:author="Garai, Subrata" w:date="2017-08-06T22:49:00Z"/>
          <w:rFonts w:ascii="Verdana" w:hAnsi="Verdana" w:cs="Times New Roman"/>
          <w:sz w:val="20"/>
          <w:szCs w:val="20"/>
          <w:lang w:val="en-CA"/>
          <w:rPrChange w:id="2056" w:author="Garai, Subrata" w:date="2017-08-07T00:24:00Z">
            <w:rPr>
              <w:del w:id="2057" w:author="Garai, Subrata" w:date="2017-08-06T22:49:00Z"/>
              <w:rFonts w:ascii="Times New Roman" w:hAnsi="Times New Roman" w:cs="Times New Roman"/>
              <w:b/>
              <w:lang w:val="en-CA"/>
            </w:rPr>
          </w:rPrChange>
        </w:rPr>
        <w:pPrChange w:id="2058" w:author="Garai, Subrata" w:date="2017-08-08T21:18:00Z">
          <w:pPr>
            <w:spacing w:line="480" w:lineRule="auto"/>
            <w:ind w:left="360"/>
            <w:jc w:val="both"/>
          </w:pPr>
        </w:pPrChange>
      </w:pPr>
      <w:del w:id="2059" w:author="Garai, Subrata" w:date="2017-08-06T22:49:00Z">
        <w:r w:rsidRPr="00322B1C" w:rsidDel="009F505C">
          <w:rPr>
            <w:rFonts w:ascii="Verdana" w:hAnsi="Verdana" w:cs="Times New Roman"/>
            <w:sz w:val="20"/>
            <w:szCs w:val="20"/>
            <w:lang w:val="en-CA"/>
            <w:rPrChange w:id="2060" w:author="Garai, Subrata" w:date="2017-08-07T00:24:00Z">
              <w:rPr>
                <w:rFonts w:ascii="Times New Roman" w:hAnsi="Times New Roman" w:cs="Times New Roman"/>
                <w:b/>
                <w:lang w:val="en-CA"/>
              </w:rPr>
            </w:rPrChange>
          </w:rPr>
          <w:delText xml:space="preserve">#3. The assumption that current staff have all necessary expertise </w:delText>
        </w:r>
        <w:r w:rsidR="00CE7E7F" w:rsidRPr="00322B1C" w:rsidDel="009F505C">
          <w:rPr>
            <w:rFonts w:ascii="Verdana" w:hAnsi="Verdana" w:cs="Times New Roman"/>
            <w:sz w:val="20"/>
            <w:szCs w:val="20"/>
            <w:lang w:val="en-CA"/>
            <w:rPrChange w:id="2061" w:author="Garai, Subrata" w:date="2017-08-07T00:24:00Z">
              <w:rPr>
                <w:rFonts w:ascii="Times New Roman" w:hAnsi="Times New Roman" w:cs="Times New Roman"/>
                <w:b/>
                <w:lang w:val="en-CA"/>
              </w:rPr>
            </w:rPrChange>
          </w:rPr>
          <w:delText>and all business areas evaluated for possible impact is overstated. For example:</w:delText>
        </w:r>
      </w:del>
    </w:p>
    <w:p w14:paraId="0C1B28B1" w14:textId="24653723" w:rsidR="000F5950" w:rsidRPr="00322B1C" w:rsidDel="009F505C" w:rsidRDefault="000F5950">
      <w:pPr>
        <w:pStyle w:val="ListParagraph"/>
        <w:spacing w:line="480" w:lineRule="auto"/>
        <w:jc w:val="both"/>
        <w:rPr>
          <w:del w:id="2062" w:author="Garai, Subrata" w:date="2017-08-06T22:49:00Z"/>
          <w:rFonts w:ascii="Verdana" w:hAnsi="Verdana" w:cs="Times New Roman"/>
          <w:sz w:val="20"/>
          <w:szCs w:val="20"/>
          <w:lang w:val="en-CA"/>
          <w:rPrChange w:id="2063" w:author="Garai, Subrata" w:date="2017-08-07T00:24:00Z">
            <w:rPr>
              <w:del w:id="2064" w:author="Garai, Subrata" w:date="2017-08-06T22:49:00Z"/>
              <w:rFonts w:ascii="Times New Roman" w:hAnsi="Times New Roman" w:cs="Times New Roman"/>
              <w:lang w:val="en-CA"/>
            </w:rPr>
          </w:rPrChange>
        </w:rPr>
        <w:pPrChange w:id="2065" w:author="Garai, Subrata" w:date="2017-08-08T21:18:00Z">
          <w:pPr>
            <w:pStyle w:val="ListParagraph"/>
            <w:numPr>
              <w:numId w:val="1"/>
            </w:numPr>
            <w:spacing w:line="480" w:lineRule="auto"/>
            <w:ind w:hanging="360"/>
            <w:jc w:val="both"/>
          </w:pPr>
        </w:pPrChange>
      </w:pPr>
      <w:del w:id="2066" w:author="Garai, Subrata" w:date="2017-08-06T22:49:00Z">
        <w:r w:rsidRPr="00322B1C" w:rsidDel="009F505C">
          <w:rPr>
            <w:rFonts w:ascii="Verdana" w:hAnsi="Verdana" w:cs="Times New Roman"/>
            <w:sz w:val="20"/>
            <w:szCs w:val="20"/>
            <w:lang w:val="en-CA"/>
            <w:rPrChange w:id="2067" w:author="Garai, Subrata" w:date="2017-08-07T00:24:00Z">
              <w:rPr>
                <w:rFonts w:ascii="Times New Roman" w:hAnsi="Times New Roman" w:cs="Times New Roman"/>
                <w:lang w:val="en-CA"/>
              </w:rPr>
            </w:rPrChange>
          </w:rPr>
          <w:delText>Dependence to one CO skills and a subjective evaluation and decision-making abilities.</w:delText>
        </w:r>
        <w:r w:rsidR="00287437" w:rsidRPr="00322B1C" w:rsidDel="009F505C">
          <w:rPr>
            <w:rFonts w:ascii="Verdana" w:hAnsi="Verdana" w:cs="Times New Roman"/>
            <w:sz w:val="20"/>
            <w:szCs w:val="20"/>
            <w:lang w:val="en-CA"/>
            <w:rPrChange w:id="2068" w:author="Garai, Subrata" w:date="2017-08-07T00:24:00Z">
              <w:rPr>
                <w:rFonts w:ascii="Times New Roman" w:hAnsi="Times New Roman" w:cs="Times New Roman"/>
                <w:lang w:val="en-CA"/>
              </w:rPr>
            </w:rPrChange>
          </w:rPr>
          <w:delText xml:space="preserve"> Since CO are the major source of the data acquisition, collection and validation, who are them? Was the training provided for credit officer (CO) such as interview techniques, data acquisition and collection. Who verify that the data collected is correct?</w:delText>
        </w:r>
      </w:del>
    </w:p>
    <w:p w14:paraId="08F4BC4F" w14:textId="50B17F91" w:rsidR="000F5950" w:rsidRPr="00322B1C" w:rsidDel="009F505C" w:rsidRDefault="000F5950">
      <w:pPr>
        <w:pStyle w:val="ListParagraph"/>
        <w:spacing w:line="480" w:lineRule="auto"/>
        <w:jc w:val="both"/>
        <w:rPr>
          <w:del w:id="2069" w:author="Garai, Subrata" w:date="2017-08-06T22:49:00Z"/>
          <w:rFonts w:ascii="Verdana" w:hAnsi="Verdana" w:cs="Times New Roman"/>
          <w:sz w:val="20"/>
          <w:szCs w:val="20"/>
          <w:lang w:val="en-CA"/>
          <w:rPrChange w:id="2070" w:author="Garai, Subrata" w:date="2017-08-07T00:24:00Z">
            <w:rPr>
              <w:del w:id="2071" w:author="Garai, Subrata" w:date="2017-08-06T22:49:00Z"/>
              <w:rFonts w:ascii="Times New Roman" w:hAnsi="Times New Roman" w:cs="Times New Roman"/>
              <w:lang w:val="en-CA"/>
            </w:rPr>
          </w:rPrChange>
        </w:rPr>
        <w:pPrChange w:id="2072" w:author="Garai, Subrata" w:date="2017-08-08T21:18:00Z">
          <w:pPr>
            <w:pStyle w:val="ListParagraph"/>
            <w:numPr>
              <w:numId w:val="6"/>
            </w:numPr>
            <w:spacing w:line="480" w:lineRule="auto"/>
            <w:ind w:hanging="360"/>
            <w:jc w:val="both"/>
          </w:pPr>
        </w:pPrChange>
      </w:pPr>
      <w:del w:id="2073" w:author="Garai, Subrata" w:date="2017-08-06T22:49:00Z">
        <w:r w:rsidRPr="00322B1C" w:rsidDel="009F505C">
          <w:rPr>
            <w:rFonts w:ascii="Verdana" w:hAnsi="Verdana" w:cs="Times New Roman"/>
            <w:sz w:val="20"/>
            <w:szCs w:val="20"/>
            <w:lang w:val="en-CA"/>
            <w:rPrChange w:id="2074" w:author="Garai, Subrata" w:date="2017-08-07T00:24:00Z">
              <w:rPr>
                <w:rFonts w:ascii="Times New Roman" w:hAnsi="Times New Roman" w:cs="Times New Roman"/>
                <w:lang w:val="en-CA"/>
              </w:rPr>
            </w:rPrChange>
          </w:rPr>
          <w:delText>Wide socioeconomics and demographic varieties of the customers all</w:delText>
        </w:r>
        <w:r w:rsidR="00CE7E7F" w:rsidRPr="00322B1C" w:rsidDel="009F505C">
          <w:rPr>
            <w:rFonts w:ascii="Verdana" w:hAnsi="Verdana" w:cs="Times New Roman"/>
            <w:sz w:val="20"/>
            <w:szCs w:val="20"/>
            <w:lang w:val="en-CA"/>
            <w:rPrChange w:id="2075" w:author="Garai, Subrata" w:date="2017-08-07T00:24:00Z">
              <w:rPr>
                <w:rFonts w:ascii="Times New Roman" w:hAnsi="Times New Roman" w:cs="Times New Roman"/>
                <w:lang w:val="en-CA"/>
              </w:rPr>
            </w:rPrChange>
          </w:rPr>
          <w:delText xml:space="preserve"> put</w:delText>
        </w:r>
        <w:r w:rsidRPr="00322B1C" w:rsidDel="009F505C">
          <w:rPr>
            <w:rFonts w:ascii="Verdana" w:hAnsi="Verdana" w:cs="Times New Roman"/>
            <w:sz w:val="20"/>
            <w:szCs w:val="20"/>
            <w:lang w:val="en-CA"/>
            <w:rPrChange w:id="2076" w:author="Garai, Subrata" w:date="2017-08-07T00:24:00Z">
              <w:rPr>
                <w:rFonts w:ascii="Times New Roman" w:hAnsi="Times New Roman" w:cs="Times New Roman"/>
                <w:lang w:val="en-CA"/>
              </w:rPr>
            </w:rPrChange>
          </w:rPr>
          <w:delText xml:space="preserve"> in one pool.</w:delText>
        </w:r>
      </w:del>
    </w:p>
    <w:p w14:paraId="2FE8EA68" w14:textId="4082EC38" w:rsidR="000F5950" w:rsidRPr="00322B1C" w:rsidDel="009F505C" w:rsidRDefault="000F5950">
      <w:pPr>
        <w:pStyle w:val="ListParagraph"/>
        <w:spacing w:line="480" w:lineRule="auto"/>
        <w:jc w:val="both"/>
        <w:rPr>
          <w:del w:id="2077" w:author="Garai, Subrata" w:date="2017-08-06T22:49:00Z"/>
          <w:rFonts w:ascii="Verdana" w:hAnsi="Verdana" w:cs="Times New Roman"/>
          <w:sz w:val="20"/>
          <w:szCs w:val="20"/>
          <w:lang w:val="en-CA"/>
          <w:rPrChange w:id="2078" w:author="Garai, Subrata" w:date="2017-08-07T00:24:00Z">
            <w:rPr>
              <w:del w:id="2079" w:author="Garai, Subrata" w:date="2017-08-06T22:49:00Z"/>
              <w:rFonts w:ascii="Times New Roman" w:hAnsi="Times New Roman" w:cs="Times New Roman"/>
              <w:b/>
              <w:lang w:val="en-CA"/>
            </w:rPr>
          </w:rPrChange>
        </w:rPr>
        <w:pPrChange w:id="2080" w:author="Garai, Subrata" w:date="2017-08-08T21:18:00Z">
          <w:pPr>
            <w:pStyle w:val="ListParagraph"/>
            <w:numPr>
              <w:numId w:val="6"/>
            </w:numPr>
            <w:spacing w:line="480" w:lineRule="auto"/>
            <w:ind w:hanging="360"/>
            <w:jc w:val="both"/>
          </w:pPr>
        </w:pPrChange>
      </w:pPr>
      <w:del w:id="2081" w:author="Garai, Subrata" w:date="2017-08-06T22:49:00Z">
        <w:r w:rsidRPr="00322B1C" w:rsidDel="009F505C">
          <w:rPr>
            <w:rFonts w:ascii="Verdana" w:hAnsi="Verdana" w:cs="Times New Roman"/>
            <w:sz w:val="20"/>
            <w:szCs w:val="20"/>
            <w:lang w:val="en-CA"/>
            <w:rPrChange w:id="2082" w:author="Garai, Subrata" w:date="2017-08-07T00:24:00Z">
              <w:rPr>
                <w:rFonts w:ascii="Times New Roman" w:hAnsi="Times New Roman" w:cs="Times New Roman"/>
                <w:lang w:val="en-CA"/>
              </w:rPr>
            </w:rPrChange>
          </w:rPr>
          <w:delText>Lack of external data for each customers’ geographic locations (even in one city areas are different price-and location wise).</w:delText>
        </w:r>
      </w:del>
    </w:p>
    <w:p w14:paraId="6EF7D0CA" w14:textId="79ACFA68" w:rsidR="002E488E" w:rsidRPr="00322B1C" w:rsidDel="009F505C" w:rsidRDefault="002E488E">
      <w:pPr>
        <w:pStyle w:val="ListParagraph"/>
        <w:spacing w:line="480" w:lineRule="auto"/>
        <w:jc w:val="both"/>
        <w:rPr>
          <w:del w:id="2083" w:author="Garai, Subrata" w:date="2017-08-06T22:49:00Z"/>
          <w:rFonts w:ascii="Verdana" w:hAnsi="Verdana" w:cs="Times New Roman"/>
          <w:sz w:val="20"/>
          <w:szCs w:val="20"/>
          <w:lang w:val="en-CA"/>
          <w:rPrChange w:id="2084" w:author="Garai, Subrata" w:date="2017-08-07T00:24:00Z">
            <w:rPr>
              <w:del w:id="2085" w:author="Garai, Subrata" w:date="2017-08-06T22:49:00Z"/>
              <w:rFonts w:ascii="Times New Roman" w:hAnsi="Times New Roman" w:cs="Times New Roman"/>
              <w:b/>
              <w:lang w:val="en-CA"/>
            </w:rPr>
          </w:rPrChange>
        </w:rPr>
      </w:pPr>
    </w:p>
    <w:p w14:paraId="1C13EE23" w14:textId="6F13E301" w:rsidR="00415F48" w:rsidRPr="00322B1C" w:rsidDel="009F505C" w:rsidRDefault="008555C7">
      <w:pPr>
        <w:pStyle w:val="ListParagraph"/>
        <w:spacing w:line="480" w:lineRule="auto"/>
        <w:jc w:val="both"/>
        <w:rPr>
          <w:del w:id="2086" w:author="Garai, Subrata" w:date="2017-08-06T22:49:00Z"/>
          <w:rFonts w:ascii="Verdana" w:hAnsi="Verdana" w:cs="Times New Roman"/>
          <w:sz w:val="20"/>
          <w:szCs w:val="20"/>
          <w:lang w:val="en-CA"/>
          <w:rPrChange w:id="2087" w:author="Garai, Subrata" w:date="2017-08-07T00:24:00Z">
            <w:rPr>
              <w:del w:id="2088" w:author="Garai, Subrata" w:date="2017-08-06T22:49:00Z"/>
              <w:rFonts w:ascii="Times New Roman" w:hAnsi="Times New Roman" w:cs="Times New Roman"/>
              <w:b/>
              <w:lang w:val="en-CA"/>
            </w:rPr>
          </w:rPrChange>
        </w:rPr>
        <w:pPrChange w:id="2089" w:author="Garai, Subrata" w:date="2017-08-08T21:18:00Z">
          <w:pPr>
            <w:spacing w:line="480" w:lineRule="auto"/>
            <w:ind w:left="360"/>
            <w:jc w:val="both"/>
          </w:pPr>
        </w:pPrChange>
      </w:pPr>
      <w:del w:id="2090" w:author="Garai, Subrata" w:date="2017-08-06T22:49:00Z">
        <w:r w:rsidRPr="00322B1C" w:rsidDel="009F505C">
          <w:rPr>
            <w:rFonts w:ascii="Verdana" w:hAnsi="Verdana" w:cs="Times New Roman"/>
            <w:sz w:val="20"/>
            <w:szCs w:val="20"/>
            <w:lang w:val="en-CA"/>
            <w:rPrChange w:id="2091" w:author="Garai, Subrata" w:date="2017-08-07T00:24:00Z">
              <w:rPr>
                <w:rFonts w:ascii="Times New Roman" w:hAnsi="Times New Roman" w:cs="Times New Roman"/>
                <w:b/>
                <w:lang w:val="en-CA"/>
              </w:rPr>
            </w:rPrChange>
          </w:rPr>
          <w:delText>#4. No evaluation for increased ris</w:delText>
        </w:r>
        <w:r w:rsidR="00415F48" w:rsidRPr="00322B1C" w:rsidDel="009F505C">
          <w:rPr>
            <w:rFonts w:ascii="Verdana" w:hAnsi="Verdana" w:cs="Times New Roman"/>
            <w:sz w:val="20"/>
            <w:szCs w:val="20"/>
            <w:lang w:val="en-CA"/>
            <w:rPrChange w:id="2092" w:author="Garai, Subrata" w:date="2017-08-07T00:24:00Z">
              <w:rPr>
                <w:rFonts w:ascii="Times New Roman" w:hAnsi="Times New Roman" w:cs="Times New Roman"/>
                <w:b/>
                <w:lang w:val="en-CA"/>
              </w:rPr>
            </w:rPrChange>
          </w:rPr>
          <w:delText>k of cost reduction</w:delText>
        </w:r>
        <w:r w:rsidR="00AB0B23" w:rsidRPr="00322B1C" w:rsidDel="009F505C">
          <w:rPr>
            <w:rFonts w:ascii="Verdana" w:hAnsi="Verdana" w:cs="Times New Roman"/>
            <w:sz w:val="20"/>
            <w:szCs w:val="20"/>
            <w:lang w:val="en-CA"/>
            <w:rPrChange w:id="2093" w:author="Garai, Subrata" w:date="2017-08-07T00:24:00Z">
              <w:rPr>
                <w:rFonts w:ascii="Times New Roman" w:hAnsi="Times New Roman" w:cs="Times New Roman"/>
                <w:b/>
                <w:lang w:val="en-CA"/>
              </w:rPr>
            </w:rPrChange>
          </w:rPr>
          <w:delText xml:space="preserve"> or cost-benefit analysis </w:delText>
        </w:r>
        <w:r w:rsidR="00287437" w:rsidRPr="00322B1C" w:rsidDel="009F505C">
          <w:rPr>
            <w:rFonts w:ascii="Verdana" w:hAnsi="Verdana" w:cs="Times New Roman"/>
            <w:sz w:val="20"/>
            <w:szCs w:val="20"/>
            <w:lang w:val="en-CA"/>
            <w:rPrChange w:id="2094" w:author="Garai, Subrata" w:date="2017-08-07T00:24:00Z">
              <w:rPr>
                <w:rFonts w:ascii="Times New Roman" w:hAnsi="Times New Roman" w:cs="Times New Roman"/>
                <w:b/>
                <w:lang w:val="en-CA"/>
              </w:rPr>
            </w:rPrChange>
          </w:rPr>
          <w:delText xml:space="preserve">are presented </w:delText>
        </w:r>
        <w:r w:rsidR="00AB0B23" w:rsidRPr="00322B1C" w:rsidDel="009F505C">
          <w:rPr>
            <w:rFonts w:ascii="Verdana" w:hAnsi="Verdana" w:cs="Times New Roman"/>
            <w:sz w:val="20"/>
            <w:szCs w:val="20"/>
            <w:lang w:val="en-CA"/>
            <w:rPrChange w:id="2095" w:author="Garai, Subrata" w:date="2017-08-07T00:24:00Z">
              <w:rPr>
                <w:rFonts w:ascii="Times New Roman" w:hAnsi="Times New Roman" w:cs="Times New Roman"/>
                <w:b/>
                <w:lang w:val="en-CA"/>
              </w:rPr>
            </w:rPrChange>
          </w:rPr>
          <w:delText>(only savings if using a model application)</w:delText>
        </w:r>
        <w:r w:rsidR="00287437" w:rsidRPr="00322B1C" w:rsidDel="009F505C">
          <w:rPr>
            <w:rFonts w:ascii="Verdana" w:hAnsi="Verdana" w:cs="Times New Roman"/>
            <w:sz w:val="20"/>
            <w:szCs w:val="20"/>
            <w:lang w:val="en-CA"/>
            <w:rPrChange w:id="2096" w:author="Garai, Subrata" w:date="2017-08-07T00:24:00Z">
              <w:rPr>
                <w:rFonts w:ascii="Times New Roman" w:hAnsi="Times New Roman" w:cs="Times New Roman"/>
                <w:b/>
                <w:lang w:val="en-CA"/>
              </w:rPr>
            </w:rPrChange>
          </w:rPr>
          <w:delText xml:space="preserve">. </w:delText>
        </w:r>
        <w:r w:rsidR="00137335" w:rsidRPr="00322B1C" w:rsidDel="009F505C">
          <w:rPr>
            <w:rFonts w:ascii="Verdana" w:hAnsi="Verdana" w:cs="Times New Roman"/>
            <w:sz w:val="20"/>
            <w:szCs w:val="20"/>
            <w:lang w:val="en-CA"/>
            <w:rPrChange w:id="2097" w:author="Garai, Subrata" w:date="2017-08-07T00:24:00Z">
              <w:rPr>
                <w:rFonts w:ascii="Times New Roman" w:hAnsi="Times New Roman" w:cs="Times New Roman"/>
                <w:b/>
                <w:lang w:val="en-CA"/>
              </w:rPr>
            </w:rPrChange>
          </w:rPr>
          <w:delText>Thus,</w:delText>
        </w:r>
        <w:r w:rsidR="00287437" w:rsidRPr="00322B1C" w:rsidDel="009F505C">
          <w:rPr>
            <w:rFonts w:ascii="Verdana" w:hAnsi="Verdana" w:cs="Times New Roman"/>
            <w:sz w:val="20"/>
            <w:szCs w:val="20"/>
            <w:lang w:val="en-CA"/>
            <w:rPrChange w:id="2098" w:author="Garai, Subrata" w:date="2017-08-07T00:24:00Z">
              <w:rPr>
                <w:rFonts w:ascii="Times New Roman" w:hAnsi="Times New Roman" w:cs="Times New Roman"/>
                <w:b/>
                <w:lang w:val="en-CA"/>
              </w:rPr>
            </w:rPrChange>
          </w:rPr>
          <w:delText xml:space="preserve"> we have following questions to the management:</w:delText>
        </w:r>
      </w:del>
    </w:p>
    <w:p w14:paraId="5CD657AE" w14:textId="2490B78C" w:rsidR="000F5950" w:rsidRPr="00322B1C" w:rsidDel="009F505C" w:rsidRDefault="00415F48">
      <w:pPr>
        <w:pStyle w:val="ListParagraph"/>
        <w:spacing w:line="480" w:lineRule="auto"/>
        <w:jc w:val="both"/>
        <w:rPr>
          <w:del w:id="2099" w:author="Garai, Subrata" w:date="2017-08-06T22:49:00Z"/>
          <w:rFonts w:ascii="Verdana" w:hAnsi="Verdana" w:cs="Times New Roman"/>
          <w:sz w:val="20"/>
          <w:szCs w:val="20"/>
          <w:lang w:val="en-CA"/>
          <w:rPrChange w:id="2100" w:author="Garai, Subrata" w:date="2017-08-07T00:24:00Z">
            <w:rPr>
              <w:del w:id="2101" w:author="Garai, Subrata" w:date="2017-08-06T22:49:00Z"/>
              <w:rFonts w:ascii="Times New Roman" w:hAnsi="Times New Roman" w:cs="Times New Roman"/>
              <w:lang w:val="en-CA"/>
            </w:rPr>
          </w:rPrChange>
        </w:rPr>
        <w:pPrChange w:id="2102" w:author="Garai, Subrata" w:date="2017-08-08T21:18:00Z">
          <w:pPr>
            <w:pStyle w:val="ListParagraph"/>
            <w:numPr>
              <w:numId w:val="7"/>
            </w:numPr>
            <w:spacing w:line="480" w:lineRule="auto"/>
            <w:ind w:left="426" w:hanging="360"/>
            <w:jc w:val="both"/>
          </w:pPr>
        </w:pPrChange>
      </w:pPr>
      <w:del w:id="2103" w:author="Garai, Subrata" w:date="2017-08-06T22:49:00Z">
        <w:r w:rsidRPr="00322B1C" w:rsidDel="009F505C">
          <w:rPr>
            <w:rFonts w:ascii="Verdana" w:hAnsi="Verdana" w:cs="Times New Roman"/>
            <w:sz w:val="20"/>
            <w:szCs w:val="20"/>
            <w:lang w:val="en-CA"/>
            <w:rPrChange w:id="2104" w:author="Garai, Subrata" w:date="2017-08-07T00:24:00Z">
              <w:rPr>
                <w:rFonts w:ascii="Times New Roman" w:hAnsi="Times New Roman" w:cs="Times New Roman"/>
                <w:lang w:val="en-CA"/>
              </w:rPr>
            </w:rPrChange>
          </w:rPr>
          <w:delText>How cost reduction will affect already established loan evaluation process?</w:delText>
        </w:r>
      </w:del>
    </w:p>
    <w:p w14:paraId="54DA0C68" w14:textId="39FFDED6" w:rsidR="00415F48" w:rsidRPr="00322B1C" w:rsidDel="009F505C" w:rsidRDefault="00415F48">
      <w:pPr>
        <w:pStyle w:val="ListParagraph"/>
        <w:spacing w:line="480" w:lineRule="auto"/>
        <w:jc w:val="both"/>
        <w:rPr>
          <w:del w:id="2105" w:author="Garai, Subrata" w:date="2017-08-06T22:49:00Z"/>
          <w:rFonts w:ascii="Verdana" w:hAnsi="Verdana" w:cs="Times New Roman"/>
          <w:sz w:val="20"/>
          <w:szCs w:val="20"/>
          <w:lang w:val="en-CA"/>
          <w:rPrChange w:id="2106" w:author="Garai, Subrata" w:date="2017-08-07T00:24:00Z">
            <w:rPr>
              <w:del w:id="2107" w:author="Garai, Subrata" w:date="2017-08-06T22:49:00Z"/>
              <w:rFonts w:ascii="Times New Roman" w:hAnsi="Times New Roman" w:cs="Times New Roman"/>
              <w:lang w:val="en-CA"/>
            </w:rPr>
          </w:rPrChange>
        </w:rPr>
        <w:pPrChange w:id="2108" w:author="Garai, Subrata" w:date="2017-08-08T21:18:00Z">
          <w:pPr>
            <w:pStyle w:val="ListParagraph"/>
            <w:numPr>
              <w:numId w:val="7"/>
            </w:numPr>
            <w:spacing w:line="480" w:lineRule="auto"/>
            <w:ind w:left="426" w:hanging="360"/>
            <w:jc w:val="both"/>
          </w:pPr>
        </w:pPrChange>
      </w:pPr>
      <w:del w:id="2109" w:author="Garai, Subrata" w:date="2017-08-06T22:49:00Z">
        <w:r w:rsidRPr="00322B1C" w:rsidDel="009F505C">
          <w:rPr>
            <w:rFonts w:ascii="Verdana" w:hAnsi="Verdana" w:cs="Times New Roman"/>
            <w:sz w:val="20"/>
            <w:szCs w:val="20"/>
            <w:lang w:val="en-CA"/>
            <w:rPrChange w:id="2110" w:author="Garai, Subrata" w:date="2017-08-07T00:24:00Z">
              <w:rPr>
                <w:rFonts w:ascii="Times New Roman" w:hAnsi="Times New Roman" w:cs="Times New Roman"/>
                <w:lang w:val="en-CA"/>
              </w:rPr>
            </w:rPrChange>
          </w:rPr>
          <w:delText xml:space="preserve">How cost reduction will affect Cos </w:delText>
        </w:r>
        <w:r w:rsidR="00287437" w:rsidRPr="00322B1C" w:rsidDel="009F505C">
          <w:rPr>
            <w:rFonts w:ascii="Verdana" w:hAnsi="Verdana" w:cs="Times New Roman"/>
            <w:sz w:val="20"/>
            <w:szCs w:val="20"/>
            <w:lang w:val="en-CA"/>
            <w:rPrChange w:id="2111" w:author="Garai, Subrata" w:date="2017-08-07T00:24:00Z">
              <w:rPr>
                <w:rFonts w:ascii="Times New Roman" w:hAnsi="Times New Roman" w:cs="Times New Roman"/>
                <w:lang w:val="en-CA"/>
              </w:rPr>
            </w:rPrChange>
          </w:rPr>
          <w:delText xml:space="preserve">and the process of </w:delText>
        </w:r>
        <w:r w:rsidRPr="00322B1C" w:rsidDel="009F505C">
          <w:rPr>
            <w:rFonts w:ascii="Verdana" w:hAnsi="Verdana" w:cs="Times New Roman"/>
            <w:sz w:val="20"/>
            <w:szCs w:val="20"/>
            <w:lang w:val="en-CA"/>
            <w:rPrChange w:id="2112" w:author="Garai, Subrata" w:date="2017-08-07T00:24:00Z">
              <w:rPr>
                <w:rFonts w:ascii="Times New Roman" w:hAnsi="Times New Roman" w:cs="Times New Roman"/>
                <w:lang w:val="en-CA"/>
              </w:rPr>
            </w:rPrChange>
          </w:rPr>
          <w:delText>the evaluation of prospective customers?</w:delText>
        </w:r>
      </w:del>
    </w:p>
    <w:p w14:paraId="3D08D5F6" w14:textId="69C01898" w:rsidR="00137335" w:rsidRPr="00322B1C" w:rsidDel="009F505C" w:rsidRDefault="00137335">
      <w:pPr>
        <w:pStyle w:val="ListParagraph"/>
        <w:spacing w:line="480" w:lineRule="auto"/>
        <w:jc w:val="both"/>
        <w:rPr>
          <w:del w:id="2113" w:author="Garai, Subrata" w:date="2017-08-06T22:49:00Z"/>
          <w:rFonts w:ascii="Verdana" w:hAnsi="Verdana" w:cs="Times New Roman"/>
          <w:sz w:val="20"/>
          <w:szCs w:val="20"/>
          <w:lang w:val="en-CA"/>
          <w:rPrChange w:id="2114" w:author="Garai, Subrata" w:date="2017-08-07T00:24:00Z">
            <w:rPr>
              <w:del w:id="2115" w:author="Garai, Subrata" w:date="2017-08-06T22:49:00Z"/>
              <w:rFonts w:ascii="Times New Roman" w:hAnsi="Times New Roman" w:cs="Times New Roman"/>
              <w:lang w:val="en-CA"/>
            </w:rPr>
          </w:rPrChange>
        </w:rPr>
        <w:pPrChange w:id="2116" w:author="Garai, Subrata" w:date="2017-08-08T21:18:00Z">
          <w:pPr>
            <w:pStyle w:val="ListParagraph"/>
            <w:numPr>
              <w:numId w:val="7"/>
            </w:numPr>
            <w:spacing w:line="480" w:lineRule="auto"/>
            <w:ind w:left="426" w:hanging="360"/>
            <w:jc w:val="both"/>
          </w:pPr>
        </w:pPrChange>
      </w:pPr>
      <w:del w:id="2117" w:author="Garai, Subrata" w:date="2017-08-06T22:49:00Z">
        <w:r w:rsidRPr="00322B1C" w:rsidDel="009F505C">
          <w:rPr>
            <w:rFonts w:ascii="Verdana" w:hAnsi="Verdana" w:cs="Times New Roman"/>
            <w:sz w:val="20"/>
            <w:szCs w:val="20"/>
            <w:lang w:val="en-CA"/>
            <w:rPrChange w:id="2118" w:author="Garai, Subrata" w:date="2017-08-07T00:24:00Z">
              <w:rPr>
                <w:rFonts w:ascii="Times New Roman" w:hAnsi="Times New Roman" w:cs="Times New Roman"/>
                <w:lang w:val="en-CA"/>
              </w:rPr>
            </w:rPrChange>
          </w:rPr>
          <w:delText xml:space="preserve">Privacy and security risks </w:delText>
        </w:r>
        <w:r w:rsidR="005D60DD" w:rsidRPr="00322B1C" w:rsidDel="009F505C">
          <w:rPr>
            <w:rFonts w:ascii="Verdana" w:hAnsi="Verdana" w:cs="Times New Roman"/>
            <w:sz w:val="20"/>
            <w:szCs w:val="20"/>
            <w:lang w:val="en-CA"/>
            <w:rPrChange w:id="2119" w:author="Garai, Subrata" w:date="2017-08-07T00:24:00Z">
              <w:rPr>
                <w:rFonts w:ascii="Times New Roman" w:hAnsi="Times New Roman" w:cs="Times New Roman"/>
                <w:lang w:val="en-CA"/>
              </w:rPr>
            </w:rPrChange>
          </w:rPr>
          <w:delText>of</w:delText>
        </w:r>
        <w:r w:rsidR="00AD4076" w:rsidRPr="00322B1C" w:rsidDel="009F505C">
          <w:rPr>
            <w:rFonts w:ascii="Verdana" w:hAnsi="Verdana" w:cs="Times New Roman"/>
            <w:sz w:val="20"/>
            <w:szCs w:val="20"/>
            <w:lang w:val="en-CA"/>
            <w:rPrChange w:id="2120" w:author="Garai, Subrata" w:date="2017-08-07T00:24:00Z">
              <w:rPr>
                <w:rFonts w:ascii="Times New Roman" w:hAnsi="Times New Roman" w:cs="Times New Roman"/>
                <w:lang w:val="en-CA"/>
              </w:rPr>
            </w:rPrChange>
          </w:rPr>
          <w:delText xml:space="preserve"> analytics </w:delText>
        </w:r>
        <w:r w:rsidRPr="00322B1C" w:rsidDel="009F505C">
          <w:rPr>
            <w:rFonts w:ascii="Verdana" w:hAnsi="Verdana" w:cs="Times New Roman"/>
            <w:sz w:val="20"/>
            <w:szCs w:val="20"/>
            <w:lang w:val="en-CA"/>
            <w:rPrChange w:id="2121" w:author="Garai, Subrata" w:date="2017-08-07T00:24:00Z">
              <w:rPr>
                <w:rFonts w:ascii="Times New Roman" w:hAnsi="Times New Roman" w:cs="Times New Roman"/>
                <w:lang w:val="en-CA"/>
              </w:rPr>
            </w:rPrChange>
          </w:rPr>
          <w:delText>are not evaluated not in the current no in the new model application.</w:delText>
        </w:r>
      </w:del>
    </w:p>
    <w:p w14:paraId="73E144ED" w14:textId="01C79CD4" w:rsidR="00320C1B" w:rsidRPr="00322B1C" w:rsidDel="009F505C" w:rsidRDefault="005D60DD">
      <w:pPr>
        <w:pStyle w:val="ListParagraph"/>
        <w:spacing w:line="480" w:lineRule="auto"/>
        <w:jc w:val="both"/>
        <w:rPr>
          <w:del w:id="2122" w:author="Garai, Subrata" w:date="2017-08-06T22:49:00Z"/>
          <w:rFonts w:ascii="Verdana" w:hAnsi="Verdana" w:cs="Times New Roman"/>
          <w:sz w:val="20"/>
          <w:szCs w:val="20"/>
          <w:lang w:val="en-CA"/>
          <w:rPrChange w:id="2123" w:author="Garai, Subrata" w:date="2017-08-07T00:24:00Z">
            <w:rPr>
              <w:del w:id="2124" w:author="Garai, Subrata" w:date="2017-08-06T22:49:00Z"/>
              <w:rFonts w:ascii="Times New Roman" w:hAnsi="Times New Roman" w:cs="Times New Roman"/>
              <w:lang w:val="en-CA"/>
            </w:rPr>
          </w:rPrChange>
        </w:rPr>
        <w:pPrChange w:id="2125" w:author="Garai, Subrata" w:date="2017-08-08T21:18:00Z">
          <w:pPr>
            <w:pStyle w:val="ListParagraph"/>
            <w:numPr>
              <w:numId w:val="1"/>
            </w:numPr>
            <w:spacing w:line="480" w:lineRule="auto"/>
            <w:ind w:hanging="360"/>
            <w:jc w:val="both"/>
          </w:pPr>
        </w:pPrChange>
      </w:pPr>
      <w:del w:id="2126" w:author="Garai, Subrata" w:date="2017-08-06T22:49:00Z">
        <w:r w:rsidRPr="00322B1C" w:rsidDel="009F505C">
          <w:rPr>
            <w:rFonts w:ascii="Verdana" w:hAnsi="Verdana" w:cs="Times New Roman"/>
            <w:sz w:val="20"/>
            <w:szCs w:val="20"/>
            <w:lang w:val="en-CA"/>
            <w:rPrChange w:id="2127" w:author="Garai, Subrata" w:date="2017-08-07T00:24:00Z">
              <w:rPr>
                <w:rFonts w:ascii="Times New Roman" w:hAnsi="Times New Roman" w:cs="Times New Roman"/>
                <w:lang w:val="en-CA"/>
              </w:rPr>
            </w:rPrChange>
          </w:rPr>
          <w:delText xml:space="preserve">Regulatory risks </w:delText>
        </w:r>
        <w:r w:rsidR="00320C1B" w:rsidRPr="00322B1C" w:rsidDel="009F505C">
          <w:rPr>
            <w:rFonts w:ascii="Verdana" w:hAnsi="Verdana" w:cs="Times New Roman"/>
            <w:sz w:val="20"/>
            <w:szCs w:val="20"/>
            <w:lang w:val="en-CA"/>
            <w:rPrChange w:id="2128" w:author="Garai, Subrata" w:date="2017-08-07T00:24:00Z">
              <w:rPr>
                <w:rFonts w:ascii="Times New Roman" w:hAnsi="Times New Roman" w:cs="Times New Roman"/>
                <w:lang w:val="en-CA"/>
              </w:rPr>
            </w:rPrChange>
          </w:rPr>
          <w:delText>are not evaluated. The ID is not reveling much for our team at the moment. However, the customers ID which is consisted of first tree letters of the city, some letters and numbers may represent the person name or address or postal code, thus has a potential for regulatory concerns.</w:delText>
        </w:r>
      </w:del>
    </w:p>
    <w:p w14:paraId="6CF95602" w14:textId="61D83101" w:rsidR="005D60DD" w:rsidRPr="00322B1C" w:rsidDel="009F505C" w:rsidRDefault="005D60DD">
      <w:pPr>
        <w:pStyle w:val="ListParagraph"/>
        <w:spacing w:line="480" w:lineRule="auto"/>
        <w:jc w:val="both"/>
        <w:rPr>
          <w:del w:id="2129" w:author="Garai, Subrata" w:date="2017-08-06T22:49:00Z"/>
          <w:rFonts w:ascii="Verdana" w:hAnsi="Verdana" w:cs="Times New Roman"/>
          <w:sz w:val="20"/>
          <w:szCs w:val="20"/>
          <w:lang w:val="en-CA"/>
          <w:rPrChange w:id="2130" w:author="Garai, Subrata" w:date="2017-08-07T00:24:00Z">
            <w:rPr>
              <w:del w:id="2131" w:author="Garai, Subrata" w:date="2017-08-06T22:49:00Z"/>
              <w:rFonts w:ascii="Times New Roman" w:hAnsi="Times New Roman" w:cs="Times New Roman"/>
              <w:lang w:val="en-CA"/>
            </w:rPr>
          </w:rPrChange>
        </w:rPr>
        <w:pPrChange w:id="2132" w:author="Garai, Subrata" w:date="2017-08-08T21:18:00Z">
          <w:pPr>
            <w:spacing w:line="480" w:lineRule="auto"/>
            <w:jc w:val="both"/>
          </w:pPr>
        </w:pPrChange>
      </w:pPr>
    </w:p>
    <w:p w14:paraId="3823D5FE" w14:textId="460E5F52" w:rsidR="005D60DD" w:rsidRPr="00322B1C" w:rsidDel="009F505C" w:rsidRDefault="00AB0B23">
      <w:pPr>
        <w:pStyle w:val="ListParagraph"/>
        <w:spacing w:line="480" w:lineRule="auto"/>
        <w:jc w:val="both"/>
        <w:rPr>
          <w:del w:id="2133" w:author="Garai, Subrata" w:date="2017-08-06T22:49:00Z"/>
          <w:rFonts w:ascii="Verdana" w:hAnsi="Verdana" w:cs="Times New Roman"/>
          <w:sz w:val="20"/>
          <w:szCs w:val="20"/>
          <w:lang w:val="en-CA"/>
          <w:rPrChange w:id="2134" w:author="Garai, Subrata" w:date="2017-08-07T00:24:00Z">
            <w:rPr>
              <w:del w:id="2135" w:author="Garai, Subrata" w:date="2017-08-06T22:49:00Z"/>
              <w:rFonts w:ascii="Times New Roman" w:hAnsi="Times New Roman" w:cs="Times New Roman"/>
              <w:lang w:val="en-CA"/>
            </w:rPr>
          </w:rPrChange>
        </w:rPr>
        <w:pPrChange w:id="2136" w:author="Garai, Subrata" w:date="2017-08-08T21:18:00Z">
          <w:pPr>
            <w:pStyle w:val="ListParagraph"/>
            <w:numPr>
              <w:numId w:val="7"/>
            </w:numPr>
            <w:spacing w:line="480" w:lineRule="auto"/>
            <w:ind w:left="426" w:hanging="360"/>
            <w:jc w:val="both"/>
          </w:pPr>
        </w:pPrChange>
      </w:pPr>
      <w:del w:id="2137" w:author="Garai, Subrata" w:date="2017-08-06T22:49:00Z">
        <w:r w:rsidRPr="00322B1C" w:rsidDel="009F505C">
          <w:rPr>
            <w:rFonts w:ascii="Verdana" w:hAnsi="Verdana" w:cs="Times New Roman"/>
            <w:sz w:val="20"/>
            <w:szCs w:val="20"/>
            <w:lang w:val="en-CA"/>
            <w:rPrChange w:id="2138" w:author="Garai, Subrata" w:date="2017-08-07T00:24:00Z">
              <w:rPr>
                <w:rFonts w:ascii="Times New Roman" w:hAnsi="Times New Roman" w:cs="Times New Roman"/>
                <w:b/>
                <w:lang w:val="en-CA"/>
              </w:rPr>
            </w:rPrChange>
          </w:rPr>
          <w:delText xml:space="preserve">#5. No information </w:delText>
        </w:r>
        <w:r w:rsidR="00320C1B" w:rsidRPr="00322B1C" w:rsidDel="009F505C">
          <w:rPr>
            <w:rFonts w:ascii="Verdana" w:hAnsi="Verdana" w:cs="Times New Roman"/>
            <w:sz w:val="20"/>
            <w:szCs w:val="20"/>
            <w:lang w:val="en-CA"/>
            <w:rPrChange w:id="2139" w:author="Garai, Subrata" w:date="2017-08-07T00:24:00Z">
              <w:rPr>
                <w:rFonts w:ascii="Times New Roman" w:hAnsi="Times New Roman" w:cs="Times New Roman"/>
                <w:b/>
                <w:lang w:val="en-CA"/>
              </w:rPr>
            </w:rPrChange>
          </w:rPr>
          <w:delText xml:space="preserve">provided </w:delText>
        </w:r>
        <w:r w:rsidRPr="00322B1C" w:rsidDel="009F505C">
          <w:rPr>
            <w:rFonts w:ascii="Verdana" w:hAnsi="Verdana" w:cs="Times New Roman"/>
            <w:sz w:val="20"/>
            <w:szCs w:val="20"/>
            <w:lang w:val="en-CA"/>
            <w:rPrChange w:id="2140" w:author="Garai, Subrata" w:date="2017-08-07T00:24:00Z">
              <w:rPr>
                <w:rFonts w:ascii="Times New Roman" w:hAnsi="Times New Roman" w:cs="Times New Roman"/>
                <w:b/>
                <w:lang w:val="en-CA"/>
              </w:rPr>
            </w:rPrChange>
          </w:rPr>
          <w:delText>about how</w:delText>
        </w:r>
        <w:r w:rsidR="00320C1B" w:rsidRPr="00322B1C" w:rsidDel="009F505C">
          <w:rPr>
            <w:rFonts w:ascii="Verdana" w:hAnsi="Verdana" w:cs="Times New Roman"/>
            <w:sz w:val="20"/>
            <w:szCs w:val="20"/>
            <w:lang w:val="en-CA"/>
            <w:rPrChange w:id="2141" w:author="Garai, Subrata" w:date="2017-08-07T00:24:00Z">
              <w:rPr>
                <w:rFonts w:ascii="Times New Roman" w:hAnsi="Times New Roman" w:cs="Times New Roman"/>
                <w:b/>
                <w:lang w:val="en-CA"/>
              </w:rPr>
            </w:rPrChange>
          </w:rPr>
          <w:delText xml:space="preserve"> the</w:delText>
        </w:r>
        <w:r w:rsidRPr="00322B1C" w:rsidDel="009F505C">
          <w:rPr>
            <w:rFonts w:ascii="Verdana" w:hAnsi="Verdana" w:cs="Times New Roman"/>
            <w:sz w:val="20"/>
            <w:szCs w:val="20"/>
            <w:lang w:val="en-CA"/>
            <w:rPrChange w:id="2142" w:author="Garai, Subrata" w:date="2017-08-07T00:24:00Z">
              <w:rPr>
                <w:rFonts w:ascii="Times New Roman" w:hAnsi="Times New Roman" w:cs="Times New Roman"/>
                <w:b/>
                <w:lang w:val="en-CA"/>
              </w:rPr>
            </w:rPrChange>
          </w:rPr>
          <w:delText xml:space="preserve"> current governance of the data will extend into the new system</w:delText>
        </w:r>
        <w:r w:rsidR="00320C1B" w:rsidRPr="00322B1C" w:rsidDel="009F505C">
          <w:rPr>
            <w:rFonts w:ascii="Verdana" w:hAnsi="Verdana" w:cs="Times New Roman"/>
            <w:sz w:val="20"/>
            <w:szCs w:val="20"/>
            <w:lang w:val="en-CA"/>
            <w:rPrChange w:id="2143" w:author="Garai, Subrata" w:date="2017-08-07T00:24:00Z">
              <w:rPr>
                <w:rFonts w:ascii="Times New Roman" w:hAnsi="Times New Roman" w:cs="Times New Roman"/>
                <w:b/>
                <w:lang w:val="en-CA"/>
              </w:rPr>
            </w:rPrChange>
          </w:rPr>
          <w:delText xml:space="preserve"> (or if it is required).</w:delText>
        </w:r>
      </w:del>
    </w:p>
    <w:p w14:paraId="423BEF72" w14:textId="6D31066C" w:rsidR="00320C1B" w:rsidRPr="00322B1C" w:rsidDel="009F505C" w:rsidRDefault="00320C1B">
      <w:pPr>
        <w:pStyle w:val="ListParagraph"/>
        <w:spacing w:line="480" w:lineRule="auto"/>
        <w:jc w:val="both"/>
        <w:rPr>
          <w:del w:id="2144" w:author="Garai, Subrata" w:date="2017-08-06T22:49:00Z"/>
          <w:rFonts w:ascii="Verdana" w:hAnsi="Verdana" w:cs="Times New Roman"/>
          <w:sz w:val="20"/>
          <w:szCs w:val="20"/>
          <w:lang w:val="en-CA"/>
          <w:rPrChange w:id="2145" w:author="Garai, Subrata" w:date="2017-08-07T00:24:00Z">
            <w:rPr>
              <w:del w:id="2146" w:author="Garai, Subrata" w:date="2017-08-06T22:49:00Z"/>
              <w:rFonts w:ascii="Times New Roman" w:hAnsi="Times New Roman" w:cs="Times New Roman"/>
              <w:lang w:val="en-CA"/>
            </w:rPr>
          </w:rPrChange>
        </w:rPr>
        <w:pPrChange w:id="2147" w:author="Garai, Subrata" w:date="2017-08-08T21:18:00Z">
          <w:pPr>
            <w:pStyle w:val="ListParagraph"/>
            <w:numPr>
              <w:numId w:val="7"/>
            </w:numPr>
            <w:spacing w:line="480" w:lineRule="auto"/>
            <w:ind w:left="426" w:hanging="360"/>
            <w:jc w:val="both"/>
          </w:pPr>
        </w:pPrChange>
      </w:pPr>
      <w:del w:id="2148" w:author="Garai, Subrata" w:date="2017-08-06T22:49:00Z">
        <w:r w:rsidRPr="00322B1C" w:rsidDel="009F505C">
          <w:rPr>
            <w:rFonts w:ascii="Verdana" w:hAnsi="Verdana" w:cs="Times New Roman"/>
            <w:sz w:val="20"/>
            <w:szCs w:val="20"/>
            <w:lang w:val="en-CA"/>
            <w:rPrChange w:id="2149" w:author="Garai, Subrata" w:date="2017-08-07T00:24:00Z">
              <w:rPr>
                <w:rFonts w:ascii="Times New Roman" w:hAnsi="Times New Roman" w:cs="Times New Roman"/>
                <w:lang w:val="en-CA"/>
              </w:rPr>
            </w:rPrChange>
          </w:rPr>
          <w:delText xml:space="preserve">What technology are required to support </w:delText>
        </w:r>
        <w:r w:rsidR="002F1796" w:rsidRPr="00322B1C" w:rsidDel="009F505C">
          <w:rPr>
            <w:rFonts w:ascii="Verdana" w:hAnsi="Verdana" w:cs="Times New Roman"/>
            <w:sz w:val="20"/>
            <w:szCs w:val="20"/>
            <w:lang w:val="en-CA"/>
            <w:rPrChange w:id="2150" w:author="Garai, Subrata" w:date="2017-08-07T00:24:00Z">
              <w:rPr>
                <w:rFonts w:ascii="Times New Roman" w:hAnsi="Times New Roman" w:cs="Times New Roman"/>
                <w:lang w:val="en-CA"/>
              </w:rPr>
            </w:rPrChange>
          </w:rPr>
          <w:delText>COO</w:delText>
        </w:r>
        <w:r w:rsidR="00327840" w:rsidRPr="00322B1C" w:rsidDel="009F505C">
          <w:rPr>
            <w:rFonts w:ascii="Verdana" w:hAnsi="Verdana" w:cs="Times New Roman"/>
            <w:sz w:val="20"/>
            <w:szCs w:val="20"/>
            <w:lang w:val="en-CA"/>
            <w:rPrChange w:id="2151" w:author="Garai, Subrata" w:date="2017-08-07T00:24:00Z">
              <w:rPr>
                <w:rFonts w:ascii="Times New Roman" w:hAnsi="Times New Roman" w:cs="Times New Roman"/>
                <w:lang w:val="en-CA"/>
              </w:rPr>
            </w:rPrChange>
          </w:rPr>
          <w:delText xml:space="preserve"> vision</w:delText>
        </w:r>
      </w:del>
    </w:p>
    <w:p w14:paraId="1D8D17C6" w14:textId="0CD03C8C" w:rsidR="005D60DD" w:rsidRPr="00322B1C" w:rsidDel="009F505C" w:rsidRDefault="005D60DD">
      <w:pPr>
        <w:pStyle w:val="ListParagraph"/>
        <w:spacing w:line="480" w:lineRule="auto"/>
        <w:jc w:val="both"/>
        <w:rPr>
          <w:del w:id="2152" w:author="Garai, Subrata" w:date="2017-08-06T22:49:00Z"/>
          <w:rFonts w:ascii="Verdana" w:hAnsi="Verdana" w:cs="Times New Roman"/>
          <w:sz w:val="20"/>
          <w:szCs w:val="20"/>
          <w:lang w:val="en-CA"/>
          <w:rPrChange w:id="2153" w:author="Garai, Subrata" w:date="2017-08-07T00:24:00Z">
            <w:rPr>
              <w:del w:id="2154" w:author="Garai, Subrata" w:date="2017-08-06T22:49:00Z"/>
              <w:rFonts w:ascii="Times New Roman" w:hAnsi="Times New Roman" w:cs="Times New Roman"/>
              <w:lang w:val="en-CA"/>
            </w:rPr>
          </w:rPrChange>
        </w:rPr>
        <w:pPrChange w:id="2155" w:author="Garai, Subrata" w:date="2017-08-08T21:18:00Z">
          <w:pPr>
            <w:pStyle w:val="ListParagraph"/>
            <w:numPr>
              <w:numId w:val="7"/>
            </w:numPr>
            <w:spacing w:line="480" w:lineRule="auto"/>
            <w:ind w:left="426" w:hanging="360"/>
            <w:jc w:val="both"/>
          </w:pPr>
        </w:pPrChange>
      </w:pPr>
      <w:del w:id="2156" w:author="Garai, Subrata" w:date="2017-08-06T22:49:00Z">
        <w:r w:rsidRPr="00322B1C" w:rsidDel="009F505C">
          <w:rPr>
            <w:rFonts w:ascii="Verdana" w:hAnsi="Verdana" w:cs="Times New Roman"/>
            <w:sz w:val="20"/>
            <w:szCs w:val="20"/>
            <w:lang w:val="en-CA"/>
            <w:rPrChange w:id="2157" w:author="Garai, Subrata" w:date="2017-08-07T00:24:00Z">
              <w:rPr>
                <w:rFonts w:ascii="Times New Roman" w:hAnsi="Times New Roman" w:cs="Times New Roman"/>
                <w:lang w:val="en-CA"/>
              </w:rPr>
            </w:rPrChange>
          </w:rPr>
          <w:delText>How much investment are needed (if any) into technology to handle the model application (cost-benefit analysis will be useful).</w:delText>
        </w:r>
      </w:del>
    </w:p>
    <w:p w14:paraId="62B13293" w14:textId="2BAF7C23" w:rsidR="00AB0B23" w:rsidRPr="00322B1C" w:rsidDel="009F505C" w:rsidRDefault="00AB0B23">
      <w:pPr>
        <w:pStyle w:val="ListParagraph"/>
        <w:spacing w:line="480" w:lineRule="auto"/>
        <w:jc w:val="both"/>
        <w:rPr>
          <w:del w:id="2158" w:author="Garai, Subrata" w:date="2017-08-06T22:49:00Z"/>
          <w:rFonts w:ascii="Verdana" w:hAnsi="Verdana" w:cs="Times New Roman"/>
          <w:sz w:val="20"/>
          <w:szCs w:val="20"/>
          <w:lang w:val="en-CA"/>
          <w:rPrChange w:id="2159" w:author="Garai, Subrata" w:date="2017-08-07T00:24:00Z">
            <w:rPr>
              <w:del w:id="2160" w:author="Garai, Subrata" w:date="2017-08-06T22:49:00Z"/>
              <w:rFonts w:ascii="Times New Roman" w:hAnsi="Times New Roman" w:cs="Times New Roman"/>
              <w:lang w:val="en-CA"/>
            </w:rPr>
          </w:rPrChange>
        </w:rPr>
        <w:pPrChange w:id="2161" w:author="Garai, Subrata" w:date="2017-08-08T21:18:00Z">
          <w:pPr>
            <w:spacing w:line="480" w:lineRule="auto"/>
            <w:ind w:left="426"/>
            <w:jc w:val="both"/>
          </w:pPr>
        </w:pPrChange>
      </w:pPr>
    </w:p>
    <w:p w14:paraId="3891224C" w14:textId="72B1A473" w:rsidR="005D60DD" w:rsidRPr="00322B1C" w:rsidDel="009F505C" w:rsidRDefault="00287437">
      <w:pPr>
        <w:pStyle w:val="ListParagraph"/>
        <w:spacing w:line="480" w:lineRule="auto"/>
        <w:jc w:val="both"/>
        <w:rPr>
          <w:del w:id="2162" w:author="Garai, Subrata" w:date="2017-08-06T22:49:00Z"/>
          <w:rFonts w:ascii="Verdana" w:hAnsi="Verdana" w:cs="Times New Roman"/>
          <w:sz w:val="20"/>
          <w:szCs w:val="20"/>
          <w:lang w:val="en-CA"/>
          <w:rPrChange w:id="2163" w:author="Garai, Subrata" w:date="2017-08-07T00:24:00Z">
            <w:rPr>
              <w:del w:id="2164" w:author="Garai, Subrata" w:date="2017-08-06T22:49:00Z"/>
              <w:rFonts w:ascii="Times New Roman" w:hAnsi="Times New Roman" w:cs="Times New Roman"/>
              <w:b/>
              <w:lang w:val="en-CA"/>
            </w:rPr>
          </w:rPrChange>
        </w:rPr>
        <w:pPrChange w:id="2165" w:author="Garai, Subrata" w:date="2017-08-08T21:18:00Z">
          <w:pPr>
            <w:spacing w:line="480" w:lineRule="auto"/>
            <w:ind w:left="426"/>
            <w:jc w:val="both"/>
          </w:pPr>
        </w:pPrChange>
      </w:pPr>
      <w:del w:id="2166" w:author="Garai, Subrata" w:date="2017-08-06T22:49:00Z">
        <w:r w:rsidRPr="00322B1C" w:rsidDel="009F505C">
          <w:rPr>
            <w:rFonts w:ascii="Verdana" w:hAnsi="Verdana" w:cs="Times New Roman"/>
            <w:sz w:val="20"/>
            <w:szCs w:val="20"/>
            <w:lang w:val="en-CA"/>
            <w:rPrChange w:id="2167" w:author="Garai, Subrata" w:date="2017-08-07T00:24:00Z">
              <w:rPr>
                <w:rFonts w:ascii="Times New Roman" w:hAnsi="Times New Roman" w:cs="Times New Roman"/>
                <w:b/>
                <w:lang w:val="en-CA"/>
              </w:rPr>
            </w:rPrChange>
          </w:rPr>
          <w:delText xml:space="preserve">#6. Equality </w:delText>
        </w:r>
        <w:r w:rsidR="008257C5" w:rsidRPr="00322B1C" w:rsidDel="009F505C">
          <w:rPr>
            <w:rFonts w:ascii="Verdana" w:hAnsi="Verdana" w:cs="Times New Roman"/>
            <w:sz w:val="20"/>
            <w:szCs w:val="20"/>
            <w:lang w:val="en-CA"/>
            <w:rPrChange w:id="2168" w:author="Garai, Subrata" w:date="2017-08-07T00:24:00Z">
              <w:rPr>
                <w:rFonts w:ascii="Times New Roman" w:hAnsi="Times New Roman" w:cs="Times New Roman"/>
                <w:b/>
                <w:lang w:val="en-CA"/>
              </w:rPr>
            </w:rPrChange>
          </w:rPr>
          <w:delText xml:space="preserve">and missing data </w:delText>
        </w:r>
        <w:r w:rsidRPr="00322B1C" w:rsidDel="009F505C">
          <w:rPr>
            <w:rFonts w:ascii="Verdana" w:hAnsi="Verdana" w:cs="Times New Roman"/>
            <w:sz w:val="20"/>
            <w:szCs w:val="20"/>
            <w:lang w:val="en-CA"/>
            <w:rPrChange w:id="2169" w:author="Garai, Subrata" w:date="2017-08-07T00:24:00Z">
              <w:rPr>
                <w:rFonts w:ascii="Times New Roman" w:hAnsi="Times New Roman" w:cs="Times New Roman"/>
                <w:b/>
                <w:lang w:val="en-CA"/>
              </w:rPr>
            </w:rPrChange>
          </w:rPr>
          <w:delText xml:space="preserve">issues: </w:delText>
        </w:r>
      </w:del>
    </w:p>
    <w:p w14:paraId="5D6B25D5" w14:textId="7ED46081" w:rsidR="005D60DD" w:rsidRPr="00322B1C" w:rsidDel="009F505C" w:rsidRDefault="00287437">
      <w:pPr>
        <w:pStyle w:val="ListParagraph"/>
        <w:spacing w:line="480" w:lineRule="auto"/>
        <w:jc w:val="both"/>
        <w:rPr>
          <w:del w:id="2170" w:author="Garai, Subrata" w:date="2017-08-06T22:49:00Z"/>
          <w:rFonts w:ascii="Verdana" w:hAnsi="Verdana" w:cs="Times New Roman"/>
          <w:sz w:val="20"/>
          <w:szCs w:val="20"/>
          <w:lang w:val="en-CA"/>
          <w:rPrChange w:id="2171" w:author="Garai, Subrata" w:date="2017-08-07T00:24:00Z">
            <w:rPr>
              <w:del w:id="2172" w:author="Garai, Subrata" w:date="2017-08-06T22:49:00Z"/>
              <w:rFonts w:ascii="Times New Roman" w:hAnsi="Times New Roman" w:cs="Times New Roman"/>
              <w:lang w:val="en-CA"/>
            </w:rPr>
          </w:rPrChange>
        </w:rPr>
        <w:pPrChange w:id="2173" w:author="Garai, Subrata" w:date="2017-08-08T21:18:00Z">
          <w:pPr>
            <w:pStyle w:val="ListParagraph"/>
            <w:numPr>
              <w:numId w:val="7"/>
            </w:numPr>
            <w:spacing w:line="480" w:lineRule="auto"/>
            <w:ind w:left="426" w:hanging="360"/>
            <w:jc w:val="both"/>
          </w:pPr>
        </w:pPrChange>
      </w:pPr>
      <w:del w:id="2174" w:author="Garai, Subrata" w:date="2017-08-06T22:49:00Z">
        <w:r w:rsidRPr="00322B1C" w:rsidDel="009F505C">
          <w:rPr>
            <w:rFonts w:ascii="Verdana" w:hAnsi="Verdana" w:cs="Times New Roman"/>
            <w:sz w:val="20"/>
            <w:szCs w:val="20"/>
            <w:lang w:val="en-CA"/>
            <w:rPrChange w:id="2175" w:author="Garai, Subrata" w:date="2017-08-07T00:24:00Z">
              <w:rPr>
                <w:rFonts w:ascii="Times New Roman" w:hAnsi="Times New Roman" w:cs="Times New Roman"/>
                <w:lang w:val="en-CA"/>
              </w:rPr>
            </w:rPrChange>
          </w:rPr>
          <w:delText>Why provide differential fee structure for differently sanctioned customers when the insurance can be added to the customers who got less sanctions?</w:delText>
        </w:r>
        <w:r w:rsidR="005D60DD" w:rsidRPr="00322B1C" w:rsidDel="009F505C">
          <w:rPr>
            <w:rFonts w:ascii="Verdana" w:hAnsi="Verdana" w:cs="Times New Roman"/>
            <w:sz w:val="20"/>
            <w:szCs w:val="20"/>
            <w:lang w:val="en-CA"/>
            <w:rPrChange w:id="2176" w:author="Garai, Subrata" w:date="2017-08-07T00:24:00Z">
              <w:rPr>
                <w:rFonts w:ascii="Times New Roman" w:hAnsi="Times New Roman" w:cs="Times New Roman"/>
                <w:lang w:val="en-CA"/>
              </w:rPr>
            </w:rPrChange>
          </w:rPr>
          <w:delText xml:space="preserve"> </w:delText>
        </w:r>
      </w:del>
    </w:p>
    <w:p w14:paraId="3F0FB6D5" w14:textId="3EDE2372" w:rsidR="005D60DD" w:rsidRPr="00322B1C" w:rsidDel="009F505C" w:rsidRDefault="005D60DD">
      <w:pPr>
        <w:pStyle w:val="ListParagraph"/>
        <w:spacing w:line="480" w:lineRule="auto"/>
        <w:jc w:val="both"/>
        <w:rPr>
          <w:del w:id="2177" w:author="Garai, Subrata" w:date="2017-08-06T22:49:00Z"/>
          <w:rFonts w:ascii="Verdana" w:hAnsi="Verdana" w:cs="Times New Roman"/>
          <w:sz w:val="20"/>
          <w:szCs w:val="20"/>
          <w:lang w:val="en-CA"/>
          <w:rPrChange w:id="2178" w:author="Garai, Subrata" w:date="2017-08-07T00:24:00Z">
            <w:rPr>
              <w:del w:id="2179" w:author="Garai, Subrata" w:date="2017-08-06T22:49:00Z"/>
              <w:rFonts w:ascii="Times New Roman" w:hAnsi="Times New Roman" w:cs="Times New Roman"/>
              <w:lang w:val="en-CA"/>
            </w:rPr>
          </w:rPrChange>
        </w:rPr>
        <w:pPrChange w:id="2180" w:author="Garai, Subrata" w:date="2017-08-08T21:18:00Z">
          <w:pPr>
            <w:pStyle w:val="ListParagraph"/>
            <w:numPr>
              <w:numId w:val="7"/>
            </w:numPr>
            <w:spacing w:line="480" w:lineRule="auto"/>
            <w:ind w:left="426" w:hanging="360"/>
            <w:jc w:val="both"/>
          </w:pPr>
        </w:pPrChange>
      </w:pPr>
      <w:del w:id="2181" w:author="Garai, Subrata" w:date="2017-08-06T22:49:00Z">
        <w:r w:rsidRPr="00322B1C" w:rsidDel="009F505C">
          <w:rPr>
            <w:rFonts w:ascii="Verdana" w:hAnsi="Verdana" w:cs="Times New Roman"/>
            <w:sz w:val="20"/>
            <w:szCs w:val="20"/>
            <w:lang w:val="en-CA"/>
            <w:rPrChange w:id="2182" w:author="Garai, Subrata" w:date="2017-08-07T00:24:00Z">
              <w:rPr>
                <w:rFonts w:ascii="Times New Roman" w:hAnsi="Times New Roman" w:cs="Times New Roman"/>
                <w:lang w:val="en-CA"/>
              </w:rPr>
            </w:rPrChange>
          </w:rPr>
          <w:delText>How much the property appreciated over the period of time, and why is it some particular locations riskier that other?</w:delText>
        </w:r>
      </w:del>
    </w:p>
    <w:p w14:paraId="58E5F281" w14:textId="6B02B529" w:rsidR="005D60DD" w:rsidRPr="00322B1C" w:rsidDel="009F505C" w:rsidRDefault="005D60DD">
      <w:pPr>
        <w:pStyle w:val="ListParagraph"/>
        <w:spacing w:line="480" w:lineRule="auto"/>
        <w:jc w:val="both"/>
        <w:rPr>
          <w:del w:id="2183" w:author="Garai, Subrata" w:date="2017-08-06T22:49:00Z"/>
          <w:rFonts w:ascii="Verdana" w:hAnsi="Verdana" w:cs="Times New Roman"/>
          <w:sz w:val="20"/>
          <w:szCs w:val="20"/>
          <w:lang w:val="en-CA"/>
          <w:rPrChange w:id="2184" w:author="Garai, Subrata" w:date="2017-08-07T00:24:00Z">
            <w:rPr>
              <w:del w:id="2185" w:author="Garai, Subrata" w:date="2017-08-06T22:49:00Z"/>
              <w:rFonts w:ascii="Times New Roman" w:hAnsi="Times New Roman" w:cs="Times New Roman"/>
              <w:lang w:val="en-CA"/>
            </w:rPr>
          </w:rPrChange>
        </w:rPr>
        <w:pPrChange w:id="2186" w:author="Garai, Subrata" w:date="2017-08-08T21:18:00Z">
          <w:pPr>
            <w:pStyle w:val="ListParagraph"/>
            <w:numPr>
              <w:numId w:val="7"/>
            </w:numPr>
            <w:spacing w:line="480" w:lineRule="auto"/>
            <w:ind w:left="426" w:hanging="360"/>
            <w:jc w:val="both"/>
          </w:pPr>
        </w:pPrChange>
      </w:pPr>
      <w:del w:id="2187" w:author="Garai, Subrata" w:date="2017-08-06T22:49:00Z">
        <w:r w:rsidRPr="00322B1C" w:rsidDel="009F505C">
          <w:rPr>
            <w:rFonts w:ascii="Verdana" w:hAnsi="Verdana" w:cs="Times New Roman"/>
            <w:sz w:val="20"/>
            <w:szCs w:val="20"/>
            <w:lang w:val="en-CA"/>
            <w:rPrChange w:id="2188" w:author="Garai, Subrata" w:date="2017-08-07T00:24:00Z">
              <w:rPr>
                <w:rFonts w:ascii="Times New Roman" w:hAnsi="Times New Roman" w:cs="Times New Roman"/>
                <w:lang w:val="en-CA"/>
              </w:rPr>
            </w:rPrChange>
          </w:rPr>
          <w:delText>No indexation connecting geographical location and population data (unemployment data, et etc.)</w:delText>
        </w:r>
      </w:del>
    </w:p>
    <w:p w14:paraId="0B09D673" w14:textId="61ECE38C" w:rsidR="00287437" w:rsidRPr="00322B1C" w:rsidDel="009F505C" w:rsidRDefault="00287437">
      <w:pPr>
        <w:pStyle w:val="ListParagraph"/>
        <w:spacing w:line="480" w:lineRule="auto"/>
        <w:jc w:val="both"/>
        <w:rPr>
          <w:del w:id="2189" w:author="Garai, Subrata" w:date="2017-08-06T22:49:00Z"/>
          <w:rFonts w:ascii="Verdana" w:hAnsi="Verdana" w:cs="Times New Roman"/>
          <w:sz w:val="20"/>
          <w:szCs w:val="20"/>
          <w:lang w:val="en-CA"/>
          <w:rPrChange w:id="2190" w:author="Garai, Subrata" w:date="2017-08-07T00:24:00Z">
            <w:rPr>
              <w:del w:id="2191" w:author="Garai, Subrata" w:date="2017-08-06T22:49:00Z"/>
              <w:rFonts w:ascii="Times New Roman" w:hAnsi="Times New Roman" w:cs="Times New Roman"/>
              <w:b/>
              <w:lang w:val="en-CA"/>
            </w:rPr>
          </w:rPrChange>
        </w:rPr>
        <w:pPrChange w:id="2192" w:author="Garai, Subrata" w:date="2017-08-08T21:18:00Z">
          <w:pPr>
            <w:spacing w:line="480" w:lineRule="auto"/>
            <w:ind w:left="426"/>
            <w:jc w:val="both"/>
          </w:pPr>
        </w:pPrChange>
      </w:pPr>
    </w:p>
    <w:p w14:paraId="66C10237" w14:textId="57E2633A" w:rsidR="000F5950" w:rsidRPr="00322B1C" w:rsidDel="009F505C" w:rsidRDefault="000F5950">
      <w:pPr>
        <w:pStyle w:val="ListParagraph"/>
        <w:spacing w:line="480" w:lineRule="auto"/>
        <w:jc w:val="both"/>
        <w:rPr>
          <w:del w:id="2193" w:author="Garai, Subrata" w:date="2017-08-06T22:49:00Z"/>
          <w:rFonts w:ascii="Verdana" w:hAnsi="Verdana" w:cs="Times New Roman"/>
          <w:sz w:val="20"/>
          <w:szCs w:val="20"/>
          <w:lang w:val="en-CA"/>
          <w:rPrChange w:id="2194" w:author="Garai, Subrata" w:date="2017-08-07T00:24:00Z">
            <w:rPr>
              <w:del w:id="2195" w:author="Garai, Subrata" w:date="2017-08-06T22:49:00Z"/>
              <w:rFonts w:ascii="Times New Roman" w:hAnsi="Times New Roman" w:cs="Times New Roman"/>
              <w:lang w:val="en-CA"/>
            </w:rPr>
          </w:rPrChange>
        </w:rPr>
        <w:pPrChange w:id="2196" w:author="Garai, Subrata" w:date="2017-08-08T21:18:00Z">
          <w:pPr>
            <w:pStyle w:val="ListParagraph"/>
            <w:numPr>
              <w:numId w:val="9"/>
            </w:numPr>
            <w:spacing w:line="480" w:lineRule="auto"/>
            <w:ind w:left="709" w:hanging="360"/>
            <w:jc w:val="both"/>
          </w:pPr>
        </w:pPrChange>
      </w:pPr>
      <w:del w:id="2197" w:author="Garai, Subrata" w:date="2017-08-06T22:49:00Z">
        <w:r w:rsidRPr="00322B1C" w:rsidDel="009F505C">
          <w:rPr>
            <w:rFonts w:ascii="Verdana" w:hAnsi="Verdana" w:cs="Times New Roman"/>
            <w:sz w:val="20"/>
            <w:szCs w:val="20"/>
            <w:lang w:val="en-CA"/>
            <w:rPrChange w:id="2198" w:author="Garai, Subrata" w:date="2017-08-07T00:24:00Z">
              <w:rPr>
                <w:rFonts w:ascii="Times New Roman" w:hAnsi="Times New Roman" w:cs="Times New Roman"/>
                <w:lang w:val="en-CA"/>
              </w:rPr>
            </w:rPrChange>
          </w:rPr>
          <w:delText>Why their move from logistic?</w:delText>
        </w:r>
      </w:del>
    </w:p>
    <w:p w14:paraId="157EE83A" w14:textId="23057B18" w:rsidR="000F5950" w:rsidRPr="00322B1C" w:rsidDel="009F505C" w:rsidRDefault="000F5950">
      <w:pPr>
        <w:pStyle w:val="ListParagraph"/>
        <w:spacing w:line="480" w:lineRule="auto"/>
        <w:jc w:val="both"/>
        <w:rPr>
          <w:del w:id="2199" w:author="Garai, Subrata" w:date="2017-08-06T22:49:00Z"/>
          <w:rFonts w:ascii="Verdana" w:hAnsi="Verdana" w:cs="Times New Roman"/>
          <w:sz w:val="20"/>
          <w:szCs w:val="20"/>
          <w:lang w:val="en-CA"/>
          <w:rPrChange w:id="2200" w:author="Garai, Subrata" w:date="2017-08-07T00:24:00Z">
            <w:rPr>
              <w:del w:id="2201" w:author="Garai, Subrata" w:date="2017-08-06T22:49:00Z"/>
              <w:rFonts w:ascii="Times New Roman" w:hAnsi="Times New Roman" w:cs="Times New Roman"/>
              <w:lang w:val="en-CA"/>
            </w:rPr>
          </w:rPrChange>
        </w:rPr>
        <w:pPrChange w:id="2202" w:author="Garai, Subrata" w:date="2017-08-08T21:18:00Z">
          <w:pPr>
            <w:spacing w:line="480" w:lineRule="auto"/>
            <w:jc w:val="both"/>
          </w:pPr>
        </w:pPrChange>
      </w:pPr>
    </w:p>
    <w:p w14:paraId="409FB04B" w14:textId="24500516" w:rsidR="000F5950" w:rsidRPr="00322B1C" w:rsidDel="009F505C" w:rsidRDefault="000F5950">
      <w:pPr>
        <w:pStyle w:val="ListParagraph"/>
        <w:spacing w:line="480" w:lineRule="auto"/>
        <w:jc w:val="both"/>
        <w:rPr>
          <w:del w:id="2203" w:author="Garai, Subrata" w:date="2017-08-06T22:49:00Z"/>
          <w:rFonts w:ascii="Verdana" w:hAnsi="Verdana" w:cs="Times New Roman"/>
          <w:sz w:val="20"/>
          <w:szCs w:val="20"/>
          <w:lang w:val="en-CA"/>
          <w:rPrChange w:id="2204" w:author="Garai, Subrata" w:date="2017-08-07T00:24:00Z">
            <w:rPr>
              <w:del w:id="2205" w:author="Garai, Subrata" w:date="2017-08-06T22:49:00Z"/>
              <w:rFonts w:ascii="Times New Roman" w:hAnsi="Times New Roman" w:cs="Times New Roman"/>
              <w:b/>
              <w:lang w:val="en-CA"/>
            </w:rPr>
          </w:rPrChange>
        </w:rPr>
        <w:pPrChange w:id="2206" w:author="Garai, Subrata" w:date="2017-08-08T21:18:00Z">
          <w:pPr>
            <w:spacing w:line="480" w:lineRule="auto"/>
            <w:jc w:val="both"/>
          </w:pPr>
        </w:pPrChange>
      </w:pPr>
      <w:del w:id="2207" w:author="Garai, Subrata" w:date="2017-08-06T22:49:00Z">
        <w:r w:rsidRPr="00322B1C" w:rsidDel="009F505C">
          <w:rPr>
            <w:rFonts w:ascii="Verdana" w:hAnsi="Verdana" w:cs="Times New Roman"/>
            <w:sz w:val="20"/>
            <w:szCs w:val="20"/>
            <w:lang w:val="en-CA"/>
            <w:rPrChange w:id="2208" w:author="Garai, Subrata" w:date="2017-08-07T00:24:00Z">
              <w:rPr>
                <w:rFonts w:ascii="Times New Roman" w:hAnsi="Times New Roman" w:cs="Times New Roman"/>
                <w:b/>
                <w:lang w:val="en-CA"/>
              </w:rPr>
            </w:rPrChange>
          </w:rPr>
          <w:delText>Data understanding/ Data preparation</w:delText>
        </w:r>
      </w:del>
    </w:p>
    <w:p w14:paraId="08068CEC" w14:textId="25B14AB3" w:rsidR="008257C5" w:rsidRPr="00322B1C" w:rsidDel="009F505C" w:rsidRDefault="008257C5">
      <w:pPr>
        <w:pStyle w:val="ListParagraph"/>
        <w:spacing w:line="480" w:lineRule="auto"/>
        <w:jc w:val="both"/>
        <w:rPr>
          <w:del w:id="2209" w:author="Garai, Subrata" w:date="2017-08-06T22:49:00Z"/>
          <w:rFonts w:ascii="Verdana" w:hAnsi="Verdana" w:cs="Times New Roman"/>
          <w:sz w:val="20"/>
          <w:szCs w:val="20"/>
          <w:lang w:val="en-CA"/>
          <w:rPrChange w:id="2210" w:author="Garai, Subrata" w:date="2017-08-07T00:24:00Z">
            <w:rPr>
              <w:del w:id="2211" w:author="Garai, Subrata" w:date="2017-08-06T22:49:00Z"/>
              <w:rFonts w:ascii="Times New Roman" w:hAnsi="Times New Roman" w:cs="Times New Roman"/>
              <w:lang w:val="en-CA"/>
            </w:rPr>
          </w:rPrChange>
        </w:rPr>
        <w:pPrChange w:id="2212" w:author="Garai, Subrata" w:date="2017-08-08T21:18:00Z">
          <w:pPr>
            <w:pStyle w:val="ListParagraph"/>
            <w:numPr>
              <w:numId w:val="2"/>
            </w:numPr>
            <w:spacing w:line="480" w:lineRule="auto"/>
            <w:ind w:hanging="360"/>
            <w:jc w:val="both"/>
          </w:pPr>
        </w:pPrChange>
      </w:pPr>
      <w:del w:id="2213" w:author="Garai, Subrata" w:date="2017-08-06T22:49:00Z">
        <w:r w:rsidRPr="00322B1C" w:rsidDel="009F505C">
          <w:rPr>
            <w:rFonts w:ascii="Verdana" w:hAnsi="Verdana" w:cs="Times New Roman"/>
            <w:sz w:val="20"/>
            <w:szCs w:val="20"/>
            <w:lang w:val="en-CA"/>
            <w:rPrChange w:id="2214" w:author="Garai, Subrata" w:date="2017-08-07T00:24:00Z">
              <w:rPr>
                <w:rFonts w:ascii="Times New Roman" w:hAnsi="Times New Roman" w:cs="Times New Roman"/>
                <w:lang w:val="en-CA"/>
              </w:rPr>
            </w:rPrChange>
          </w:rPr>
          <w:delText>Sample size of 100 people - is it correct for 2300 people already there</w:delText>
        </w:r>
      </w:del>
    </w:p>
    <w:p w14:paraId="493B0211" w14:textId="1D8B8E58" w:rsidR="000F5950" w:rsidRPr="00322B1C" w:rsidDel="009F505C" w:rsidRDefault="000F5950">
      <w:pPr>
        <w:pStyle w:val="ListParagraph"/>
        <w:spacing w:line="480" w:lineRule="auto"/>
        <w:jc w:val="both"/>
        <w:rPr>
          <w:del w:id="2215" w:author="Garai, Subrata" w:date="2017-08-06T22:49:00Z"/>
          <w:rFonts w:ascii="Verdana" w:hAnsi="Verdana" w:cs="Times New Roman"/>
          <w:sz w:val="20"/>
          <w:szCs w:val="20"/>
          <w:lang w:val="en-CA"/>
          <w:rPrChange w:id="2216" w:author="Garai, Subrata" w:date="2017-08-07T00:24:00Z">
            <w:rPr>
              <w:del w:id="2217" w:author="Garai, Subrata" w:date="2017-08-06T22:49:00Z"/>
              <w:rFonts w:ascii="Times New Roman" w:hAnsi="Times New Roman" w:cs="Times New Roman"/>
              <w:lang w:val="en-CA"/>
            </w:rPr>
          </w:rPrChange>
        </w:rPr>
        <w:pPrChange w:id="2218" w:author="Garai, Subrata" w:date="2017-08-08T21:18:00Z">
          <w:pPr>
            <w:pStyle w:val="ListParagraph"/>
            <w:numPr>
              <w:numId w:val="2"/>
            </w:numPr>
            <w:spacing w:line="480" w:lineRule="auto"/>
            <w:ind w:hanging="360"/>
            <w:jc w:val="both"/>
          </w:pPr>
        </w:pPrChange>
      </w:pPr>
      <w:del w:id="2219" w:author="Garai, Subrata" w:date="2017-08-06T22:49:00Z">
        <w:r w:rsidRPr="00322B1C" w:rsidDel="009F505C">
          <w:rPr>
            <w:rFonts w:ascii="Verdana" w:hAnsi="Verdana" w:cs="Times New Roman"/>
            <w:sz w:val="20"/>
            <w:szCs w:val="20"/>
            <w:lang w:val="en-CA"/>
            <w:rPrChange w:id="2220" w:author="Garai, Subrata" w:date="2017-08-07T00:24:00Z">
              <w:rPr>
                <w:rFonts w:ascii="Times New Roman" w:hAnsi="Times New Roman" w:cs="Times New Roman"/>
                <w:lang w:val="en-CA"/>
              </w:rPr>
            </w:rPrChange>
          </w:rPr>
          <w:delText>How long must the customer have the income she/hi reported (CO validated).</w:delText>
        </w:r>
      </w:del>
    </w:p>
    <w:p w14:paraId="77CB1153" w14:textId="5219606E" w:rsidR="000F5950" w:rsidRPr="00322B1C" w:rsidDel="009F505C" w:rsidRDefault="008257C5">
      <w:pPr>
        <w:pStyle w:val="ListParagraph"/>
        <w:spacing w:line="480" w:lineRule="auto"/>
        <w:jc w:val="both"/>
        <w:rPr>
          <w:del w:id="2221" w:author="Garai, Subrata" w:date="2017-08-06T22:49:00Z"/>
          <w:rFonts w:ascii="Verdana" w:hAnsi="Verdana" w:cs="Times New Roman"/>
          <w:sz w:val="20"/>
          <w:szCs w:val="20"/>
          <w:lang w:val="en-CA"/>
          <w:rPrChange w:id="2222" w:author="Garai, Subrata" w:date="2017-08-07T00:24:00Z">
            <w:rPr>
              <w:del w:id="2223" w:author="Garai, Subrata" w:date="2017-08-06T22:49:00Z"/>
              <w:rFonts w:ascii="Times New Roman" w:hAnsi="Times New Roman" w:cs="Times New Roman"/>
              <w:b/>
              <w:lang w:val="en-CA"/>
            </w:rPr>
          </w:rPrChange>
        </w:rPr>
        <w:pPrChange w:id="2224" w:author="Garai, Subrata" w:date="2017-08-08T21:18:00Z">
          <w:pPr>
            <w:pStyle w:val="ListParagraph"/>
            <w:numPr>
              <w:numId w:val="2"/>
            </w:numPr>
            <w:spacing w:line="480" w:lineRule="auto"/>
            <w:ind w:hanging="360"/>
            <w:jc w:val="both"/>
          </w:pPr>
        </w:pPrChange>
      </w:pPr>
      <w:del w:id="2225" w:author="Garai, Subrata" w:date="2017-08-06T22:49:00Z">
        <w:r w:rsidRPr="00322B1C" w:rsidDel="009F505C">
          <w:rPr>
            <w:rFonts w:ascii="Verdana" w:hAnsi="Verdana" w:cs="Times New Roman"/>
            <w:sz w:val="20"/>
            <w:szCs w:val="20"/>
            <w:lang w:val="en-CA"/>
            <w:rPrChange w:id="2226" w:author="Garai, Subrata" w:date="2017-08-07T00:24:00Z">
              <w:rPr>
                <w:rFonts w:ascii="Times New Roman" w:hAnsi="Times New Roman" w:cs="Times New Roman"/>
                <w:lang w:val="en-CA"/>
              </w:rPr>
            </w:rPrChange>
          </w:rPr>
          <w:delText xml:space="preserve">How the variables were chosen for the model? </w:delText>
        </w:r>
        <w:r w:rsidR="000F5950" w:rsidRPr="00322B1C" w:rsidDel="009F505C">
          <w:rPr>
            <w:rFonts w:ascii="Verdana" w:hAnsi="Verdana" w:cs="Times New Roman"/>
            <w:sz w:val="20"/>
            <w:szCs w:val="20"/>
            <w:lang w:val="en-CA"/>
            <w:rPrChange w:id="2227" w:author="Garai, Subrata" w:date="2017-08-07T00:24:00Z">
              <w:rPr>
                <w:rFonts w:ascii="Times New Roman" w:hAnsi="Times New Roman" w:cs="Times New Roman"/>
                <w:lang w:val="en-CA"/>
              </w:rPr>
            </w:rPrChange>
          </w:rPr>
          <w:delText>Data variables and p</w:delText>
        </w:r>
        <w:r w:rsidRPr="00322B1C" w:rsidDel="009F505C">
          <w:rPr>
            <w:rFonts w:ascii="Verdana" w:hAnsi="Verdana" w:cs="Times New Roman"/>
            <w:sz w:val="20"/>
            <w:szCs w:val="20"/>
            <w:lang w:val="en-CA"/>
            <w:rPrChange w:id="2228" w:author="Garai, Subrata" w:date="2017-08-07T00:24:00Z">
              <w:rPr>
                <w:rFonts w:ascii="Times New Roman" w:hAnsi="Times New Roman" w:cs="Times New Roman"/>
                <w:lang w:val="en-CA"/>
              </w:rPr>
            </w:rPrChange>
          </w:rPr>
          <w:delText>arameters coding (different for Model 1 and Model 2)</w:delText>
        </w:r>
      </w:del>
    </w:p>
    <w:p w14:paraId="64069198" w14:textId="249384BD" w:rsidR="000F5950" w:rsidRPr="00322B1C" w:rsidDel="009F505C" w:rsidRDefault="000F5950">
      <w:pPr>
        <w:pStyle w:val="ListParagraph"/>
        <w:spacing w:line="480" w:lineRule="auto"/>
        <w:jc w:val="both"/>
        <w:rPr>
          <w:del w:id="2229" w:author="Garai, Subrata" w:date="2017-08-06T22:49:00Z"/>
          <w:rFonts w:ascii="Verdana" w:hAnsi="Verdana" w:cs="Times New Roman"/>
          <w:sz w:val="20"/>
          <w:szCs w:val="20"/>
          <w:lang w:val="en-CA"/>
          <w:rPrChange w:id="2230" w:author="Garai, Subrata" w:date="2017-08-07T00:24:00Z">
            <w:rPr>
              <w:del w:id="2231" w:author="Garai, Subrata" w:date="2017-08-06T22:49:00Z"/>
              <w:rFonts w:ascii="Times New Roman" w:hAnsi="Times New Roman" w:cs="Times New Roman"/>
              <w:lang w:val="en-CA"/>
            </w:rPr>
          </w:rPrChange>
        </w:rPr>
        <w:pPrChange w:id="2232" w:author="Garai, Subrata" w:date="2017-08-08T21:18:00Z">
          <w:pPr>
            <w:pStyle w:val="ListParagraph"/>
            <w:numPr>
              <w:numId w:val="2"/>
            </w:numPr>
            <w:spacing w:line="480" w:lineRule="auto"/>
            <w:ind w:hanging="360"/>
            <w:jc w:val="both"/>
          </w:pPr>
        </w:pPrChange>
      </w:pPr>
      <w:del w:id="2233" w:author="Garai, Subrata" w:date="2017-08-06T22:49:00Z">
        <w:r w:rsidRPr="00322B1C" w:rsidDel="009F505C">
          <w:rPr>
            <w:rFonts w:ascii="Verdana" w:hAnsi="Verdana" w:cs="Times New Roman"/>
            <w:sz w:val="20"/>
            <w:szCs w:val="20"/>
            <w:lang w:val="en-CA"/>
            <w:rPrChange w:id="2234" w:author="Garai, Subrata" w:date="2017-08-07T00:24:00Z">
              <w:rPr>
                <w:rFonts w:ascii="Times New Roman" w:hAnsi="Times New Roman" w:cs="Times New Roman"/>
                <w:lang w:val="en-CA"/>
              </w:rPr>
            </w:rPrChange>
          </w:rPr>
          <w:delText>What classification techniques has a high predictive capacity (and better profitability)?</w:delText>
        </w:r>
      </w:del>
    </w:p>
    <w:p w14:paraId="6B0C53AD" w14:textId="4A57FD5C" w:rsidR="000F5950" w:rsidRPr="00322B1C" w:rsidDel="009F505C" w:rsidRDefault="000F5950">
      <w:pPr>
        <w:pStyle w:val="ListParagraph"/>
        <w:spacing w:line="480" w:lineRule="auto"/>
        <w:jc w:val="both"/>
        <w:rPr>
          <w:del w:id="2235" w:author="Garai, Subrata" w:date="2017-08-06T22:49:00Z"/>
          <w:rFonts w:ascii="Verdana" w:hAnsi="Verdana" w:cs="Times New Roman"/>
          <w:sz w:val="20"/>
          <w:szCs w:val="20"/>
          <w:lang w:val="en-CA"/>
          <w:rPrChange w:id="2236" w:author="Garai, Subrata" w:date="2017-08-07T00:24:00Z">
            <w:rPr>
              <w:del w:id="2237" w:author="Garai, Subrata" w:date="2017-08-06T22:49:00Z"/>
              <w:rFonts w:ascii="Times New Roman" w:hAnsi="Times New Roman" w:cs="Times New Roman"/>
              <w:lang w:val="en-CA"/>
            </w:rPr>
          </w:rPrChange>
        </w:rPr>
        <w:pPrChange w:id="2238" w:author="Garai, Subrata" w:date="2017-08-08T21:18:00Z">
          <w:pPr>
            <w:pStyle w:val="ListParagraph"/>
            <w:numPr>
              <w:numId w:val="2"/>
            </w:numPr>
            <w:spacing w:line="480" w:lineRule="auto"/>
            <w:ind w:hanging="360"/>
            <w:jc w:val="both"/>
          </w:pPr>
        </w:pPrChange>
      </w:pPr>
      <w:del w:id="2239" w:author="Garai, Subrata" w:date="2017-08-06T22:49:00Z">
        <w:r w:rsidRPr="00322B1C" w:rsidDel="009F505C">
          <w:rPr>
            <w:rFonts w:ascii="Verdana" w:hAnsi="Verdana" w:cs="Times New Roman"/>
            <w:sz w:val="20"/>
            <w:szCs w:val="20"/>
            <w:lang w:val="en-CA"/>
            <w:rPrChange w:id="2240" w:author="Garai, Subrata" w:date="2017-08-07T00:24:00Z">
              <w:rPr>
                <w:rFonts w:ascii="Times New Roman" w:hAnsi="Times New Roman" w:cs="Times New Roman"/>
                <w:lang w:val="en-CA"/>
              </w:rPr>
            </w:rPrChange>
          </w:rPr>
          <w:delText>What techniques are used in Shubham Company?</w:delText>
        </w:r>
      </w:del>
    </w:p>
    <w:p w14:paraId="52F2FD6C" w14:textId="61FAEF00" w:rsidR="000F5950" w:rsidRPr="00322B1C" w:rsidDel="009F505C" w:rsidRDefault="000F5950">
      <w:pPr>
        <w:pStyle w:val="ListParagraph"/>
        <w:spacing w:line="480" w:lineRule="auto"/>
        <w:jc w:val="both"/>
        <w:rPr>
          <w:del w:id="2241" w:author="Garai, Subrata" w:date="2017-08-06T22:49:00Z"/>
          <w:rFonts w:ascii="Verdana" w:hAnsi="Verdana" w:cs="Times New Roman"/>
          <w:sz w:val="20"/>
          <w:szCs w:val="20"/>
          <w:lang w:val="en-CA"/>
          <w:rPrChange w:id="2242" w:author="Garai, Subrata" w:date="2017-08-07T00:24:00Z">
            <w:rPr>
              <w:del w:id="2243" w:author="Garai, Subrata" w:date="2017-08-06T22:49:00Z"/>
              <w:rFonts w:ascii="Times New Roman" w:hAnsi="Times New Roman" w:cs="Times New Roman"/>
              <w:lang w:val="en-CA"/>
            </w:rPr>
          </w:rPrChange>
        </w:rPr>
      </w:pPr>
      <w:del w:id="2244" w:author="Garai, Subrata" w:date="2017-08-06T22:49:00Z">
        <w:r w:rsidRPr="00322B1C" w:rsidDel="009F505C">
          <w:rPr>
            <w:rFonts w:ascii="Verdana" w:hAnsi="Verdana" w:cs="Times New Roman"/>
            <w:sz w:val="20"/>
            <w:szCs w:val="20"/>
            <w:lang w:val="en-CA"/>
            <w:rPrChange w:id="2245" w:author="Garai, Subrata" w:date="2017-08-07T00:24:00Z">
              <w:rPr>
                <w:rFonts w:ascii="Times New Roman" w:hAnsi="Times New Roman" w:cs="Times New Roman"/>
                <w:lang w:val="en-CA"/>
              </w:rPr>
            </w:rPrChange>
          </w:rPr>
          <w:delText>(Logistic regression has the best performance at low probability of default thresholds. However, for higher thresholds CARD performs best in accuracy, precision, and specificity measures, while random forest performs best for negative predictive value and recall measures (M. Ali, (P. Andersson) 2015 “Performance of three classification technigues in classifying credit applications into good loans and bad loans: A comparison. Publisher Uppsala Universirsitet, 30p.)</w:delText>
        </w:r>
      </w:del>
    </w:p>
    <w:p w14:paraId="0D73D08F" w14:textId="72AFC736" w:rsidR="00D65420" w:rsidRPr="00322B1C" w:rsidDel="009F505C" w:rsidRDefault="00D65420">
      <w:pPr>
        <w:pStyle w:val="ListParagraph"/>
        <w:spacing w:line="480" w:lineRule="auto"/>
        <w:jc w:val="both"/>
        <w:rPr>
          <w:del w:id="2246" w:author="Garai, Subrata" w:date="2017-08-06T22:49:00Z"/>
          <w:rFonts w:ascii="Verdana" w:hAnsi="Verdana" w:cs="Times New Roman"/>
          <w:sz w:val="20"/>
          <w:szCs w:val="20"/>
          <w:lang w:val="en-CA"/>
          <w:rPrChange w:id="2247" w:author="Garai, Subrata" w:date="2017-08-07T00:24:00Z">
            <w:rPr>
              <w:del w:id="2248" w:author="Garai, Subrata" w:date="2017-08-06T22:49:00Z"/>
              <w:rFonts w:ascii="Times New Roman" w:hAnsi="Times New Roman" w:cs="Times New Roman"/>
              <w:lang w:val="en-CA"/>
            </w:rPr>
          </w:rPrChange>
        </w:rPr>
        <w:pPrChange w:id="2249" w:author="Garai, Subrata" w:date="2017-08-08T21:18:00Z">
          <w:pPr>
            <w:spacing w:line="480" w:lineRule="auto"/>
            <w:jc w:val="both"/>
          </w:pPr>
        </w:pPrChange>
      </w:pPr>
    </w:p>
    <w:p w14:paraId="05DD3FC7" w14:textId="5C7A5841" w:rsidR="000F5950" w:rsidRPr="00322B1C" w:rsidDel="009F505C" w:rsidRDefault="000F5950">
      <w:pPr>
        <w:pStyle w:val="ListParagraph"/>
        <w:spacing w:line="480" w:lineRule="auto"/>
        <w:jc w:val="both"/>
        <w:rPr>
          <w:del w:id="2250" w:author="Garai, Subrata" w:date="2017-08-06T22:49:00Z"/>
          <w:rFonts w:ascii="Verdana" w:hAnsi="Verdana" w:cs="Times New Roman"/>
          <w:sz w:val="20"/>
          <w:szCs w:val="20"/>
          <w:rPrChange w:id="2251" w:author="Garai, Subrata" w:date="2017-08-07T00:24:00Z">
            <w:rPr>
              <w:del w:id="2252" w:author="Garai, Subrata" w:date="2017-08-06T22:49:00Z"/>
              <w:rFonts w:ascii="Times New Roman" w:hAnsi="Times New Roman" w:cs="Times New Roman"/>
              <w:sz w:val="24"/>
              <w:szCs w:val="24"/>
            </w:rPr>
          </w:rPrChange>
        </w:rPr>
        <w:pPrChange w:id="2253" w:author="Garai, Subrata" w:date="2017-08-08T21:18:00Z">
          <w:pPr>
            <w:pStyle w:val="Heading1"/>
            <w:spacing w:line="480" w:lineRule="auto"/>
            <w:jc w:val="both"/>
          </w:pPr>
        </w:pPrChange>
      </w:pPr>
      <w:del w:id="2254" w:author="Garai, Subrata" w:date="2017-08-06T22:49:00Z">
        <w:r w:rsidRPr="00322B1C" w:rsidDel="009F505C">
          <w:rPr>
            <w:rFonts w:ascii="Verdana" w:hAnsi="Verdana" w:cs="Times New Roman"/>
            <w:sz w:val="20"/>
            <w:szCs w:val="20"/>
            <w:rPrChange w:id="2255" w:author="Garai, Subrata" w:date="2017-08-07T00:24:00Z">
              <w:rPr>
                <w:rFonts w:ascii="Times New Roman" w:hAnsi="Times New Roman" w:cs="Times New Roman"/>
                <w:b w:val="0"/>
                <w:bCs w:val="0"/>
              </w:rPr>
            </w:rPrChange>
          </w:rPr>
          <w:delText>Interpretation of Logistic Regression Model 2 output (Exhibit 15).</w:delText>
        </w:r>
      </w:del>
    </w:p>
    <w:p w14:paraId="13E46B05" w14:textId="5C989632" w:rsidR="000F5950" w:rsidRPr="00322B1C" w:rsidDel="009F505C" w:rsidRDefault="000F5950">
      <w:pPr>
        <w:pStyle w:val="ListParagraph"/>
        <w:spacing w:line="480" w:lineRule="auto"/>
        <w:jc w:val="both"/>
        <w:rPr>
          <w:del w:id="2256" w:author="Garai, Subrata" w:date="2017-08-06T22:49:00Z"/>
          <w:rFonts w:ascii="Verdana" w:hAnsi="Verdana" w:cs="Times New Roman"/>
          <w:sz w:val="20"/>
          <w:szCs w:val="20"/>
          <w:rPrChange w:id="2257" w:author="Garai, Subrata" w:date="2017-08-07T00:24:00Z">
            <w:rPr>
              <w:del w:id="2258" w:author="Garai, Subrata" w:date="2017-08-06T22:49:00Z"/>
              <w:rFonts w:ascii="Times New Roman" w:hAnsi="Times New Roman" w:cs="Times New Roman"/>
            </w:rPr>
          </w:rPrChange>
        </w:rPr>
        <w:pPrChange w:id="2259" w:author="Garai, Subrata" w:date="2017-08-08T21:18:00Z">
          <w:pPr>
            <w:autoSpaceDE w:val="0"/>
            <w:autoSpaceDN w:val="0"/>
            <w:adjustRightInd w:val="0"/>
            <w:spacing w:line="480" w:lineRule="auto"/>
            <w:jc w:val="both"/>
          </w:pPr>
        </w:pPrChange>
      </w:pPr>
    </w:p>
    <w:p w14:paraId="3CEA5B5C" w14:textId="3BD30D1D" w:rsidR="000F5950" w:rsidRPr="00322B1C" w:rsidDel="009F505C" w:rsidRDefault="000F5950">
      <w:pPr>
        <w:pStyle w:val="ListParagraph"/>
        <w:spacing w:line="480" w:lineRule="auto"/>
        <w:jc w:val="both"/>
        <w:rPr>
          <w:del w:id="2260" w:author="Garai, Subrata" w:date="2017-08-06T22:49:00Z"/>
          <w:rFonts w:ascii="Verdana" w:hAnsi="Verdana" w:cs="Times New Roman"/>
          <w:sz w:val="20"/>
          <w:szCs w:val="20"/>
          <w:rPrChange w:id="2261" w:author="Garai, Subrata" w:date="2017-08-07T00:24:00Z">
            <w:rPr>
              <w:del w:id="2262" w:author="Garai, Subrata" w:date="2017-08-06T22:49:00Z"/>
              <w:rFonts w:ascii="Times New Roman" w:hAnsi="Times New Roman" w:cs="Times New Roman"/>
            </w:rPr>
          </w:rPrChange>
        </w:rPr>
        <w:pPrChange w:id="2263" w:author="Garai, Subrata" w:date="2017-08-08T21:18:00Z">
          <w:pPr>
            <w:autoSpaceDE w:val="0"/>
            <w:autoSpaceDN w:val="0"/>
            <w:adjustRightInd w:val="0"/>
            <w:spacing w:line="480" w:lineRule="auto"/>
            <w:jc w:val="both"/>
          </w:pPr>
        </w:pPrChange>
      </w:pPr>
      <w:del w:id="2264" w:author="Garai, Subrata" w:date="2017-08-06T22:49:00Z">
        <w:r w:rsidRPr="00322B1C" w:rsidDel="009F505C">
          <w:rPr>
            <w:rFonts w:ascii="Verdana" w:hAnsi="Verdana" w:cs="Times New Roman"/>
            <w:sz w:val="20"/>
            <w:szCs w:val="20"/>
            <w:rPrChange w:id="2265" w:author="Garai, Subrata" w:date="2017-08-07T00:24:00Z">
              <w:rPr>
                <w:rFonts w:ascii="Times New Roman" w:hAnsi="Times New Roman" w:cs="Times New Roman"/>
              </w:rPr>
            </w:rPrChange>
          </w:rPr>
          <w:delText xml:space="preserve">Looking at the exhibit, it seems Logistic regression was applied based on different cut off values in an effort to find the most effective one. We derived the columns (Sensitivity, Specificity and Accuracy) from the given output data. </w:delText>
        </w:r>
      </w:del>
    </w:p>
    <w:p w14:paraId="05BFA946" w14:textId="2AAADB1E" w:rsidR="000F5950" w:rsidRPr="00322B1C" w:rsidDel="009F505C" w:rsidRDefault="000F5950">
      <w:pPr>
        <w:pStyle w:val="ListParagraph"/>
        <w:spacing w:line="480" w:lineRule="auto"/>
        <w:jc w:val="both"/>
        <w:rPr>
          <w:del w:id="2266" w:author="Garai, Subrata" w:date="2017-08-06T22:49:00Z"/>
          <w:rFonts w:ascii="Verdana" w:hAnsi="Verdana" w:cs="Times New Roman"/>
          <w:sz w:val="20"/>
          <w:szCs w:val="20"/>
          <w:rPrChange w:id="2267" w:author="Garai, Subrata" w:date="2017-08-07T00:24:00Z">
            <w:rPr>
              <w:del w:id="2268" w:author="Garai, Subrata" w:date="2017-08-06T22:49:00Z"/>
              <w:rFonts w:ascii="Times New Roman" w:hAnsi="Times New Roman" w:cs="Times New Roman"/>
            </w:rPr>
          </w:rPrChange>
        </w:rPr>
        <w:pPrChange w:id="2269" w:author="Garai, Subrata" w:date="2017-08-08T21:18:00Z">
          <w:pPr>
            <w:spacing w:line="480" w:lineRule="auto"/>
            <w:jc w:val="both"/>
          </w:pPr>
        </w:pPrChange>
      </w:pPr>
      <w:del w:id="2270" w:author="Garai, Subrata" w:date="2017-08-06T22:49:00Z">
        <w:r w:rsidRPr="00322B1C" w:rsidDel="009F505C">
          <w:rPr>
            <w:rFonts w:ascii="Verdana" w:hAnsi="Verdana" w:cs="Times New Roman"/>
            <w:sz w:val="20"/>
            <w:szCs w:val="20"/>
            <w:rPrChange w:id="2271" w:author="Garai, Subrata" w:date="2017-08-07T00:24:00Z">
              <w:rPr>
                <w:rFonts w:ascii="Times New Roman" w:hAnsi="Times New Roman" w:cs="Times New Roman"/>
              </w:rPr>
            </w:rPrChange>
          </w:rPr>
          <w:delText xml:space="preserve">Where, </w:delText>
        </w:r>
        <w:r w:rsidRPr="00322B1C" w:rsidDel="009F505C">
          <w:rPr>
            <w:rFonts w:ascii="Verdana" w:hAnsi="Verdana" w:cs="Times New Roman"/>
            <w:sz w:val="20"/>
            <w:szCs w:val="20"/>
            <w:rPrChange w:id="2272" w:author="Garai, Subrata" w:date="2017-08-07T00:24:00Z">
              <w:rPr>
                <w:rFonts w:ascii="Times New Roman" w:hAnsi="Times New Roman" w:cs="Times New Roman"/>
              </w:rPr>
            </w:rPrChange>
          </w:rPr>
          <w:tab/>
          <w:delText>Sensitivity (TPR) = TP / (TP + FN)</w:delText>
        </w:r>
      </w:del>
    </w:p>
    <w:p w14:paraId="24CD9588" w14:textId="77A4CF9C" w:rsidR="000F5950" w:rsidRPr="00322B1C" w:rsidDel="009F505C" w:rsidRDefault="000F5950">
      <w:pPr>
        <w:pStyle w:val="ListParagraph"/>
        <w:spacing w:line="480" w:lineRule="auto"/>
        <w:jc w:val="both"/>
        <w:rPr>
          <w:del w:id="2273" w:author="Garai, Subrata" w:date="2017-08-06T22:49:00Z"/>
          <w:rFonts w:ascii="Verdana" w:hAnsi="Verdana" w:cs="Times New Roman"/>
          <w:sz w:val="20"/>
          <w:szCs w:val="20"/>
          <w:rPrChange w:id="2274" w:author="Garai, Subrata" w:date="2017-08-07T00:24:00Z">
            <w:rPr>
              <w:del w:id="2275" w:author="Garai, Subrata" w:date="2017-08-06T22:49:00Z"/>
              <w:rFonts w:ascii="Times New Roman" w:hAnsi="Times New Roman" w:cs="Times New Roman"/>
            </w:rPr>
          </w:rPrChange>
        </w:rPr>
        <w:pPrChange w:id="2276" w:author="Garai, Subrata" w:date="2017-08-08T21:18:00Z">
          <w:pPr>
            <w:spacing w:line="480" w:lineRule="auto"/>
            <w:ind w:left="720" w:firstLine="720"/>
            <w:jc w:val="both"/>
          </w:pPr>
        </w:pPrChange>
      </w:pPr>
      <w:del w:id="2277" w:author="Garai, Subrata" w:date="2017-08-06T22:49:00Z">
        <w:r w:rsidRPr="00322B1C" w:rsidDel="009F505C">
          <w:rPr>
            <w:rFonts w:ascii="Verdana" w:hAnsi="Verdana" w:cs="Times New Roman"/>
            <w:sz w:val="20"/>
            <w:szCs w:val="20"/>
            <w:rPrChange w:id="2278" w:author="Garai, Subrata" w:date="2017-08-07T00:24:00Z">
              <w:rPr>
                <w:rFonts w:ascii="Times New Roman" w:hAnsi="Times New Roman" w:cs="Times New Roman"/>
              </w:rPr>
            </w:rPrChange>
          </w:rPr>
          <w:delText xml:space="preserve">Specificity (TNR) = TN / (FP + TN) </w:delText>
        </w:r>
      </w:del>
    </w:p>
    <w:p w14:paraId="7DEE5799" w14:textId="08BD78FB" w:rsidR="000F5950" w:rsidRPr="00322B1C" w:rsidDel="009F505C" w:rsidRDefault="000F5950">
      <w:pPr>
        <w:pStyle w:val="ListParagraph"/>
        <w:spacing w:line="480" w:lineRule="auto"/>
        <w:jc w:val="both"/>
        <w:rPr>
          <w:del w:id="2279" w:author="Garai, Subrata" w:date="2017-08-06T22:49:00Z"/>
          <w:rFonts w:ascii="Verdana" w:hAnsi="Verdana" w:cs="Times New Roman"/>
          <w:sz w:val="20"/>
          <w:szCs w:val="20"/>
          <w:rPrChange w:id="2280" w:author="Garai, Subrata" w:date="2017-08-07T00:24:00Z">
            <w:rPr>
              <w:del w:id="2281" w:author="Garai, Subrata" w:date="2017-08-06T22:49:00Z"/>
              <w:rFonts w:ascii="Times New Roman" w:hAnsi="Times New Roman" w:cs="Times New Roman"/>
            </w:rPr>
          </w:rPrChange>
        </w:rPr>
        <w:pPrChange w:id="2282" w:author="Garai, Subrata" w:date="2017-08-08T21:18:00Z">
          <w:pPr>
            <w:spacing w:line="480" w:lineRule="auto"/>
            <w:ind w:left="720" w:firstLine="720"/>
            <w:jc w:val="both"/>
          </w:pPr>
        </w:pPrChange>
      </w:pPr>
      <w:del w:id="2283" w:author="Garai, Subrata" w:date="2017-08-06T22:49:00Z">
        <w:r w:rsidRPr="00322B1C" w:rsidDel="009F505C">
          <w:rPr>
            <w:rFonts w:ascii="Verdana" w:hAnsi="Verdana" w:cs="Times New Roman"/>
            <w:sz w:val="20"/>
            <w:szCs w:val="20"/>
            <w:rPrChange w:id="2284" w:author="Garai, Subrata" w:date="2017-08-07T00:24:00Z">
              <w:rPr>
                <w:rFonts w:ascii="Times New Roman" w:hAnsi="Times New Roman" w:cs="Times New Roman"/>
              </w:rPr>
            </w:rPrChange>
          </w:rPr>
          <w:delText xml:space="preserve">Accuracy (ACC) = (TP + TN) / (TP + FN+ FP + TN) </w:delText>
        </w:r>
      </w:del>
    </w:p>
    <w:tbl>
      <w:tblPr>
        <w:tblW w:w="7457" w:type="dxa"/>
        <w:tblInd w:w="103" w:type="dxa"/>
        <w:tblLook w:val="04A0" w:firstRow="1" w:lastRow="0" w:firstColumn="1" w:lastColumn="0" w:noHBand="0" w:noVBand="1"/>
      </w:tblPr>
      <w:tblGrid>
        <w:gridCol w:w="965"/>
        <w:gridCol w:w="999"/>
        <w:gridCol w:w="918"/>
        <w:gridCol w:w="918"/>
        <w:gridCol w:w="999"/>
        <w:gridCol w:w="720"/>
        <w:gridCol w:w="1341"/>
        <w:gridCol w:w="1325"/>
        <w:gridCol w:w="1288"/>
      </w:tblGrid>
      <w:tr w:rsidR="000F5950" w:rsidRPr="00322B1C" w:rsidDel="009F505C" w14:paraId="44C05431" w14:textId="46D3D23F" w:rsidTr="00535DB1">
        <w:trPr>
          <w:trHeight w:val="288"/>
          <w:del w:id="2285" w:author="Garai, Subrata" w:date="2017-08-06T22:49:00Z"/>
        </w:trPr>
        <w:tc>
          <w:tcPr>
            <w:tcW w:w="905"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0908D81F" w14:textId="67D6D879" w:rsidR="000F5950" w:rsidRPr="00322B1C" w:rsidDel="009F505C" w:rsidRDefault="000F5950">
            <w:pPr>
              <w:pStyle w:val="ListParagraph"/>
              <w:spacing w:line="480" w:lineRule="auto"/>
              <w:jc w:val="both"/>
              <w:rPr>
                <w:del w:id="2286" w:author="Garai, Subrata" w:date="2017-08-06T22:49:00Z"/>
                <w:rFonts w:ascii="Verdana" w:eastAsia="Times New Roman" w:hAnsi="Verdana" w:cs="Times New Roman"/>
                <w:sz w:val="20"/>
                <w:szCs w:val="20"/>
                <w:rPrChange w:id="2287" w:author="Garai, Subrata" w:date="2017-08-07T00:24:00Z">
                  <w:rPr>
                    <w:del w:id="2288" w:author="Garai, Subrata" w:date="2017-08-06T22:49:00Z"/>
                    <w:rFonts w:ascii="Times New Roman" w:eastAsia="Times New Roman" w:hAnsi="Times New Roman" w:cs="Times New Roman"/>
                    <w:color w:val="000000"/>
                  </w:rPr>
                </w:rPrChange>
              </w:rPr>
              <w:pPrChange w:id="2289" w:author="Garai, Subrata" w:date="2017-08-08T21:18:00Z">
                <w:pPr>
                  <w:spacing w:line="480" w:lineRule="auto"/>
                  <w:jc w:val="both"/>
                </w:pPr>
              </w:pPrChange>
            </w:pPr>
            <w:bookmarkStart w:id="2290" w:name="RANGE!A1:E21"/>
            <w:del w:id="2291" w:author="Garai, Subrata" w:date="2017-08-06T22:49:00Z">
              <w:r w:rsidRPr="00322B1C" w:rsidDel="009F505C">
                <w:rPr>
                  <w:rFonts w:ascii="Verdana" w:eastAsia="Times New Roman" w:hAnsi="Verdana" w:cs="Times New Roman"/>
                  <w:sz w:val="20"/>
                  <w:szCs w:val="20"/>
                  <w:rPrChange w:id="2292" w:author="Garai, Subrata" w:date="2017-08-07T00:24:00Z">
                    <w:rPr>
                      <w:rFonts w:ascii="Times New Roman" w:eastAsia="Times New Roman" w:hAnsi="Times New Roman" w:cs="Times New Roman"/>
                      <w:color w:val="000000"/>
                    </w:rPr>
                  </w:rPrChange>
                </w:rPr>
                <w:delText>Cut-off</w:delText>
              </w:r>
              <w:bookmarkEnd w:id="2290"/>
            </w:del>
          </w:p>
        </w:tc>
        <w:tc>
          <w:tcPr>
            <w:tcW w:w="696" w:type="dxa"/>
            <w:tcBorders>
              <w:top w:val="single" w:sz="4" w:space="0" w:color="auto"/>
              <w:left w:val="nil"/>
              <w:bottom w:val="single" w:sz="4" w:space="0" w:color="auto"/>
              <w:right w:val="single" w:sz="4" w:space="0" w:color="auto"/>
            </w:tcBorders>
            <w:shd w:val="clear" w:color="000000" w:fill="FABF8F"/>
            <w:noWrap/>
            <w:vAlign w:val="bottom"/>
            <w:hideMark/>
          </w:tcPr>
          <w:p w14:paraId="3357D443" w14:textId="383B8900" w:rsidR="000F5950" w:rsidRPr="00322B1C" w:rsidDel="009F505C" w:rsidRDefault="000F5950">
            <w:pPr>
              <w:pStyle w:val="ListParagraph"/>
              <w:spacing w:line="480" w:lineRule="auto"/>
              <w:jc w:val="both"/>
              <w:rPr>
                <w:del w:id="2293" w:author="Garai, Subrata" w:date="2017-08-06T22:49:00Z"/>
                <w:rFonts w:ascii="Verdana" w:eastAsia="Times New Roman" w:hAnsi="Verdana" w:cs="Times New Roman"/>
                <w:sz w:val="20"/>
                <w:szCs w:val="20"/>
                <w:rPrChange w:id="2294" w:author="Garai, Subrata" w:date="2017-08-07T00:24:00Z">
                  <w:rPr>
                    <w:del w:id="2295" w:author="Garai, Subrata" w:date="2017-08-06T22:49:00Z"/>
                    <w:rFonts w:ascii="Times New Roman" w:eastAsia="Times New Roman" w:hAnsi="Times New Roman" w:cs="Times New Roman"/>
                    <w:color w:val="000000"/>
                  </w:rPr>
                </w:rPrChange>
              </w:rPr>
              <w:pPrChange w:id="2296" w:author="Garai, Subrata" w:date="2017-08-08T21:18:00Z">
                <w:pPr>
                  <w:spacing w:line="480" w:lineRule="auto"/>
                  <w:jc w:val="both"/>
                </w:pPr>
              </w:pPrChange>
            </w:pPr>
            <w:del w:id="2297" w:author="Garai, Subrata" w:date="2017-08-06T22:49:00Z">
              <w:r w:rsidRPr="00322B1C" w:rsidDel="009F505C">
                <w:rPr>
                  <w:rFonts w:ascii="Verdana" w:eastAsia="Times New Roman" w:hAnsi="Verdana" w:cs="Times New Roman"/>
                  <w:sz w:val="20"/>
                  <w:szCs w:val="20"/>
                  <w:rPrChange w:id="2298" w:author="Garai, Subrata" w:date="2017-08-07T00:24:00Z">
                    <w:rPr>
                      <w:rFonts w:ascii="Times New Roman" w:eastAsia="Times New Roman" w:hAnsi="Times New Roman" w:cs="Times New Roman"/>
                      <w:color w:val="000000"/>
                    </w:rPr>
                  </w:rPrChange>
                </w:rPr>
                <w:delText>TP</w:delText>
              </w:r>
            </w:del>
          </w:p>
        </w:tc>
        <w:tc>
          <w:tcPr>
            <w:tcW w:w="576" w:type="dxa"/>
            <w:tcBorders>
              <w:top w:val="single" w:sz="4" w:space="0" w:color="auto"/>
              <w:left w:val="nil"/>
              <w:bottom w:val="single" w:sz="4" w:space="0" w:color="auto"/>
              <w:right w:val="single" w:sz="4" w:space="0" w:color="auto"/>
            </w:tcBorders>
            <w:shd w:val="clear" w:color="000000" w:fill="FABF8F"/>
            <w:noWrap/>
            <w:vAlign w:val="bottom"/>
            <w:hideMark/>
          </w:tcPr>
          <w:p w14:paraId="4B76CE41" w14:textId="5F03A62E" w:rsidR="000F5950" w:rsidRPr="00322B1C" w:rsidDel="009F505C" w:rsidRDefault="000F5950">
            <w:pPr>
              <w:pStyle w:val="ListParagraph"/>
              <w:spacing w:line="480" w:lineRule="auto"/>
              <w:jc w:val="both"/>
              <w:rPr>
                <w:del w:id="2299" w:author="Garai, Subrata" w:date="2017-08-06T22:49:00Z"/>
                <w:rFonts w:ascii="Verdana" w:eastAsia="Times New Roman" w:hAnsi="Verdana" w:cs="Times New Roman"/>
                <w:sz w:val="20"/>
                <w:szCs w:val="20"/>
                <w:rPrChange w:id="2300" w:author="Garai, Subrata" w:date="2017-08-07T00:24:00Z">
                  <w:rPr>
                    <w:del w:id="2301" w:author="Garai, Subrata" w:date="2017-08-06T22:49:00Z"/>
                    <w:rFonts w:ascii="Times New Roman" w:eastAsia="Times New Roman" w:hAnsi="Times New Roman" w:cs="Times New Roman"/>
                    <w:color w:val="000000"/>
                  </w:rPr>
                </w:rPrChange>
              </w:rPr>
              <w:pPrChange w:id="2302" w:author="Garai, Subrata" w:date="2017-08-08T21:18:00Z">
                <w:pPr>
                  <w:spacing w:line="480" w:lineRule="auto"/>
                  <w:jc w:val="both"/>
                </w:pPr>
              </w:pPrChange>
            </w:pPr>
            <w:del w:id="2303" w:author="Garai, Subrata" w:date="2017-08-06T22:49:00Z">
              <w:r w:rsidRPr="00322B1C" w:rsidDel="009F505C">
                <w:rPr>
                  <w:rFonts w:ascii="Verdana" w:eastAsia="Times New Roman" w:hAnsi="Verdana" w:cs="Times New Roman"/>
                  <w:sz w:val="20"/>
                  <w:szCs w:val="20"/>
                  <w:rPrChange w:id="2304" w:author="Garai, Subrata" w:date="2017-08-07T00:24:00Z">
                    <w:rPr>
                      <w:rFonts w:ascii="Times New Roman" w:eastAsia="Times New Roman" w:hAnsi="Times New Roman" w:cs="Times New Roman"/>
                      <w:color w:val="000000"/>
                    </w:rPr>
                  </w:rPrChange>
                </w:rPr>
                <w:delText>TN</w:delText>
              </w:r>
            </w:del>
          </w:p>
        </w:tc>
        <w:tc>
          <w:tcPr>
            <w:tcW w:w="576" w:type="dxa"/>
            <w:tcBorders>
              <w:top w:val="single" w:sz="4" w:space="0" w:color="auto"/>
              <w:left w:val="nil"/>
              <w:bottom w:val="single" w:sz="4" w:space="0" w:color="auto"/>
              <w:right w:val="single" w:sz="4" w:space="0" w:color="auto"/>
            </w:tcBorders>
            <w:shd w:val="clear" w:color="000000" w:fill="FABF8F"/>
            <w:noWrap/>
            <w:vAlign w:val="bottom"/>
            <w:hideMark/>
          </w:tcPr>
          <w:p w14:paraId="27D36B22" w14:textId="2A0B231B" w:rsidR="000F5950" w:rsidRPr="00322B1C" w:rsidDel="009F505C" w:rsidRDefault="000F5950">
            <w:pPr>
              <w:pStyle w:val="ListParagraph"/>
              <w:spacing w:line="480" w:lineRule="auto"/>
              <w:jc w:val="both"/>
              <w:rPr>
                <w:del w:id="2305" w:author="Garai, Subrata" w:date="2017-08-06T22:49:00Z"/>
                <w:rFonts w:ascii="Verdana" w:eastAsia="Times New Roman" w:hAnsi="Verdana" w:cs="Times New Roman"/>
                <w:sz w:val="20"/>
                <w:szCs w:val="20"/>
                <w:rPrChange w:id="2306" w:author="Garai, Subrata" w:date="2017-08-07T00:24:00Z">
                  <w:rPr>
                    <w:del w:id="2307" w:author="Garai, Subrata" w:date="2017-08-06T22:49:00Z"/>
                    <w:rFonts w:ascii="Times New Roman" w:eastAsia="Times New Roman" w:hAnsi="Times New Roman" w:cs="Times New Roman"/>
                    <w:color w:val="000000"/>
                  </w:rPr>
                </w:rPrChange>
              </w:rPr>
              <w:pPrChange w:id="2308" w:author="Garai, Subrata" w:date="2017-08-08T21:18:00Z">
                <w:pPr>
                  <w:spacing w:line="480" w:lineRule="auto"/>
                  <w:jc w:val="both"/>
                </w:pPr>
              </w:pPrChange>
            </w:pPr>
            <w:del w:id="2309" w:author="Garai, Subrata" w:date="2017-08-06T22:49:00Z">
              <w:r w:rsidRPr="00322B1C" w:rsidDel="009F505C">
                <w:rPr>
                  <w:rFonts w:ascii="Verdana" w:eastAsia="Times New Roman" w:hAnsi="Verdana" w:cs="Times New Roman"/>
                  <w:sz w:val="20"/>
                  <w:szCs w:val="20"/>
                  <w:rPrChange w:id="2310" w:author="Garai, Subrata" w:date="2017-08-07T00:24:00Z">
                    <w:rPr>
                      <w:rFonts w:ascii="Times New Roman" w:eastAsia="Times New Roman" w:hAnsi="Times New Roman" w:cs="Times New Roman"/>
                      <w:color w:val="000000"/>
                    </w:rPr>
                  </w:rPrChange>
                </w:rPr>
                <w:delText>FP</w:delText>
              </w:r>
            </w:del>
          </w:p>
        </w:tc>
        <w:tc>
          <w:tcPr>
            <w:tcW w:w="696" w:type="dxa"/>
            <w:tcBorders>
              <w:top w:val="single" w:sz="4" w:space="0" w:color="auto"/>
              <w:left w:val="nil"/>
              <w:bottom w:val="single" w:sz="4" w:space="0" w:color="auto"/>
              <w:right w:val="single" w:sz="4" w:space="0" w:color="auto"/>
            </w:tcBorders>
            <w:shd w:val="clear" w:color="000000" w:fill="FABF8F"/>
            <w:noWrap/>
            <w:vAlign w:val="bottom"/>
            <w:hideMark/>
          </w:tcPr>
          <w:p w14:paraId="74C1B0D2" w14:textId="084E87F9" w:rsidR="000F5950" w:rsidRPr="00322B1C" w:rsidDel="009F505C" w:rsidRDefault="000F5950">
            <w:pPr>
              <w:pStyle w:val="ListParagraph"/>
              <w:spacing w:line="480" w:lineRule="auto"/>
              <w:jc w:val="both"/>
              <w:rPr>
                <w:del w:id="2311" w:author="Garai, Subrata" w:date="2017-08-06T22:49:00Z"/>
                <w:rFonts w:ascii="Verdana" w:eastAsia="Times New Roman" w:hAnsi="Verdana" w:cs="Times New Roman"/>
                <w:sz w:val="20"/>
                <w:szCs w:val="20"/>
                <w:rPrChange w:id="2312" w:author="Garai, Subrata" w:date="2017-08-07T00:24:00Z">
                  <w:rPr>
                    <w:del w:id="2313" w:author="Garai, Subrata" w:date="2017-08-06T22:49:00Z"/>
                    <w:rFonts w:ascii="Times New Roman" w:eastAsia="Times New Roman" w:hAnsi="Times New Roman" w:cs="Times New Roman"/>
                    <w:color w:val="000000"/>
                  </w:rPr>
                </w:rPrChange>
              </w:rPr>
              <w:pPrChange w:id="2314" w:author="Garai, Subrata" w:date="2017-08-08T21:18:00Z">
                <w:pPr>
                  <w:spacing w:line="480" w:lineRule="auto"/>
                  <w:jc w:val="both"/>
                </w:pPr>
              </w:pPrChange>
            </w:pPr>
            <w:del w:id="2315" w:author="Garai, Subrata" w:date="2017-08-06T22:49:00Z">
              <w:r w:rsidRPr="00322B1C" w:rsidDel="009F505C">
                <w:rPr>
                  <w:rFonts w:ascii="Verdana" w:eastAsia="Times New Roman" w:hAnsi="Verdana" w:cs="Times New Roman"/>
                  <w:sz w:val="20"/>
                  <w:szCs w:val="20"/>
                  <w:rPrChange w:id="2316" w:author="Garai, Subrata" w:date="2017-08-07T00:24:00Z">
                    <w:rPr>
                      <w:rFonts w:ascii="Times New Roman" w:eastAsia="Times New Roman" w:hAnsi="Times New Roman" w:cs="Times New Roman"/>
                      <w:color w:val="000000"/>
                    </w:rPr>
                  </w:rPrChange>
                </w:rPr>
                <w:delText>FN</w:delText>
              </w:r>
            </w:del>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5A94E57" w14:textId="47C301AC" w:rsidR="000F5950" w:rsidRPr="00322B1C" w:rsidDel="009F505C" w:rsidRDefault="000F5950">
            <w:pPr>
              <w:pStyle w:val="ListParagraph"/>
              <w:spacing w:line="480" w:lineRule="auto"/>
              <w:jc w:val="both"/>
              <w:rPr>
                <w:del w:id="2317" w:author="Garai, Subrata" w:date="2017-08-06T22:49:00Z"/>
                <w:rFonts w:ascii="Verdana" w:eastAsia="Times New Roman" w:hAnsi="Verdana" w:cs="Times New Roman"/>
                <w:sz w:val="20"/>
                <w:szCs w:val="20"/>
                <w:rPrChange w:id="2318" w:author="Garai, Subrata" w:date="2017-08-07T00:24:00Z">
                  <w:rPr>
                    <w:del w:id="2319" w:author="Garai, Subrata" w:date="2017-08-06T22:49:00Z"/>
                    <w:rFonts w:ascii="Times New Roman" w:eastAsia="Times New Roman" w:hAnsi="Times New Roman" w:cs="Times New Roman"/>
                    <w:color w:val="000000"/>
                  </w:rPr>
                </w:rPrChange>
              </w:rPr>
              <w:pPrChange w:id="2320" w:author="Garai, Subrata" w:date="2017-08-08T21:18:00Z">
                <w:pPr>
                  <w:spacing w:line="480" w:lineRule="auto"/>
                  <w:jc w:val="both"/>
                </w:pPr>
              </w:pPrChange>
            </w:pPr>
            <w:del w:id="2321" w:author="Garai, Subrata" w:date="2017-08-06T22:49:00Z">
              <w:r w:rsidRPr="00322B1C" w:rsidDel="009F505C">
                <w:rPr>
                  <w:rFonts w:ascii="Verdana" w:eastAsia="Times New Roman" w:hAnsi="Verdana" w:cs="Times New Roman"/>
                  <w:sz w:val="20"/>
                  <w:szCs w:val="20"/>
                  <w:rPrChange w:id="2322" w:author="Garai, Subrata" w:date="2017-08-07T00:24:00Z">
                    <w:rPr>
                      <w:rFonts w:ascii="Times New Roman" w:eastAsia="Times New Roman" w:hAnsi="Times New Roman" w:cs="Times New Roman"/>
                      <w:color w:val="000000"/>
                    </w:rPr>
                  </w:rPrChange>
                </w:rPr>
                <w:delText> </w:delText>
              </w:r>
            </w:del>
          </w:p>
        </w:tc>
        <w:tc>
          <w:tcPr>
            <w:tcW w:w="1243" w:type="dxa"/>
            <w:tcBorders>
              <w:top w:val="single" w:sz="4" w:space="0" w:color="auto"/>
              <w:left w:val="nil"/>
              <w:bottom w:val="single" w:sz="4" w:space="0" w:color="auto"/>
              <w:right w:val="single" w:sz="4" w:space="0" w:color="auto"/>
            </w:tcBorders>
            <w:shd w:val="clear" w:color="000000" w:fill="E26B0A"/>
            <w:noWrap/>
            <w:vAlign w:val="bottom"/>
            <w:hideMark/>
          </w:tcPr>
          <w:p w14:paraId="0B2F48BC" w14:textId="40A382E1" w:rsidR="000F5950" w:rsidRPr="00322B1C" w:rsidDel="009F505C" w:rsidRDefault="000F5950">
            <w:pPr>
              <w:pStyle w:val="ListParagraph"/>
              <w:spacing w:line="480" w:lineRule="auto"/>
              <w:jc w:val="both"/>
              <w:rPr>
                <w:del w:id="2323" w:author="Garai, Subrata" w:date="2017-08-06T22:49:00Z"/>
                <w:rFonts w:ascii="Verdana" w:eastAsia="Times New Roman" w:hAnsi="Verdana" w:cs="Times New Roman"/>
                <w:sz w:val="20"/>
                <w:szCs w:val="20"/>
                <w:rPrChange w:id="2324" w:author="Garai, Subrata" w:date="2017-08-07T00:24:00Z">
                  <w:rPr>
                    <w:del w:id="2325" w:author="Garai, Subrata" w:date="2017-08-06T22:49:00Z"/>
                    <w:rFonts w:ascii="Times New Roman" w:eastAsia="Times New Roman" w:hAnsi="Times New Roman" w:cs="Times New Roman"/>
                    <w:color w:val="000000"/>
                  </w:rPr>
                </w:rPrChange>
              </w:rPr>
              <w:pPrChange w:id="2326" w:author="Garai, Subrata" w:date="2017-08-08T21:18:00Z">
                <w:pPr>
                  <w:spacing w:line="480" w:lineRule="auto"/>
                  <w:jc w:val="both"/>
                </w:pPr>
              </w:pPrChange>
            </w:pPr>
            <w:del w:id="2327" w:author="Garai, Subrata" w:date="2017-08-06T22:49:00Z">
              <w:r w:rsidRPr="00322B1C" w:rsidDel="009F505C">
                <w:rPr>
                  <w:rFonts w:ascii="Verdana" w:eastAsia="Times New Roman" w:hAnsi="Verdana" w:cs="Times New Roman"/>
                  <w:sz w:val="20"/>
                  <w:szCs w:val="20"/>
                  <w:rPrChange w:id="2328" w:author="Garai, Subrata" w:date="2017-08-07T00:24:00Z">
                    <w:rPr>
                      <w:rFonts w:ascii="Times New Roman" w:eastAsia="Times New Roman" w:hAnsi="Times New Roman" w:cs="Times New Roman"/>
                      <w:color w:val="000000"/>
                    </w:rPr>
                  </w:rPrChange>
                </w:rPr>
                <w:delText>Sensitivity</w:delText>
              </w:r>
            </w:del>
          </w:p>
        </w:tc>
        <w:tc>
          <w:tcPr>
            <w:tcW w:w="1256" w:type="dxa"/>
            <w:tcBorders>
              <w:top w:val="single" w:sz="4" w:space="0" w:color="auto"/>
              <w:left w:val="nil"/>
              <w:bottom w:val="single" w:sz="4" w:space="0" w:color="auto"/>
              <w:right w:val="single" w:sz="4" w:space="0" w:color="auto"/>
            </w:tcBorders>
            <w:shd w:val="clear" w:color="000000" w:fill="E26B0A"/>
            <w:noWrap/>
            <w:vAlign w:val="bottom"/>
            <w:hideMark/>
          </w:tcPr>
          <w:p w14:paraId="300601B4" w14:textId="5BE0CA61" w:rsidR="000F5950" w:rsidRPr="00322B1C" w:rsidDel="009F505C" w:rsidRDefault="000F5950">
            <w:pPr>
              <w:pStyle w:val="ListParagraph"/>
              <w:spacing w:line="480" w:lineRule="auto"/>
              <w:jc w:val="both"/>
              <w:rPr>
                <w:del w:id="2329" w:author="Garai, Subrata" w:date="2017-08-06T22:49:00Z"/>
                <w:rFonts w:ascii="Verdana" w:eastAsia="Times New Roman" w:hAnsi="Verdana" w:cs="Times New Roman"/>
                <w:sz w:val="20"/>
                <w:szCs w:val="20"/>
                <w:rPrChange w:id="2330" w:author="Garai, Subrata" w:date="2017-08-07T00:24:00Z">
                  <w:rPr>
                    <w:del w:id="2331" w:author="Garai, Subrata" w:date="2017-08-06T22:49:00Z"/>
                    <w:rFonts w:ascii="Times New Roman" w:eastAsia="Times New Roman" w:hAnsi="Times New Roman" w:cs="Times New Roman"/>
                    <w:color w:val="000000"/>
                  </w:rPr>
                </w:rPrChange>
              </w:rPr>
              <w:pPrChange w:id="2332" w:author="Garai, Subrata" w:date="2017-08-08T21:18:00Z">
                <w:pPr>
                  <w:spacing w:line="480" w:lineRule="auto"/>
                  <w:jc w:val="both"/>
                </w:pPr>
              </w:pPrChange>
            </w:pPr>
            <w:del w:id="2333" w:author="Garai, Subrata" w:date="2017-08-06T22:49:00Z">
              <w:r w:rsidRPr="00322B1C" w:rsidDel="009F505C">
                <w:rPr>
                  <w:rFonts w:ascii="Verdana" w:eastAsia="Times New Roman" w:hAnsi="Verdana" w:cs="Times New Roman"/>
                  <w:sz w:val="20"/>
                  <w:szCs w:val="20"/>
                  <w:rPrChange w:id="2334" w:author="Garai, Subrata" w:date="2017-08-07T00:24:00Z">
                    <w:rPr>
                      <w:rFonts w:ascii="Times New Roman" w:eastAsia="Times New Roman" w:hAnsi="Times New Roman" w:cs="Times New Roman"/>
                      <w:color w:val="000000"/>
                    </w:rPr>
                  </w:rPrChange>
                </w:rPr>
                <w:delText xml:space="preserve">Specificity </w:delText>
              </w:r>
            </w:del>
          </w:p>
        </w:tc>
        <w:tc>
          <w:tcPr>
            <w:tcW w:w="1189" w:type="dxa"/>
            <w:tcBorders>
              <w:top w:val="single" w:sz="4" w:space="0" w:color="auto"/>
              <w:left w:val="nil"/>
              <w:bottom w:val="single" w:sz="4" w:space="0" w:color="auto"/>
              <w:right w:val="single" w:sz="4" w:space="0" w:color="auto"/>
            </w:tcBorders>
            <w:shd w:val="clear" w:color="000000" w:fill="E26B0A"/>
            <w:noWrap/>
            <w:vAlign w:val="bottom"/>
            <w:hideMark/>
          </w:tcPr>
          <w:p w14:paraId="717C3313" w14:textId="52A609D3" w:rsidR="000F5950" w:rsidRPr="00322B1C" w:rsidDel="009F505C" w:rsidRDefault="000F5950">
            <w:pPr>
              <w:pStyle w:val="ListParagraph"/>
              <w:spacing w:line="480" w:lineRule="auto"/>
              <w:jc w:val="both"/>
              <w:rPr>
                <w:del w:id="2335" w:author="Garai, Subrata" w:date="2017-08-06T22:49:00Z"/>
                <w:rFonts w:ascii="Verdana" w:eastAsia="Times New Roman" w:hAnsi="Verdana" w:cs="Times New Roman"/>
                <w:bCs/>
                <w:sz w:val="20"/>
                <w:szCs w:val="20"/>
                <w:rPrChange w:id="2336" w:author="Garai, Subrata" w:date="2017-08-07T00:24:00Z">
                  <w:rPr>
                    <w:del w:id="2337" w:author="Garai, Subrata" w:date="2017-08-06T22:49:00Z"/>
                    <w:rFonts w:ascii="Times New Roman" w:eastAsia="Times New Roman" w:hAnsi="Times New Roman" w:cs="Times New Roman"/>
                    <w:b/>
                    <w:bCs/>
                    <w:color w:val="000000"/>
                  </w:rPr>
                </w:rPrChange>
              </w:rPr>
              <w:pPrChange w:id="2338" w:author="Garai, Subrata" w:date="2017-08-08T21:18:00Z">
                <w:pPr>
                  <w:spacing w:line="480" w:lineRule="auto"/>
                  <w:jc w:val="both"/>
                </w:pPr>
              </w:pPrChange>
            </w:pPr>
            <w:del w:id="2339" w:author="Garai, Subrata" w:date="2017-08-06T22:49:00Z">
              <w:r w:rsidRPr="00322B1C" w:rsidDel="009F505C">
                <w:rPr>
                  <w:rFonts w:ascii="Verdana" w:eastAsia="Times New Roman" w:hAnsi="Verdana" w:cs="Times New Roman"/>
                  <w:bCs/>
                  <w:sz w:val="20"/>
                  <w:szCs w:val="20"/>
                  <w:lang w:val="en-CA"/>
                  <w:rPrChange w:id="2340" w:author="Garai, Subrata" w:date="2017-08-07T00:24:00Z">
                    <w:rPr>
                      <w:rFonts w:ascii="Times New Roman" w:eastAsia="Times New Roman" w:hAnsi="Times New Roman" w:cs="Times New Roman"/>
                      <w:b/>
                      <w:bCs/>
                      <w:color w:val="000000"/>
                      <w:lang w:val="en-CA"/>
                    </w:rPr>
                  </w:rPrChange>
                </w:rPr>
                <w:delText xml:space="preserve">Accuracy </w:delText>
              </w:r>
            </w:del>
          </w:p>
        </w:tc>
      </w:tr>
      <w:tr w:rsidR="000F5950" w:rsidRPr="00322B1C" w:rsidDel="009F505C" w14:paraId="3580AF57" w14:textId="60CEAC5F" w:rsidTr="00535DB1">
        <w:trPr>
          <w:trHeight w:val="288"/>
          <w:del w:id="234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16AB20C" w14:textId="4735989F" w:rsidR="000F5950" w:rsidRPr="00322B1C" w:rsidDel="009F505C" w:rsidRDefault="000F5950">
            <w:pPr>
              <w:pStyle w:val="ListParagraph"/>
              <w:spacing w:line="480" w:lineRule="auto"/>
              <w:jc w:val="both"/>
              <w:rPr>
                <w:del w:id="2342" w:author="Garai, Subrata" w:date="2017-08-06T22:49:00Z"/>
                <w:rFonts w:ascii="Verdana" w:eastAsia="Times New Roman" w:hAnsi="Verdana" w:cs="Times New Roman"/>
                <w:sz w:val="20"/>
                <w:szCs w:val="20"/>
                <w:rPrChange w:id="2343" w:author="Garai, Subrata" w:date="2017-08-07T00:24:00Z">
                  <w:rPr>
                    <w:del w:id="2344" w:author="Garai, Subrata" w:date="2017-08-06T22:49:00Z"/>
                    <w:rFonts w:ascii="Times New Roman" w:eastAsia="Times New Roman" w:hAnsi="Times New Roman" w:cs="Times New Roman"/>
                    <w:color w:val="000000"/>
                  </w:rPr>
                </w:rPrChange>
              </w:rPr>
              <w:pPrChange w:id="2345" w:author="Garai, Subrata" w:date="2017-08-08T21:18:00Z">
                <w:pPr>
                  <w:spacing w:line="480" w:lineRule="auto"/>
                  <w:jc w:val="both"/>
                </w:pPr>
              </w:pPrChange>
            </w:pPr>
            <w:del w:id="2346" w:author="Garai, Subrata" w:date="2017-08-06T22:49:00Z">
              <w:r w:rsidRPr="00322B1C" w:rsidDel="009F505C">
                <w:rPr>
                  <w:rFonts w:ascii="Verdana" w:eastAsia="Times New Roman" w:hAnsi="Verdana" w:cs="Times New Roman"/>
                  <w:sz w:val="20"/>
                  <w:szCs w:val="20"/>
                  <w:rPrChange w:id="2347" w:author="Garai, Subrata" w:date="2017-08-07T00:24:00Z">
                    <w:rPr>
                      <w:rFonts w:ascii="Times New Roman" w:eastAsia="Times New Roman" w:hAnsi="Times New Roman" w:cs="Times New Roman"/>
                      <w:color w:val="000000"/>
                    </w:rPr>
                  </w:rPrChange>
                </w:rPr>
                <w:delText>0.05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153D2C76" w14:textId="6E2CEE84" w:rsidR="000F5950" w:rsidRPr="00322B1C" w:rsidDel="009F505C" w:rsidRDefault="000F5950">
            <w:pPr>
              <w:pStyle w:val="ListParagraph"/>
              <w:spacing w:line="480" w:lineRule="auto"/>
              <w:jc w:val="both"/>
              <w:rPr>
                <w:del w:id="2348" w:author="Garai, Subrata" w:date="2017-08-06T22:49:00Z"/>
                <w:rFonts w:ascii="Verdana" w:eastAsia="Times New Roman" w:hAnsi="Verdana" w:cs="Times New Roman"/>
                <w:sz w:val="20"/>
                <w:szCs w:val="20"/>
                <w:rPrChange w:id="2349" w:author="Garai, Subrata" w:date="2017-08-07T00:24:00Z">
                  <w:rPr>
                    <w:del w:id="2350" w:author="Garai, Subrata" w:date="2017-08-06T22:49:00Z"/>
                    <w:rFonts w:ascii="Times New Roman" w:eastAsia="Times New Roman" w:hAnsi="Times New Roman" w:cs="Times New Roman"/>
                    <w:color w:val="000000"/>
                  </w:rPr>
                </w:rPrChange>
              </w:rPr>
              <w:pPrChange w:id="2351" w:author="Garai, Subrata" w:date="2017-08-08T21:18:00Z">
                <w:pPr>
                  <w:spacing w:line="480" w:lineRule="auto"/>
                  <w:jc w:val="both"/>
                </w:pPr>
              </w:pPrChange>
            </w:pPr>
            <w:del w:id="2352" w:author="Garai, Subrata" w:date="2017-08-06T22:49:00Z">
              <w:r w:rsidRPr="00322B1C" w:rsidDel="009F505C">
                <w:rPr>
                  <w:rFonts w:ascii="Verdana" w:eastAsia="Times New Roman" w:hAnsi="Verdana" w:cs="Times New Roman"/>
                  <w:sz w:val="20"/>
                  <w:szCs w:val="20"/>
                  <w:rPrChange w:id="2353" w:author="Garai, Subrata" w:date="2017-08-07T00:24:00Z">
                    <w:rPr>
                      <w:rFonts w:ascii="Times New Roman" w:eastAsia="Times New Roman" w:hAnsi="Times New Roman" w:cs="Times New Roman"/>
                      <w:color w:val="000000"/>
                    </w:rPr>
                  </w:rPrChange>
                </w:rPr>
                <w:delText>1255</w:delText>
              </w:r>
            </w:del>
          </w:p>
        </w:tc>
        <w:tc>
          <w:tcPr>
            <w:tcW w:w="576" w:type="dxa"/>
            <w:tcBorders>
              <w:top w:val="nil"/>
              <w:left w:val="nil"/>
              <w:bottom w:val="single" w:sz="4" w:space="0" w:color="auto"/>
              <w:right w:val="single" w:sz="4" w:space="0" w:color="auto"/>
            </w:tcBorders>
            <w:shd w:val="clear" w:color="auto" w:fill="auto"/>
            <w:noWrap/>
            <w:vAlign w:val="bottom"/>
            <w:hideMark/>
          </w:tcPr>
          <w:p w14:paraId="66DF63E3" w14:textId="4CC7273A" w:rsidR="000F5950" w:rsidRPr="00322B1C" w:rsidDel="009F505C" w:rsidRDefault="000F5950">
            <w:pPr>
              <w:pStyle w:val="ListParagraph"/>
              <w:spacing w:line="480" w:lineRule="auto"/>
              <w:jc w:val="both"/>
              <w:rPr>
                <w:del w:id="2354" w:author="Garai, Subrata" w:date="2017-08-06T22:49:00Z"/>
                <w:rFonts w:ascii="Verdana" w:eastAsia="Times New Roman" w:hAnsi="Verdana" w:cs="Times New Roman"/>
                <w:sz w:val="20"/>
                <w:szCs w:val="20"/>
                <w:rPrChange w:id="2355" w:author="Garai, Subrata" w:date="2017-08-07T00:24:00Z">
                  <w:rPr>
                    <w:del w:id="2356" w:author="Garai, Subrata" w:date="2017-08-06T22:49:00Z"/>
                    <w:rFonts w:ascii="Times New Roman" w:eastAsia="Times New Roman" w:hAnsi="Times New Roman" w:cs="Times New Roman"/>
                    <w:color w:val="000000"/>
                  </w:rPr>
                </w:rPrChange>
              </w:rPr>
              <w:pPrChange w:id="2357" w:author="Garai, Subrata" w:date="2017-08-08T21:18:00Z">
                <w:pPr>
                  <w:spacing w:line="480" w:lineRule="auto"/>
                  <w:jc w:val="both"/>
                </w:pPr>
              </w:pPrChange>
            </w:pPr>
            <w:del w:id="2358" w:author="Garai, Subrata" w:date="2017-08-06T22:49:00Z">
              <w:r w:rsidRPr="00322B1C" w:rsidDel="009F505C">
                <w:rPr>
                  <w:rFonts w:ascii="Verdana" w:eastAsia="Times New Roman" w:hAnsi="Verdana" w:cs="Times New Roman"/>
                  <w:sz w:val="20"/>
                  <w:szCs w:val="20"/>
                  <w:rPrChange w:id="2359" w:author="Garai, Subrata" w:date="2017-08-07T00:24:00Z">
                    <w:rPr>
                      <w:rFonts w:ascii="Times New Roman" w:eastAsia="Times New Roman" w:hAnsi="Times New Roman" w:cs="Times New Roman"/>
                      <w:color w:val="000000"/>
                    </w:rPr>
                  </w:rPrChange>
                </w:rPr>
                <w:delText>18</w:delText>
              </w:r>
            </w:del>
          </w:p>
        </w:tc>
        <w:tc>
          <w:tcPr>
            <w:tcW w:w="576" w:type="dxa"/>
            <w:tcBorders>
              <w:top w:val="nil"/>
              <w:left w:val="nil"/>
              <w:bottom w:val="single" w:sz="4" w:space="0" w:color="auto"/>
              <w:right w:val="single" w:sz="4" w:space="0" w:color="auto"/>
            </w:tcBorders>
            <w:shd w:val="clear" w:color="auto" w:fill="auto"/>
            <w:noWrap/>
            <w:vAlign w:val="bottom"/>
            <w:hideMark/>
          </w:tcPr>
          <w:p w14:paraId="2307DE13" w14:textId="0F38BDDB" w:rsidR="000F5950" w:rsidRPr="00322B1C" w:rsidDel="009F505C" w:rsidRDefault="000F5950">
            <w:pPr>
              <w:pStyle w:val="ListParagraph"/>
              <w:spacing w:line="480" w:lineRule="auto"/>
              <w:jc w:val="both"/>
              <w:rPr>
                <w:del w:id="2360" w:author="Garai, Subrata" w:date="2017-08-06T22:49:00Z"/>
                <w:rFonts w:ascii="Verdana" w:eastAsia="Times New Roman" w:hAnsi="Verdana" w:cs="Times New Roman"/>
                <w:sz w:val="20"/>
                <w:szCs w:val="20"/>
                <w:rPrChange w:id="2361" w:author="Garai, Subrata" w:date="2017-08-07T00:24:00Z">
                  <w:rPr>
                    <w:del w:id="2362" w:author="Garai, Subrata" w:date="2017-08-06T22:49:00Z"/>
                    <w:rFonts w:ascii="Times New Roman" w:eastAsia="Times New Roman" w:hAnsi="Times New Roman" w:cs="Times New Roman"/>
                    <w:color w:val="000000"/>
                  </w:rPr>
                </w:rPrChange>
              </w:rPr>
              <w:pPrChange w:id="2363" w:author="Garai, Subrata" w:date="2017-08-08T21:18:00Z">
                <w:pPr>
                  <w:spacing w:line="480" w:lineRule="auto"/>
                  <w:jc w:val="both"/>
                </w:pPr>
              </w:pPrChange>
            </w:pPr>
            <w:del w:id="2364" w:author="Garai, Subrata" w:date="2017-08-06T22:49:00Z">
              <w:r w:rsidRPr="00322B1C" w:rsidDel="009F505C">
                <w:rPr>
                  <w:rFonts w:ascii="Verdana" w:eastAsia="Times New Roman" w:hAnsi="Verdana" w:cs="Times New Roman"/>
                  <w:sz w:val="20"/>
                  <w:szCs w:val="20"/>
                  <w:rPrChange w:id="2365" w:author="Garai, Subrata" w:date="2017-08-07T00:24:00Z">
                    <w:rPr>
                      <w:rFonts w:ascii="Times New Roman" w:eastAsia="Times New Roman" w:hAnsi="Times New Roman" w:cs="Times New Roman"/>
                      <w:color w:val="000000"/>
                    </w:rPr>
                  </w:rPrChange>
                </w:rPr>
                <w:delText>297</w:delText>
              </w:r>
            </w:del>
          </w:p>
        </w:tc>
        <w:tc>
          <w:tcPr>
            <w:tcW w:w="696" w:type="dxa"/>
            <w:tcBorders>
              <w:top w:val="nil"/>
              <w:left w:val="nil"/>
              <w:bottom w:val="single" w:sz="4" w:space="0" w:color="auto"/>
              <w:right w:val="single" w:sz="4" w:space="0" w:color="auto"/>
            </w:tcBorders>
            <w:shd w:val="clear" w:color="auto" w:fill="auto"/>
            <w:noWrap/>
            <w:vAlign w:val="bottom"/>
            <w:hideMark/>
          </w:tcPr>
          <w:p w14:paraId="7FDF33E0" w14:textId="0ED82F9C" w:rsidR="000F5950" w:rsidRPr="00322B1C" w:rsidDel="009F505C" w:rsidRDefault="000F5950">
            <w:pPr>
              <w:pStyle w:val="ListParagraph"/>
              <w:spacing w:line="480" w:lineRule="auto"/>
              <w:jc w:val="both"/>
              <w:rPr>
                <w:del w:id="2366" w:author="Garai, Subrata" w:date="2017-08-06T22:49:00Z"/>
                <w:rFonts w:ascii="Verdana" w:eastAsia="Times New Roman" w:hAnsi="Verdana" w:cs="Times New Roman"/>
                <w:sz w:val="20"/>
                <w:szCs w:val="20"/>
                <w:rPrChange w:id="2367" w:author="Garai, Subrata" w:date="2017-08-07T00:24:00Z">
                  <w:rPr>
                    <w:del w:id="2368" w:author="Garai, Subrata" w:date="2017-08-06T22:49:00Z"/>
                    <w:rFonts w:ascii="Times New Roman" w:eastAsia="Times New Roman" w:hAnsi="Times New Roman" w:cs="Times New Roman"/>
                    <w:color w:val="000000"/>
                  </w:rPr>
                </w:rPrChange>
              </w:rPr>
              <w:pPrChange w:id="2369" w:author="Garai, Subrata" w:date="2017-08-08T21:18:00Z">
                <w:pPr>
                  <w:spacing w:line="480" w:lineRule="auto"/>
                  <w:jc w:val="both"/>
                </w:pPr>
              </w:pPrChange>
            </w:pPr>
            <w:del w:id="2370" w:author="Garai, Subrata" w:date="2017-08-06T22:49:00Z">
              <w:r w:rsidRPr="00322B1C" w:rsidDel="009F505C">
                <w:rPr>
                  <w:rFonts w:ascii="Verdana" w:eastAsia="Times New Roman" w:hAnsi="Verdana" w:cs="Times New Roman"/>
                  <w:sz w:val="20"/>
                  <w:szCs w:val="20"/>
                  <w:rPrChange w:id="2371" w:author="Garai, Subrata" w:date="2017-08-07T00:24:00Z">
                    <w:rPr>
                      <w:rFonts w:ascii="Times New Roman" w:eastAsia="Times New Roman" w:hAnsi="Times New Roman" w:cs="Times New Roman"/>
                      <w:color w:val="000000"/>
                    </w:rPr>
                  </w:rPrChange>
                </w:rPr>
                <w:delText>0</w:delText>
              </w:r>
            </w:del>
          </w:p>
        </w:tc>
        <w:tc>
          <w:tcPr>
            <w:tcW w:w="320" w:type="dxa"/>
            <w:tcBorders>
              <w:top w:val="nil"/>
              <w:left w:val="nil"/>
              <w:bottom w:val="single" w:sz="4" w:space="0" w:color="auto"/>
              <w:right w:val="single" w:sz="4" w:space="0" w:color="auto"/>
            </w:tcBorders>
            <w:shd w:val="clear" w:color="auto" w:fill="auto"/>
            <w:noWrap/>
            <w:vAlign w:val="bottom"/>
            <w:hideMark/>
          </w:tcPr>
          <w:p w14:paraId="30D60253" w14:textId="16A73E3A" w:rsidR="000F5950" w:rsidRPr="00322B1C" w:rsidDel="009F505C" w:rsidRDefault="000F5950">
            <w:pPr>
              <w:pStyle w:val="ListParagraph"/>
              <w:spacing w:line="480" w:lineRule="auto"/>
              <w:jc w:val="both"/>
              <w:rPr>
                <w:del w:id="2372" w:author="Garai, Subrata" w:date="2017-08-06T22:49:00Z"/>
                <w:rFonts w:ascii="Verdana" w:eastAsia="Times New Roman" w:hAnsi="Verdana" w:cs="Times New Roman"/>
                <w:sz w:val="20"/>
                <w:szCs w:val="20"/>
                <w:rPrChange w:id="2373" w:author="Garai, Subrata" w:date="2017-08-07T00:24:00Z">
                  <w:rPr>
                    <w:del w:id="2374" w:author="Garai, Subrata" w:date="2017-08-06T22:49:00Z"/>
                    <w:rFonts w:ascii="Times New Roman" w:eastAsia="Times New Roman" w:hAnsi="Times New Roman" w:cs="Times New Roman"/>
                    <w:color w:val="000000"/>
                  </w:rPr>
                </w:rPrChange>
              </w:rPr>
              <w:pPrChange w:id="2375" w:author="Garai, Subrata" w:date="2017-08-08T21:18:00Z">
                <w:pPr>
                  <w:spacing w:line="480" w:lineRule="auto"/>
                  <w:jc w:val="both"/>
                </w:pPr>
              </w:pPrChange>
            </w:pPr>
            <w:del w:id="2376" w:author="Garai, Subrata" w:date="2017-08-06T22:49:00Z">
              <w:r w:rsidRPr="00322B1C" w:rsidDel="009F505C">
                <w:rPr>
                  <w:rFonts w:ascii="Verdana" w:eastAsia="Times New Roman" w:hAnsi="Verdana" w:cs="Times New Roman"/>
                  <w:sz w:val="20"/>
                  <w:szCs w:val="20"/>
                  <w:rPrChange w:id="237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1D23FE00" w14:textId="290B06A5" w:rsidR="000F5950" w:rsidRPr="00322B1C" w:rsidDel="009F505C" w:rsidRDefault="000F5950">
            <w:pPr>
              <w:pStyle w:val="ListParagraph"/>
              <w:spacing w:line="480" w:lineRule="auto"/>
              <w:jc w:val="both"/>
              <w:rPr>
                <w:del w:id="2378" w:author="Garai, Subrata" w:date="2017-08-06T22:49:00Z"/>
                <w:rFonts w:ascii="Verdana" w:eastAsia="Times New Roman" w:hAnsi="Verdana" w:cs="Times New Roman"/>
                <w:sz w:val="20"/>
                <w:szCs w:val="20"/>
                <w:rPrChange w:id="2379" w:author="Garai, Subrata" w:date="2017-08-07T00:24:00Z">
                  <w:rPr>
                    <w:del w:id="2380" w:author="Garai, Subrata" w:date="2017-08-06T22:49:00Z"/>
                    <w:rFonts w:ascii="Times New Roman" w:eastAsia="Times New Roman" w:hAnsi="Times New Roman" w:cs="Times New Roman"/>
                    <w:color w:val="000000"/>
                  </w:rPr>
                </w:rPrChange>
              </w:rPr>
              <w:pPrChange w:id="2381" w:author="Garai, Subrata" w:date="2017-08-08T21:18:00Z">
                <w:pPr>
                  <w:spacing w:line="480" w:lineRule="auto"/>
                  <w:jc w:val="both"/>
                </w:pPr>
              </w:pPrChange>
            </w:pPr>
            <w:del w:id="2382" w:author="Garai, Subrata" w:date="2017-08-06T22:49:00Z">
              <w:r w:rsidRPr="00322B1C" w:rsidDel="009F505C">
                <w:rPr>
                  <w:rFonts w:ascii="Verdana" w:eastAsia="Times New Roman" w:hAnsi="Verdana" w:cs="Times New Roman"/>
                  <w:sz w:val="20"/>
                  <w:szCs w:val="20"/>
                  <w:rPrChange w:id="2383" w:author="Garai, Subrata" w:date="2017-08-07T00:24:00Z">
                    <w:rPr>
                      <w:rFonts w:ascii="Times New Roman" w:eastAsia="Times New Roman" w:hAnsi="Times New Roman" w:cs="Times New Roman"/>
                      <w:color w:val="000000"/>
                    </w:rPr>
                  </w:rPrChange>
                </w:rPr>
                <w:delText>100</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08D4034C" w14:textId="270ABE09" w:rsidR="000F5950" w:rsidRPr="00322B1C" w:rsidDel="009F505C" w:rsidRDefault="000F5950">
            <w:pPr>
              <w:pStyle w:val="ListParagraph"/>
              <w:spacing w:line="480" w:lineRule="auto"/>
              <w:jc w:val="both"/>
              <w:rPr>
                <w:del w:id="2384" w:author="Garai, Subrata" w:date="2017-08-06T22:49:00Z"/>
                <w:rFonts w:ascii="Verdana" w:eastAsia="Times New Roman" w:hAnsi="Verdana" w:cs="Times New Roman"/>
                <w:sz w:val="20"/>
                <w:szCs w:val="20"/>
                <w:rPrChange w:id="2385" w:author="Garai, Subrata" w:date="2017-08-07T00:24:00Z">
                  <w:rPr>
                    <w:del w:id="2386" w:author="Garai, Subrata" w:date="2017-08-06T22:49:00Z"/>
                    <w:rFonts w:ascii="Times New Roman" w:eastAsia="Times New Roman" w:hAnsi="Times New Roman" w:cs="Times New Roman"/>
                    <w:color w:val="000000"/>
                  </w:rPr>
                </w:rPrChange>
              </w:rPr>
              <w:pPrChange w:id="2387" w:author="Garai, Subrata" w:date="2017-08-08T21:18:00Z">
                <w:pPr>
                  <w:spacing w:line="480" w:lineRule="auto"/>
                  <w:jc w:val="both"/>
                </w:pPr>
              </w:pPrChange>
            </w:pPr>
            <w:del w:id="2388" w:author="Garai, Subrata" w:date="2017-08-06T22:49:00Z">
              <w:r w:rsidRPr="00322B1C" w:rsidDel="009F505C">
                <w:rPr>
                  <w:rFonts w:ascii="Verdana" w:eastAsia="Times New Roman" w:hAnsi="Verdana" w:cs="Times New Roman"/>
                  <w:sz w:val="20"/>
                  <w:szCs w:val="20"/>
                  <w:rPrChange w:id="2389" w:author="Garai, Subrata" w:date="2017-08-07T00:24:00Z">
                    <w:rPr>
                      <w:rFonts w:ascii="Times New Roman" w:eastAsia="Times New Roman" w:hAnsi="Times New Roman" w:cs="Times New Roman"/>
                      <w:color w:val="000000"/>
                    </w:rPr>
                  </w:rPrChange>
                </w:rPr>
                <w:delText>5.714286</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488F1E0D" w14:textId="62292DCB" w:rsidR="000F5950" w:rsidRPr="00322B1C" w:rsidDel="009F505C" w:rsidRDefault="000F5950">
            <w:pPr>
              <w:pStyle w:val="ListParagraph"/>
              <w:spacing w:line="480" w:lineRule="auto"/>
              <w:jc w:val="both"/>
              <w:rPr>
                <w:del w:id="2390" w:author="Garai, Subrata" w:date="2017-08-06T22:49:00Z"/>
                <w:rFonts w:ascii="Verdana" w:eastAsia="Times New Roman" w:hAnsi="Verdana" w:cs="Times New Roman"/>
                <w:sz w:val="20"/>
                <w:szCs w:val="20"/>
                <w:rPrChange w:id="2391" w:author="Garai, Subrata" w:date="2017-08-07T00:24:00Z">
                  <w:rPr>
                    <w:del w:id="2392" w:author="Garai, Subrata" w:date="2017-08-06T22:49:00Z"/>
                    <w:rFonts w:ascii="Times New Roman" w:eastAsia="Times New Roman" w:hAnsi="Times New Roman" w:cs="Times New Roman"/>
                    <w:color w:val="000000"/>
                  </w:rPr>
                </w:rPrChange>
              </w:rPr>
              <w:pPrChange w:id="2393" w:author="Garai, Subrata" w:date="2017-08-08T21:18:00Z">
                <w:pPr>
                  <w:spacing w:line="480" w:lineRule="auto"/>
                  <w:jc w:val="both"/>
                </w:pPr>
              </w:pPrChange>
            </w:pPr>
            <w:del w:id="2394" w:author="Garai, Subrata" w:date="2017-08-06T22:49:00Z">
              <w:r w:rsidRPr="00322B1C" w:rsidDel="009F505C">
                <w:rPr>
                  <w:rFonts w:ascii="Verdana" w:eastAsia="Times New Roman" w:hAnsi="Verdana" w:cs="Times New Roman"/>
                  <w:sz w:val="20"/>
                  <w:szCs w:val="20"/>
                  <w:rPrChange w:id="2395" w:author="Garai, Subrata" w:date="2017-08-07T00:24:00Z">
                    <w:rPr>
                      <w:rFonts w:ascii="Times New Roman" w:eastAsia="Times New Roman" w:hAnsi="Times New Roman" w:cs="Times New Roman"/>
                      <w:color w:val="000000"/>
                    </w:rPr>
                  </w:rPrChange>
                </w:rPr>
                <w:delText>81.0828</w:delText>
              </w:r>
            </w:del>
          </w:p>
        </w:tc>
      </w:tr>
      <w:tr w:rsidR="000F5950" w:rsidRPr="00322B1C" w:rsidDel="009F505C" w14:paraId="57CB44A2" w14:textId="0CF25E6B" w:rsidTr="00535DB1">
        <w:trPr>
          <w:trHeight w:val="288"/>
          <w:del w:id="239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4D3758C" w14:textId="73B79A5E" w:rsidR="000F5950" w:rsidRPr="00322B1C" w:rsidDel="009F505C" w:rsidRDefault="000F5950">
            <w:pPr>
              <w:pStyle w:val="ListParagraph"/>
              <w:spacing w:line="480" w:lineRule="auto"/>
              <w:jc w:val="both"/>
              <w:rPr>
                <w:del w:id="2397" w:author="Garai, Subrata" w:date="2017-08-06T22:49:00Z"/>
                <w:rFonts w:ascii="Verdana" w:eastAsia="Times New Roman" w:hAnsi="Verdana" w:cs="Times New Roman"/>
                <w:sz w:val="20"/>
                <w:szCs w:val="20"/>
                <w:rPrChange w:id="2398" w:author="Garai, Subrata" w:date="2017-08-07T00:24:00Z">
                  <w:rPr>
                    <w:del w:id="2399" w:author="Garai, Subrata" w:date="2017-08-06T22:49:00Z"/>
                    <w:rFonts w:ascii="Times New Roman" w:eastAsia="Times New Roman" w:hAnsi="Times New Roman" w:cs="Times New Roman"/>
                    <w:color w:val="000000"/>
                  </w:rPr>
                </w:rPrChange>
              </w:rPr>
              <w:pPrChange w:id="2400" w:author="Garai, Subrata" w:date="2017-08-08T21:18:00Z">
                <w:pPr>
                  <w:spacing w:line="480" w:lineRule="auto"/>
                  <w:jc w:val="both"/>
                </w:pPr>
              </w:pPrChange>
            </w:pPr>
            <w:del w:id="2401" w:author="Garai, Subrata" w:date="2017-08-06T22:49:00Z">
              <w:r w:rsidRPr="00322B1C" w:rsidDel="009F505C">
                <w:rPr>
                  <w:rFonts w:ascii="Verdana" w:eastAsia="Times New Roman" w:hAnsi="Verdana" w:cs="Times New Roman"/>
                  <w:sz w:val="20"/>
                  <w:szCs w:val="20"/>
                  <w:rPrChange w:id="2402" w:author="Garai, Subrata" w:date="2017-08-07T00:24:00Z">
                    <w:rPr>
                      <w:rFonts w:ascii="Times New Roman" w:eastAsia="Times New Roman" w:hAnsi="Times New Roman" w:cs="Times New Roman"/>
                      <w:color w:val="000000"/>
                    </w:rPr>
                  </w:rPrChange>
                </w:rPr>
                <w:delText>0.1</w:delText>
              </w:r>
            </w:del>
          </w:p>
        </w:tc>
        <w:tc>
          <w:tcPr>
            <w:tcW w:w="696" w:type="dxa"/>
            <w:tcBorders>
              <w:top w:val="nil"/>
              <w:left w:val="nil"/>
              <w:bottom w:val="single" w:sz="4" w:space="0" w:color="auto"/>
              <w:right w:val="single" w:sz="4" w:space="0" w:color="auto"/>
            </w:tcBorders>
            <w:shd w:val="clear" w:color="auto" w:fill="auto"/>
            <w:noWrap/>
            <w:vAlign w:val="bottom"/>
            <w:hideMark/>
          </w:tcPr>
          <w:p w14:paraId="5F5146A3" w14:textId="65A9EA87" w:rsidR="000F5950" w:rsidRPr="00322B1C" w:rsidDel="009F505C" w:rsidRDefault="000F5950">
            <w:pPr>
              <w:pStyle w:val="ListParagraph"/>
              <w:spacing w:line="480" w:lineRule="auto"/>
              <w:jc w:val="both"/>
              <w:rPr>
                <w:del w:id="2403" w:author="Garai, Subrata" w:date="2017-08-06T22:49:00Z"/>
                <w:rFonts w:ascii="Verdana" w:eastAsia="Times New Roman" w:hAnsi="Verdana" w:cs="Times New Roman"/>
                <w:sz w:val="20"/>
                <w:szCs w:val="20"/>
                <w:rPrChange w:id="2404" w:author="Garai, Subrata" w:date="2017-08-07T00:24:00Z">
                  <w:rPr>
                    <w:del w:id="2405" w:author="Garai, Subrata" w:date="2017-08-06T22:49:00Z"/>
                    <w:rFonts w:ascii="Times New Roman" w:eastAsia="Times New Roman" w:hAnsi="Times New Roman" w:cs="Times New Roman"/>
                    <w:color w:val="000000"/>
                  </w:rPr>
                </w:rPrChange>
              </w:rPr>
              <w:pPrChange w:id="2406" w:author="Garai, Subrata" w:date="2017-08-08T21:18:00Z">
                <w:pPr>
                  <w:spacing w:line="480" w:lineRule="auto"/>
                  <w:jc w:val="both"/>
                </w:pPr>
              </w:pPrChange>
            </w:pPr>
            <w:del w:id="2407" w:author="Garai, Subrata" w:date="2017-08-06T22:49:00Z">
              <w:r w:rsidRPr="00322B1C" w:rsidDel="009F505C">
                <w:rPr>
                  <w:rFonts w:ascii="Verdana" w:eastAsia="Times New Roman" w:hAnsi="Verdana" w:cs="Times New Roman"/>
                  <w:sz w:val="20"/>
                  <w:szCs w:val="20"/>
                  <w:rPrChange w:id="2408" w:author="Garai, Subrata" w:date="2017-08-07T00:24:00Z">
                    <w:rPr>
                      <w:rFonts w:ascii="Times New Roman" w:eastAsia="Times New Roman" w:hAnsi="Times New Roman" w:cs="Times New Roman"/>
                      <w:color w:val="000000"/>
                    </w:rPr>
                  </w:rPrChange>
                </w:rPr>
                <w:delText>1255</w:delText>
              </w:r>
            </w:del>
          </w:p>
        </w:tc>
        <w:tc>
          <w:tcPr>
            <w:tcW w:w="576" w:type="dxa"/>
            <w:tcBorders>
              <w:top w:val="nil"/>
              <w:left w:val="nil"/>
              <w:bottom w:val="single" w:sz="4" w:space="0" w:color="auto"/>
              <w:right w:val="single" w:sz="4" w:space="0" w:color="auto"/>
            </w:tcBorders>
            <w:shd w:val="clear" w:color="auto" w:fill="auto"/>
            <w:noWrap/>
            <w:vAlign w:val="bottom"/>
            <w:hideMark/>
          </w:tcPr>
          <w:p w14:paraId="4C0FBFB1" w14:textId="429729EA" w:rsidR="000F5950" w:rsidRPr="00322B1C" w:rsidDel="009F505C" w:rsidRDefault="000F5950">
            <w:pPr>
              <w:pStyle w:val="ListParagraph"/>
              <w:spacing w:line="480" w:lineRule="auto"/>
              <w:jc w:val="both"/>
              <w:rPr>
                <w:del w:id="2409" w:author="Garai, Subrata" w:date="2017-08-06T22:49:00Z"/>
                <w:rFonts w:ascii="Verdana" w:eastAsia="Times New Roman" w:hAnsi="Verdana" w:cs="Times New Roman"/>
                <w:sz w:val="20"/>
                <w:szCs w:val="20"/>
                <w:rPrChange w:id="2410" w:author="Garai, Subrata" w:date="2017-08-07T00:24:00Z">
                  <w:rPr>
                    <w:del w:id="2411" w:author="Garai, Subrata" w:date="2017-08-06T22:49:00Z"/>
                    <w:rFonts w:ascii="Times New Roman" w:eastAsia="Times New Roman" w:hAnsi="Times New Roman" w:cs="Times New Roman"/>
                    <w:color w:val="000000"/>
                  </w:rPr>
                </w:rPrChange>
              </w:rPr>
              <w:pPrChange w:id="2412" w:author="Garai, Subrata" w:date="2017-08-08T21:18:00Z">
                <w:pPr>
                  <w:spacing w:line="480" w:lineRule="auto"/>
                  <w:jc w:val="both"/>
                </w:pPr>
              </w:pPrChange>
            </w:pPr>
            <w:del w:id="2413" w:author="Garai, Subrata" w:date="2017-08-06T22:49:00Z">
              <w:r w:rsidRPr="00322B1C" w:rsidDel="009F505C">
                <w:rPr>
                  <w:rFonts w:ascii="Verdana" w:eastAsia="Times New Roman" w:hAnsi="Verdana" w:cs="Times New Roman"/>
                  <w:sz w:val="20"/>
                  <w:szCs w:val="20"/>
                  <w:rPrChange w:id="2414" w:author="Garai, Subrata" w:date="2017-08-07T00:24:00Z">
                    <w:rPr>
                      <w:rFonts w:ascii="Times New Roman" w:eastAsia="Times New Roman" w:hAnsi="Times New Roman" w:cs="Times New Roman"/>
                      <w:color w:val="000000"/>
                    </w:rPr>
                  </w:rPrChange>
                </w:rPr>
                <w:delText>22</w:delText>
              </w:r>
            </w:del>
          </w:p>
        </w:tc>
        <w:tc>
          <w:tcPr>
            <w:tcW w:w="576" w:type="dxa"/>
            <w:tcBorders>
              <w:top w:val="nil"/>
              <w:left w:val="nil"/>
              <w:bottom w:val="single" w:sz="4" w:space="0" w:color="auto"/>
              <w:right w:val="single" w:sz="4" w:space="0" w:color="auto"/>
            </w:tcBorders>
            <w:shd w:val="clear" w:color="auto" w:fill="auto"/>
            <w:noWrap/>
            <w:vAlign w:val="bottom"/>
            <w:hideMark/>
          </w:tcPr>
          <w:p w14:paraId="1339D966" w14:textId="3C2FCCED" w:rsidR="000F5950" w:rsidRPr="00322B1C" w:rsidDel="009F505C" w:rsidRDefault="000F5950">
            <w:pPr>
              <w:pStyle w:val="ListParagraph"/>
              <w:spacing w:line="480" w:lineRule="auto"/>
              <w:jc w:val="both"/>
              <w:rPr>
                <w:del w:id="2415" w:author="Garai, Subrata" w:date="2017-08-06T22:49:00Z"/>
                <w:rFonts w:ascii="Verdana" w:eastAsia="Times New Roman" w:hAnsi="Verdana" w:cs="Times New Roman"/>
                <w:sz w:val="20"/>
                <w:szCs w:val="20"/>
                <w:rPrChange w:id="2416" w:author="Garai, Subrata" w:date="2017-08-07T00:24:00Z">
                  <w:rPr>
                    <w:del w:id="2417" w:author="Garai, Subrata" w:date="2017-08-06T22:49:00Z"/>
                    <w:rFonts w:ascii="Times New Roman" w:eastAsia="Times New Roman" w:hAnsi="Times New Roman" w:cs="Times New Roman"/>
                    <w:color w:val="000000"/>
                  </w:rPr>
                </w:rPrChange>
              </w:rPr>
              <w:pPrChange w:id="2418" w:author="Garai, Subrata" w:date="2017-08-08T21:18:00Z">
                <w:pPr>
                  <w:spacing w:line="480" w:lineRule="auto"/>
                  <w:jc w:val="both"/>
                </w:pPr>
              </w:pPrChange>
            </w:pPr>
            <w:del w:id="2419" w:author="Garai, Subrata" w:date="2017-08-06T22:49:00Z">
              <w:r w:rsidRPr="00322B1C" w:rsidDel="009F505C">
                <w:rPr>
                  <w:rFonts w:ascii="Verdana" w:eastAsia="Times New Roman" w:hAnsi="Verdana" w:cs="Times New Roman"/>
                  <w:sz w:val="20"/>
                  <w:szCs w:val="20"/>
                  <w:rPrChange w:id="2420" w:author="Garai, Subrata" w:date="2017-08-07T00:24:00Z">
                    <w:rPr>
                      <w:rFonts w:ascii="Times New Roman" w:eastAsia="Times New Roman" w:hAnsi="Times New Roman" w:cs="Times New Roman"/>
                      <w:color w:val="000000"/>
                    </w:rPr>
                  </w:rPrChange>
                </w:rPr>
                <w:delText>293</w:delText>
              </w:r>
            </w:del>
          </w:p>
        </w:tc>
        <w:tc>
          <w:tcPr>
            <w:tcW w:w="696" w:type="dxa"/>
            <w:tcBorders>
              <w:top w:val="nil"/>
              <w:left w:val="nil"/>
              <w:bottom w:val="single" w:sz="4" w:space="0" w:color="auto"/>
              <w:right w:val="single" w:sz="4" w:space="0" w:color="auto"/>
            </w:tcBorders>
            <w:shd w:val="clear" w:color="auto" w:fill="auto"/>
            <w:noWrap/>
            <w:vAlign w:val="bottom"/>
            <w:hideMark/>
          </w:tcPr>
          <w:p w14:paraId="2D55C757" w14:textId="10D56E8D" w:rsidR="000F5950" w:rsidRPr="00322B1C" w:rsidDel="009F505C" w:rsidRDefault="000F5950">
            <w:pPr>
              <w:pStyle w:val="ListParagraph"/>
              <w:spacing w:line="480" w:lineRule="auto"/>
              <w:jc w:val="both"/>
              <w:rPr>
                <w:del w:id="2421" w:author="Garai, Subrata" w:date="2017-08-06T22:49:00Z"/>
                <w:rFonts w:ascii="Verdana" w:eastAsia="Times New Roman" w:hAnsi="Verdana" w:cs="Times New Roman"/>
                <w:sz w:val="20"/>
                <w:szCs w:val="20"/>
                <w:rPrChange w:id="2422" w:author="Garai, Subrata" w:date="2017-08-07T00:24:00Z">
                  <w:rPr>
                    <w:del w:id="2423" w:author="Garai, Subrata" w:date="2017-08-06T22:49:00Z"/>
                    <w:rFonts w:ascii="Times New Roman" w:eastAsia="Times New Roman" w:hAnsi="Times New Roman" w:cs="Times New Roman"/>
                    <w:color w:val="000000"/>
                  </w:rPr>
                </w:rPrChange>
              </w:rPr>
              <w:pPrChange w:id="2424" w:author="Garai, Subrata" w:date="2017-08-08T21:18:00Z">
                <w:pPr>
                  <w:spacing w:line="480" w:lineRule="auto"/>
                  <w:jc w:val="both"/>
                </w:pPr>
              </w:pPrChange>
            </w:pPr>
            <w:del w:id="2425" w:author="Garai, Subrata" w:date="2017-08-06T22:49:00Z">
              <w:r w:rsidRPr="00322B1C" w:rsidDel="009F505C">
                <w:rPr>
                  <w:rFonts w:ascii="Verdana" w:eastAsia="Times New Roman" w:hAnsi="Verdana" w:cs="Times New Roman"/>
                  <w:sz w:val="20"/>
                  <w:szCs w:val="20"/>
                  <w:rPrChange w:id="2426" w:author="Garai, Subrata" w:date="2017-08-07T00:24:00Z">
                    <w:rPr>
                      <w:rFonts w:ascii="Times New Roman" w:eastAsia="Times New Roman" w:hAnsi="Times New Roman" w:cs="Times New Roman"/>
                      <w:color w:val="000000"/>
                    </w:rPr>
                  </w:rPrChange>
                </w:rPr>
                <w:delText>0</w:delText>
              </w:r>
            </w:del>
          </w:p>
        </w:tc>
        <w:tc>
          <w:tcPr>
            <w:tcW w:w="320" w:type="dxa"/>
            <w:tcBorders>
              <w:top w:val="nil"/>
              <w:left w:val="nil"/>
              <w:bottom w:val="single" w:sz="4" w:space="0" w:color="auto"/>
              <w:right w:val="single" w:sz="4" w:space="0" w:color="auto"/>
            </w:tcBorders>
            <w:shd w:val="clear" w:color="auto" w:fill="auto"/>
            <w:noWrap/>
            <w:vAlign w:val="bottom"/>
            <w:hideMark/>
          </w:tcPr>
          <w:p w14:paraId="4ECD31AA" w14:textId="66FED184" w:rsidR="000F5950" w:rsidRPr="00322B1C" w:rsidDel="009F505C" w:rsidRDefault="000F5950">
            <w:pPr>
              <w:pStyle w:val="ListParagraph"/>
              <w:spacing w:line="480" w:lineRule="auto"/>
              <w:jc w:val="both"/>
              <w:rPr>
                <w:del w:id="2427" w:author="Garai, Subrata" w:date="2017-08-06T22:49:00Z"/>
                <w:rFonts w:ascii="Verdana" w:eastAsia="Times New Roman" w:hAnsi="Verdana" w:cs="Times New Roman"/>
                <w:sz w:val="20"/>
                <w:szCs w:val="20"/>
                <w:rPrChange w:id="2428" w:author="Garai, Subrata" w:date="2017-08-07T00:24:00Z">
                  <w:rPr>
                    <w:del w:id="2429" w:author="Garai, Subrata" w:date="2017-08-06T22:49:00Z"/>
                    <w:rFonts w:ascii="Times New Roman" w:eastAsia="Times New Roman" w:hAnsi="Times New Roman" w:cs="Times New Roman"/>
                    <w:color w:val="000000"/>
                  </w:rPr>
                </w:rPrChange>
              </w:rPr>
              <w:pPrChange w:id="2430" w:author="Garai, Subrata" w:date="2017-08-08T21:18:00Z">
                <w:pPr>
                  <w:spacing w:line="480" w:lineRule="auto"/>
                  <w:jc w:val="both"/>
                </w:pPr>
              </w:pPrChange>
            </w:pPr>
            <w:del w:id="2431" w:author="Garai, Subrata" w:date="2017-08-06T22:49:00Z">
              <w:r w:rsidRPr="00322B1C" w:rsidDel="009F505C">
                <w:rPr>
                  <w:rFonts w:ascii="Verdana" w:eastAsia="Times New Roman" w:hAnsi="Verdana" w:cs="Times New Roman"/>
                  <w:sz w:val="20"/>
                  <w:szCs w:val="20"/>
                  <w:rPrChange w:id="243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30F73787" w14:textId="58B89AEE" w:rsidR="000F5950" w:rsidRPr="00322B1C" w:rsidDel="009F505C" w:rsidRDefault="000F5950">
            <w:pPr>
              <w:pStyle w:val="ListParagraph"/>
              <w:spacing w:line="480" w:lineRule="auto"/>
              <w:jc w:val="both"/>
              <w:rPr>
                <w:del w:id="2433" w:author="Garai, Subrata" w:date="2017-08-06T22:49:00Z"/>
                <w:rFonts w:ascii="Verdana" w:eastAsia="Times New Roman" w:hAnsi="Verdana" w:cs="Times New Roman"/>
                <w:sz w:val="20"/>
                <w:szCs w:val="20"/>
                <w:rPrChange w:id="2434" w:author="Garai, Subrata" w:date="2017-08-07T00:24:00Z">
                  <w:rPr>
                    <w:del w:id="2435" w:author="Garai, Subrata" w:date="2017-08-06T22:49:00Z"/>
                    <w:rFonts w:ascii="Times New Roman" w:eastAsia="Times New Roman" w:hAnsi="Times New Roman" w:cs="Times New Roman"/>
                    <w:color w:val="000000"/>
                  </w:rPr>
                </w:rPrChange>
              </w:rPr>
              <w:pPrChange w:id="2436" w:author="Garai, Subrata" w:date="2017-08-08T21:18:00Z">
                <w:pPr>
                  <w:spacing w:line="480" w:lineRule="auto"/>
                  <w:jc w:val="both"/>
                </w:pPr>
              </w:pPrChange>
            </w:pPr>
            <w:del w:id="2437" w:author="Garai, Subrata" w:date="2017-08-06T22:49:00Z">
              <w:r w:rsidRPr="00322B1C" w:rsidDel="009F505C">
                <w:rPr>
                  <w:rFonts w:ascii="Verdana" w:eastAsia="Times New Roman" w:hAnsi="Verdana" w:cs="Times New Roman"/>
                  <w:sz w:val="20"/>
                  <w:szCs w:val="20"/>
                  <w:rPrChange w:id="2438" w:author="Garai, Subrata" w:date="2017-08-07T00:24:00Z">
                    <w:rPr>
                      <w:rFonts w:ascii="Times New Roman" w:eastAsia="Times New Roman" w:hAnsi="Times New Roman" w:cs="Times New Roman"/>
                      <w:color w:val="000000"/>
                    </w:rPr>
                  </w:rPrChange>
                </w:rPr>
                <w:delText>100</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1719F7AF" w14:textId="3D1C7E78" w:rsidR="000F5950" w:rsidRPr="00322B1C" w:rsidDel="009F505C" w:rsidRDefault="000F5950">
            <w:pPr>
              <w:pStyle w:val="ListParagraph"/>
              <w:spacing w:line="480" w:lineRule="auto"/>
              <w:jc w:val="both"/>
              <w:rPr>
                <w:del w:id="2439" w:author="Garai, Subrata" w:date="2017-08-06T22:49:00Z"/>
                <w:rFonts w:ascii="Verdana" w:eastAsia="Times New Roman" w:hAnsi="Verdana" w:cs="Times New Roman"/>
                <w:sz w:val="20"/>
                <w:szCs w:val="20"/>
                <w:rPrChange w:id="2440" w:author="Garai, Subrata" w:date="2017-08-07T00:24:00Z">
                  <w:rPr>
                    <w:del w:id="2441" w:author="Garai, Subrata" w:date="2017-08-06T22:49:00Z"/>
                    <w:rFonts w:ascii="Times New Roman" w:eastAsia="Times New Roman" w:hAnsi="Times New Roman" w:cs="Times New Roman"/>
                    <w:color w:val="000000"/>
                  </w:rPr>
                </w:rPrChange>
              </w:rPr>
              <w:pPrChange w:id="2442" w:author="Garai, Subrata" w:date="2017-08-08T21:18:00Z">
                <w:pPr>
                  <w:spacing w:line="480" w:lineRule="auto"/>
                  <w:jc w:val="both"/>
                </w:pPr>
              </w:pPrChange>
            </w:pPr>
            <w:del w:id="2443" w:author="Garai, Subrata" w:date="2017-08-06T22:49:00Z">
              <w:r w:rsidRPr="00322B1C" w:rsidDel="009F505C">
                <w:rPr>
                  <w:rFonts w:ascii="Verdana" w:eastAsia="Times New Roman" w:hAnsi="Verdana" w:cs="Times New Roman"/>
                  <w:sz w:val="20"/>
                  <w:szCs w:val="20"/>
                  <w:rPrChange w:id="2444" w:author="Garai, Subrata" w:date="2017-08-07T00:24:00Z">
                    <w:rPr>
                      <w:rFonts w:ascii="Times New Roman" w:eastAsia="Times New Roman" w:hAnsi="Times New Roman" w:cs="Times New Roman"/>
                      <w:color w:val="000000"/>
                    </w:rPr>
                  </w:rPrChange>
                </w:rPr>
                <w:delText>6.984127</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5A3FAC8B" w14:textId="092C8B8D" w:rsidR="000F5950" w:rsidRPr="00322B1C" w:rsidDel="009F505C" w:rsidRDefault="000F5950">
            <w:pPr>
              <w:pStyle w:val="ListParagraph"/>
              <w:spacing w:line="480" w:lineRule="auto"/>
              <w:jc w:val="both"/>
              <w:rPr>
                <w:del w:id="2445" w:author="Garai, Subrata" w:date="2017-08-06T22:49:00Z"/>
                <w:rFonts w:ascii="Verdana" w:eastAsia="Times New Roman" w:hAnsi="Verdana" w:cs="Times New Roman"/>
                <w:sz w:val="20"/>
                <w:szCs w:val="20"/>
                <w:rPrChange w:id="2446" w:author="Garai, Subrata" w:date="2017-08-07T00:24:00Z">
                  <w:rPr>
                    <w:del w:id="2447" w:author="Garai, Subrata" w:date="2017-08-06T22:49:00Z"/>
                    <w:rFonts w:ascii="Times New Roman" w:eastAsia="Times New Roman" w:hAnsi="Times New Roman" w:cs="Times New Roman"/>
                    <w:color w:val="000000"/>
                  </w:rPr>
                </w:rPrChange>
              </w:rPr>
              <w:pPrChange w:id="2448" w:author="Garai, Subrata" w:date="2017-08-08T21:18:00Z">
                <w:pPr>
                  <w:spacing w:line="480" w:lineRule="auto"/>
                  <w:jc w:val="both"/>
                </w:pPr>
              </w:pPrChange>
            </w:pPr>
            <w:del w:id="2449" w:author="Garai, Subrata" w:date="2017-08-06T22:49:00Z">
              <w:r w:rsidRPr="00322B1C" w:rsidDel="009F505C">
                <w:rPr>
                  <w:rFonts w:ascii="Verdana" w:eastAsia="Times New Roman" w:hAnsi="Verdana" w:cs="Times New Roman"/>
                  <w:sz w:val="20"/>
                  <w:szCs w:val="20"/>
                  <w:rPrChange w:id="2450" w:author="Garai, Subrata" w:date="2017-08-07T00:24:00Z">
                    <w:rPr>
                      <w:rFonts w:ascii="Times New Roman" w:eastAsia="Times New Roman" w:hAnsi="Times New Roman" w:cs="Times New Roman"/>
                      <w:color w:val="000000"/>
                    </w:rPr>
                  </w:rPrChange>
                </w:rPr>
                <w:delText>81.33758</w:delText>
              </w:r>
            </w:del>
          </w:p>
        </w:tc>
      </w:tr>
      <w:tr w:rsidR="000F5950" w:rsidRPr="00322B1C" w:rsidDel="009F505C" w14:paraId="149E5345" w14:textId="3986004A" w:rsidTr="00535DB1">
        <w:trPr>
          <w:trHeight w:val="288"/>
          <w:del w:id="245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C14E986" w14:textId="491CD935" w:rsidR="000F5950" w:rsidRPr="00322B1C" w:rsidDel="009F505C" w:rsidRDefault="000F5950">
            <w:pPr>
              <w:pStyle w:val="ListParagraph"/>
              <w:spacing w:line="480" w:lineRule="auto"/>
              <w:jc w:val="both"/>
              <w:rPr>
                <w:del w:id="2452" w:author="Garai, Subrata" w:date="2017-08-06T22:49:00Z"/>
                <w:rFonts w:ascii="Verdana" w:eastAsia="Times New Roman" w:hAnsi="Verdana" w:cs="Times New Roman"/>
                <w:sz w:val="20"/>
                <w:szCs w:val="20"/>
                <w:rPrChange w:id="2453" w:author="Garai, Subrata" w:date="2017-08-07T00:24:00Z">
                  <w:rPr>
                    <w:del w:id="2454" w:author="Garai, Subrata" w:date="2017-08-06T22:49:00Z"/>
                    <w:rFonts w:ascii="Times New Roman" w:eastAsia="Times New Roman" w:hAnsi="Times New Roman" w:cs="Times New Roman"/>
                    <w:color w:val="000000"/>
                  </w:rPr>
                </w:rPrChange>
              </w:rPr>
              <w:pPrChange w:id="2455" w:author="Garai, Subrata" w:date="2017-08-08T21:18:00Z">
                <w:pPr>
                  <w:spacing w:line="480" w:lineRule="auto"/>
                  <w:jc w:val="both"/>
                </w:pPr>
              </w:pPrChange>
            </w:pPr>
            <w:del w:id="2456" w:author="Garai, Subrata" w:date="2017-08-06T22:49:00Z">
              <w:r w:rsidRPr="00322B1C" w:rsidDel="009F505C">
                <w:rPr>
                  <w:rFonts w:ascii="Verdana" w:eastAsia="Times New Roman" w:hAnsi="Verdana" w:cs="Times New Roman"/>
                  <w:sz w:val="20"/>
                  <w:szCs w:val="20"/>
                  <w:rPrChange w:id="2457" w:author="Garai, Subrata" w:date="2017-08-07T00:24:00Z">
                    <w:rPr>
                      <w:rFonts w:ascii="Times New Roman" w:eastAsia="Times New Roman" w:hAnsi="Times New Roman" w:cs="Times New Roman"/>
                      <w:color w:val="000000"/>
                    </w:rPr>
                  </w:rPrChange>
                </w:rPr>
                <w:delText>0.15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394F7805" w14:textId="72C591C7" w:rsidR="000F5950" w:rsidRPr="00322B1C" w:rsidDel="009F505C" w:rsidRDefault="000F5950">
            <w:pPr>
              <w:pStyle w:val="ListParagraph"/>
              <w:spacing w:line="480" w:lineRule="auto"/>
              <w:jc w:val="both"/>
              <w:rPr>
                <w:del w:id="2458" w:author="Garai, Subrata" w:date="2017-08-06T22:49:00Z"/>
                <w:rFonts w:ascii="Verdana" w:eastAsia="Times New Roman" w:hAnsi="Verdana" w:cs="Times New Roman"/>
                <w:sz w:val="20"/>
                <w:szCs w:val="20"/>
                <w:rPrChange w:id="2459" w:author="Garai, Subrata" w:date="2017-08-07T00:24:00Z">
                  <w:rPr>
                    <w:del w:id="2460" w:author="Garai, Subrata" w:date="2017-08-06T22:49:00Z"/>
                    <w:rFonts w:ascii="Times New Roman" w:eastAsia="Times New Roman" w:hAnsi="Times New Roman" w:cs="Times New Roman"/>
                    <w:color w:val="000000"/>
                  </w:rPr>
                </w:rPrChange>
              </w:rPr>
              <w:pPrChange w:id="2461" w:author="Garai, Subrata" w:date="2017-08-08T21:18:00Z">
                <w:pPr>
                  <w:spacing w:line="480" w:lineRule="auto"/>
                  <w:jc w:val="both"/>
                </w:pPr>
              </w:pPrChange>
            </w:pPr>
            <w:del w:id="2462" w:author="Garai, Subrata" w:date="2017-08-06T22:49:00Z">
              <w:r w:rsidRPr="00322B1C" w:rsidDel="009F505C">
                <w:rPr>
                  <w:rFonts w:ascii="Verdana" w:eastAsia="Times New Roman" w:hAnsi="Verdana" w:cs="Times New Roman"/>
                  <w:sz w:val="20"/>
                  <w:szCs w:val="20"/>
                  <w:rPrChange w:id="2463" w:author="Garai, Subrata" w:date="2017-08-07T00:24:00Z">
                    <w:rPr>
                      <w:rFonts w:ascii="Times New Roman" w:eastAsia="Times New Roman" w:hAnsi="Times New Roman" w:cs="Times New Roman"/>
                      <w:color w:val="000000"/>
                    </w:rPr>
                  </w:rPrChange>
                </w:rPr>
                <w:delText>1254</w:delText>
              </w:r>
            </w:del>
          </w:p>
        </w:tc>
        <w:tc>
          <w:tcPr>
            <w:tcW w:w="576" w:type="dxa"/>
            <w:tcBorders>
              <w:top w:val="nil"/>
              <w:left w:val="nil"/>
              <w:bottom w:val="single" w:sz="4" w:space="0" w:color="auto"/>
              <w:right w:val="single" w:sz="4" w:space="0" w:color="auto"/>
            </w:tcBorders>
            <w:shd w:val="clear" w:color="auto" w:fill="auto"/>
            <w:noWrap/>
            <w:vAlign w:val="bottom"/>
            <w:hideMark/>
          </w:tcPr>
          <w:p w14:paraId="38BC3674" w14:textId="20768318" w:rsidR="000F5950" w:rsidRPr="00322B1C" w:rsidDel="009F505C" w:rsidRDefault="000F5950">
            <w:pPr>
              <w:pStyle w:val="ListParagraph"/>
              <w:spacing w:line="480" w:lineRule="auto"/>
              <w:jc w:val="both"/>
              <w:rPr>
                <w:del w:id="2464" w:author="Garai, Subrata" w:date="2017-08-06T22:49:00Z"/>
                <w:rFonts w:ascii="Verdana" w:eastAsia="Times New Roman" w:hAnsi="Verdana" w:cs="Times New Roman"/>
                <w:sz w:val="20"/>
                <w:szCs w:val="20"/>
                <w:rPrChange w:id="2465" w:author="Garai, Subrata" w:date="2017-08-07T00:24:00Z">
                  <w:rPr>
                    <w:del w:id="2466" w:author="Garai, Subrata" w:date="2017-08-06T22:49:00Z"/>
                    <w:rFonts w:ascii="Times New Roman" w:eastAsia="Times New Roman" w:hAnsi="Times New Roman" w:cs="Times New Roman"/>
                    <w:color w:val="000000"/>
                  </w:rPr>
                </w:rPrChange>
              </w:rPr>
              <w:pPrChange w:id="2467" w:author="Garai, Subrata" w:date="2017-08-08T21:18:00Z">
                <w:pPr>
                  <w:spacing w:line="480" w:lineRule="auto"/>
                  <w:jc w:val="both"/>
                </w:pPr>
              </w:pPrChange>
            </w:pPr>
            <w:del w:id="2468" w:author="Garai, Subrata" w:date="2017-08-06T22:49:00Z">
              <w:r w:rsidRPr="00322B1C" w:rsidDel="009F505C">
                <w:rPr>
                  <w:rFonts w:ascii="Verdana" w:eastAsia="Times New Roman" w:hAnsi="Verdana" w:cs="Times New Roman"/>
                  <w:sz w:val="20"/>
                  <w:szCs w:val="20"/>
                  <w:rPrChange w:id="2469" w:author="Garai, Subrata" w:date="2017-08-07T00:24:00Z">
                    <w:rPr>
                      <w:rFonts w:ascii="Times New Roman" w:eastAsia="Times New Roman" w:hAnsi="Times New Roman" w:cs="Times New Roman"/>
                      <w:color w:val="000000"/>
                    </w:rPr>
                  </w:rPrChange>
                </w:rPr>
                <w:delText>28</w:delText>
              </w:r>
            </w:del>
          </w:p>
        </w:tc>
        <w:tc>
          <w:tcPr>
            <w:tcW w:w="576" w:type="dxa"/>
            <w:tcBorders>
              <w:top w:val="nil"/>
              <w:left w:val="nil"/>
              <w:bottom w:val="single" w:sz="4" w:space="0" w:color="auto"/>
              <w:right w:val="single" w:sz="4" w:space="0" w:color="auto"/>
            </w:tcBorders>
            <w:shd w:val="clear" w:color="auto" w:fill="auto"/>
            <w:noWrap/>
            <w:vAlign w:val="bottom"/>
            <w:hideMark/>
          </w:tcPr>
          <w:p w14:paraId="2781C36E" w14:textId="7D8FF6AC" w:rsidR="000F5950" w:rsidRPr="00322B1C" w:rsidDel="009F505C" w:rsidRDefault="000F5950">
            <w:pPr>
              <w:pStyle w:val="ListParagraph"/>
              <w:spacing w:line="480" w:lineRule="auto"/>
              <w:jc w:val="both"/>
              <w:rPr>
                <w:del w:id="2470" w:author="Garai, Subrata" w:date="2017-08-06T22:49:00Z"/>
                <w:rFonts w:ascii="Verdana" w:eastAsia="Times New Roman" w:hAnsi="Verdana" w:cs="Times New Roman"/>
                <w:sz w:val="20"/>
                <w:szCs w:val="20"/>
                <w:rPrChange w:id="2471" w:author="Garai, Subrata" w:date="2017-08-07T00:24:00Z">
                  <w:rPr>
                    <w:del w:id="2472" w:author="Garai, Subrata" w:date="2017-08-06T22:49:00Z"/>
                    <w:rFonts w:ascii="Times New Roman" w:eastAsia="Times New Roman" w:hAnsi="Times New Roman" w:cs="Times New Roman"/>
                    <w:color w:val="000000"/>
                  </w:rPr>
                </w:rPrChange>
              </w:rPr>
              <w:pPrChange w:id="2473" w:author="Garai, Subrata" w:date="2017-08-08T21:18:00Z">
                <w:pPr>
                  <w:spacing w:line="480" w:lineRule="auto"/>
                  <w:jc w:val="both"/>
                </w:pPr>
              </w:pPrChange>
            </w:pPr>
            <w:del w:id="2474" w:author="Garai, Subrata" w:date="2017-08-06T22:49:00Z">
              <w:r w:rsidRPr="00322B1C" w:rsidDel="009F505C">
                <w:rPr>
                  <w:rFonts w:ascii="Verdana" w:eastAsia="Times New Roman" w:hAnsi="Verdana" w:cs="Times New Roman"/>
                  <w:sz w:val="20"/>
                  <w:szCs w:val="20"/>
                  <w:rPrChange w:id="2475" w:author="Garai, Subrata" w:date="2017-08-07T00:24:00Z">
                    <w:rPr>
                      <w:rFonts w:ascii="Times New Roman" w:eastAsia="Times New Roman" w:hAnsi="Times New Roman" w:cs="Times New Roman"/>
                      <w:color w:val="000000"/>
                    </w:rPr>
                  </w:rPrChange>
                </w:rPr>
                <w:delText>287</w:delText>
              </w:r>
            </w:del>
          </w:p>
        </w:tc>
        <w:tc>
          <w:tcPr>
            <w:tcW w:w="696" w:type="dxa"/>
            <w:tcBorders>
              <w:top w:val="nil"/>
              <w:left w:val="nil"/>
              <w:bottom w:val="single" w:sz="4" w:space="0" w:color="auto"/>
              <w:right w:val="single" w:sz="4" w:space="0" w:color="auto"/>
            </w:tcBorders>
            <w:shd w:val="clear" w:color="auto" w:fill="auto"/>
            <w:noWrap/>
            <w:vAlign w:val="bottom"/>
            <w:hideMark/>
          </w:tcPr>
          <w:p w14:paraId="38330AC9" w14:textId="16F72537" w:rsidR="000F5950" w:rsidRPr="00322B1C" w:rsidDel="009F505C" w:rsidRDefault="000F5950">
            <w:pPr>
              <w:pStyle w:val="ListParagraph"/>
              <w:spacing w:line="480" w:lineRule="auto"/>
              <w:jc w:val="both"/>
              <w:rPr>
                <w:del w:id="2476" w:author="Garai, Subrata" w:date="2017-08-06T22:49:00Z"/>
                <w:rFonts w:ascii="Verdana" w:eastAsia="Times New Roman" w:hAnsi="Verdana" w:cs="Times New Roman"/>
                <w:sz w:val="20"/>
                <w:szCs w:val="20"/>
                <w:rPrChange w:id="2477" w:author="Garai, Subrata" w:date="2017-08-07T00:24:00Z">
                  <w:rPr>
                    <w:del w:id="2478" w:author="Garai, Subrata" w:date="2017-08-06T22:49:00Z"/>
                    <w:rFonts w:ascii="Times New Roman" w:eastAsia="Times New Roman" w:hAnsi="Times New Roman" w:cs="Times New Roman"/>
                    <w:color w:val="000000"/>
                  </w:rPr>
                </w:rPrChange>
              </w:rPr>
              <w:pPrChange w:id="2479" w:author="Garai, Subrata" w:date="2017-08-08T21:18:00Z">
                <w:pPr>
                  <w:spacing w:line="480" w:lineRule="auto"/>
                  <w:jc w:val="both"/>
                </w:pPr>
              </w:pPrChange>
            </w:pPr>
            <w:del w:id="2480" w:author="Garai, Subrata" w:date="2017-08-06T22:49:00Z">
              <w:r w:rsidRPr="00322B1C" w:rsidDel="009F505C">
                <w:rPr>
                  <w:rFonts w:ascii="Verdana" w:eastAsia="Times New Roman" w:hAnsi="Verdana" w:cs="Times New Roman"/>
                  <w:sz w:val="20"/>
                  <w:szCs w:val="20"/>
                  <w:rPrChange w:id="2481" w:author="Garai, Subrata" w:date="2017-08-07T00:24:00Z">
                    <w:rPr>
                      <w:rFonts w:ascii="Times New Roman" w:eastAsia="Times New Roman" w:hAnsi="Times New Roman" w:cs="Times New Roman"/>
                      <w:color w:val="000000"/>
                    </w:rPr>
                  </w:rPrChange>
                </w:rPr>
                <w:delText>1</w:delText>
              </w:r>
            </w:del>
          </w:p>
        </w:tc>
        <w:tc>
          <w:tcPr>
            <w:tcW w:w="320" w:type="dxa"/>
            <w:tcBorders>
              <w:top w:val="nil"/>
              <w:left w:val="nil"/>
              <w:bottom w:val="single" w:sz="4" w:space="0" w:color="auto"/>
              <w:right w:val="single" w:sz="4" w:space="0" w:color="auto"/>
            </w:tcBorders>
            <w:shd w:val="clear" w:color="auto" w:fill="auto"/>
            <w:noWrap/>
            <w:vAlign w:val="bottom"/>
            <w:hideMark/>
          </w:tcPr>
          <w:p w14:paraId="193180DC" w14:textId="225B64B5" w:rsidR="000F5950" w:rsidRPr="00322B1C" w:rsidDel="009F505C" w:rsidRDefault="000F5950">
            <w:pPr>
              <w:pStyle w:val="ListParagraph"/>
              <w:spacing w:line="480" w:lineRule="auto"/>
              <w:jc w:val="both"/>
              <w:rPr>
                <w:del w:id="2482" w:author="Garai, Subrata" w:date="2017-08-06T22:49:00Z"/>
                <w:rFonts w:ascii="Verdana" w:eastAsia="Times New Roman" w:hAnsi="Verdana" w:cs="Times New Roman"/>
                <w:sz w:val="20"/>
                <w:szCs w:val="20"/>
                <w:rPrChange w:id="2483" w:author="Garai, Subrata" w:date="2017-08-07T00:24:00Z">
                  <w:rPr>
                    <w:del w:id="2484" w:author="Garai, Subrata" w:date="2017-08-06T22:49:00Z"/>
                    <w:rFonts w:ascii="Times New Roman" w:eastAsia="Times New Roman" w:hAnsi="Times New Roman" w:cs="Times New Roman"/>
                    <w:color w:val="000000"/>
                  </w:rPr>
                </w:rPrChange>
              </w:rPr>
              <w:pPrChange w:id="2485" w:author="Garai, Subrata" w:date="2017-08-08T21:18:00Z">
                <w:pPr>
                  <w:spacing w:line="480" w:lineRule="auto"/>
                  <w:jc w:val="both"/>
                </w:pPr>
              </w:pPrChange>
            </w:pPr>
            <w:del w:id="2486" w:author="Garai, Subrata" w:date="2017-08-06T22:49:00Z">
              <w:r w:rsidRPr="00322B1C" w:rsidDel="009F505C">
                <w:rPr>
                  <w:rFonts w:ascii="Verdana" w:eastAsia="Times New Roman" w:hAnsi="Verdana" w:cs="Times New Roman"/>
                  <w:sz w:val="20"/>
                  <w:szCs w:val="20"/>
                  <w:rPrChange w:id="248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1B294879" w14:textId="2733304C" w:rsidR="000F5950" w:rsidRPr="00322B1C" w:rsidDel="009F505C" w:rsidRDefault="000F5950">
            <w:pPr>
              <w:pStyle w:val="ListParagraph"/>
              <w:spacing w:line="480" w:lineRule="auto"/>
              <w:jc w:val="both"/>
              <w:rPr>
                <w:del w:id="2488" w:author="Garai, Subrata" w:date="2017-08-06T22:49:00Z"/>
                <w:rFonts w:ascii="Verdana" w:eastAsia="Times New Roman" w:hAnsi="Verdana" w:cs="Times New Roman"/>
                <w:sz w:val="20"/>
                <w:szCs w:val="20"/>
                <w:rPrChange w:id="2489" w:author="Garai, Subrata" w:date="2017-08-07T00:24:00Z">
                  <w:rPr>
                    <w:del w:id="2490" w:author="Garai, Subrata" w:date="2017-08-06T22:49:00Z"/>
                    <w:rFonts w:ascii="Times New Roman" w:eastAsia="Times New Roman" w:hAnsi="Times New Roman" w:cs="Times New Roman"/>
                    <w:color w:val="000000"/>
                  </w:rPr>
                </w:rPrChange>
              </w:rPr>
              <w:pPrChange w:id="2491" w:author="Garai, Subrata" w:date="2017-08-08T21:18:00Z">
                <w:pPr>
                  <w:spacing w:line="480" w:lineRule="auto"/>
                  <w:jc w:val="both"/>
                </w:pPr>
              </w:pPrChange>
            </w:pPr>
            <w:del w:id="2492" w:author="Garai, Subrata" w:date="2017-08-06T22:49:00Z">
              <w:r w:rsidRPr="00322B1C" w:rsidDel="009F505C">
                <w:rPr>
                  <w:rFonts w:ascii="Verdana" w:eastAsia="Times New Roman" w:hAnsi="Verdana" w:cs="Times New Roman"/>
                  <w:sz w:val="20"/>
                  <w:szCs w:val="20"/>
                  <w:rPrChange w:id="2493" w:author="Garai, Subrata" w:date="2017-08-07T00:24:00Z">
                    <w:rPr>
                      <w:rFonts w:ascii="Times New Roman" w:eastAsia="Times New Roman" w:hAnsi="Times New Roman" w:cs="Times New Roman"/>
                      <w:color w:val="000000"/>
                    </w:rPr>
                  </w:rPrChange>
                </w:rPr>
                <w:delText>99.92032</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19CE078D" w14:textId="71D0A474" w:rsidR="000F5950" w:rsidRPr="00322B1C" w:rsidDel="009F505C" w:rsidRDefault="000F5950">
            <w:pPr>
              <w:pStyle w:val="ListParagraph"/>
              <w:spacing w:line="480" w:lineRule="auto"/>
              <w:jc w:val="both"/>
              <w:rPr>
                <w:del w:id="2494" w:author="Garai, Subrata" w:date="2017-08-06T22:49:00Z"/>
                <w:rFonts w:ascii="Verdana" w:eastAsia="Times New Roman" w:hAnsi="Verdana" w:cs="Times New Roman"/>
                <w:sz w:val="20"/>
                <w:szCs w:val="20"/>
                <w:rPrChange w:id="2495" w:author="Garai, Subrata" w:date="2017-08-07T00:24:00Z">
                  <w:rPr>
                    <w:del w:id="2496" w:author="Garai, Subrata" w:date="2017-08-06T22:49:00Z"/>
                    <w:rFonts w:ascii="Times New Roman" w:eastAsia="Times New Roman" w:hAnsi="Times New Roman" w:cs="Times New Roman"/>
                    <w:color w:val="000000"/>
                  </w:rPr>
                </w:rPrChange>
              </w:rPr>
              <w:pPrChange w:id="2497" w:author="Garai, Subrata" w:date="2017-08-08T21:18:00Z">
                <w:pPr>
                  <w:spacing w:line="480" w:lineRule="auto"/>
                  <w:jc w:val="both"/>
                </w:pPr>
              </w:pPrChange>
            </w:pPr>
            <w:del w:id="2498" w:author="Garai, Subrata" w:date="2017-08-06T22:49:00Z">
              <w:r w:rsidRPr="00322B1C" w:rsidDel="009F505C">
                <w:rPr>
                  <w:rFonts w:ascii="Verdana" w:eastAsia="Times New Roman" w:hAnsi="Verdana" w:cs="Times New Roman"/>
                  <w:sz w:val="20"/>
                  <w:szCs w:val="20"/>
                  <w:rPrChange w:id="2499" w:author="Garai, Subrata" w:date="2017-08-07T00:24:00Z">
                    <w:rPr>
                      <w:rFonts w:ascii="Times New Roman" w:eastAsia="Times New Roman" w:hAnsi="Times New Roman" w:cs="Times New Roman"/>
                      <w:color w:val="000000"/>
                    </w:rPr>
                  </w:rPrChange>
                </w:rPr>
                <w:delText>8.888889</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10046B8A" w14:textId="6C41F5F7" w:rsidR="000F5950" w:rsidRPr="00322B1C" w:rsidDel="009F505C" w:rsidRDefault="000F5950">
            <w:pPr>
              <w:pStyle w:val="ListParagraph"/>
              <w:spacing w:line="480" w:lineRule="auto"/>
              <w:jc w:val="both"/>
              <w:rPr>
                <w:del w:id="2500" w:author="Garai, Subrata" w:date="2017-08-06T22:49:00Z"/>
                <w:rFonts w:ascii="Verdana" w:eastAsia="Times New Roman" w:hAnsi="Verdana" w:cs="Times New Roman"/>
                <w:sz w:val="20"/>
                <w:szCs w:val="20"/>
                <w:rPrChange w:id="2501" w:author="Garai, Subrata" w:date="2017-08-07T00:24:00Z">
                  <w:rPr>
                    <w:del w:id="2502" w:author="Garai, Subrata" w:date="2017-08-06T22:49:00Z"/>
                    <w:rFonts w:ascii="Times New Roman" w:eastAsia="Times New Roman" w:hAnsi="Times New Roman" w:cs="Times New Roman"/>
                    <w:color w:val="000000"/>
                  </w:rPr>
                </w:rPrChange>
              </w:rPr>
              <w:pPrChange w:id="2503" w:author="Garai, Subrata" w:date="2017-08-08T21:18:00Z">
                <w:pPr>
                  <w:spacing w:line="480" w:lineRule="auto"/>
                  <w:jc w:val="both"/>
                </w:pPr>
              </w:pPrChange>
            </w:pPr>
            <w:del w:id="2504" w:author="Garai, Subrata" w:date="2017-08-06T22:49:00Z">
              <w:r w:rsidRPr="00322B1C" w:rsidDel="009F505C">
                <w:rPr>
                  <w:rFonts w:ascii="Verdana" w:eastAsia="Times New Roman" w:hAnsi="Verdana" w:cs="Times New Roman"/>
                  <w:sz w:val="20"/>
                  <w:szCs w:val="20"/>
                  <w:rPrChange w:id="2505" w:author="Garai, Subrata" w:date="2017-08-07T00:24:00Z">
                    <w:rPr>
                      <w:rFonts w:ascii="Times New Roman" w:eastAsia="Times New Roman" w:hAnsi="Times New Roman" w:cs="Times New Roman"/>
                      <w:color w:val="000000"/>
                    </w:rPr>
                  </w:rPrChange>
                </w:rPr>
                <w:delText>81.65605</w:delText>
              </w:r>
            </w:del>
          </w:p>
        </w:tc>
      </w:tr>
      <w:tr w:rsidR="000F5950" w:rsidRPr="00322B1C" w:rsidDel="009F505C" w14:paraId="0A71716E" w14:textId="179E6BF6" w:rsidTr="00535DB1">
        <w:trPr>
          <w:trHeight w:val="288"/>
          <w:del w:id="250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8ED3225" w14:textId="64C5DE96" w:rsidR="000F5950" w:rsidRPr="00322B1C" w:rsidDel="009F505C" w:rsidRDefault="000F5950">
            <w:pPr>
              <w:pStyle w:val="ListParagraph"/>
              <w:spacing w:line="480" w:lineRule="auto"/>
              <w:jc w:val="both"/>
              <w:rPr>
                <w:del w:id="2507" w:author="Garai, Subrata" w:date="2017-08-06T22:49:00Z"/>
                <w:rFonts w:ascii="Verdana" w:eastAsia="Times New Roman" w:hAnsi="Verdana" w:cs="Times New Roman"/>
                <w:sz w:val="20"/>
                <w:szCs w:val="20"/>
                <w:rPrChange w:id="2508" w:author="Garai, Subrata" w:date="2017-08-07T00:24:00Z">
                  <w:rPr>
                    <w:del w:id="2509" w:author="Garai, Subrata" w:date="2017-08-06T22:49:00Z"/>
                    <w:rFonts w:ascii="Times New Roman" w:eastAsia="Times New Roman" w:hAnsi="Times New Roman" w:cs="Times New Roman"/>
                    <w:color w:val="000000"/>
                  </w:rPr>
                </w:rPrChange>
              </w:rPr>
              <w:pPrChange w:id="2510" w:author="Garai, Subrata" w:date="2017-08-08T21:18:00Z">
                <w:pPr>
                  <w:spacing w:line="480" w:lineRule="auto"/>
                  <w:jc w:val="both"/>
                </w:pPr>
              </w:pPrChange>
            </w:pPr>
            <w:del w:id="2511" w:author="Garai, Subrata" w:date="2017-08-06T22:49:00Z">
              <w:r w:rsidRPr="00322B1C" w:rsidDel="009F505C">
                <w:rPr>
                  <w:rFonts w:ascii="Verdana" w:eastAsia="Times New Roman" w:hAnsi="Verdana" w:cs="Times New Roman"/>
                  <w:sz w:val="20"/>
                  <w:szCs w:val="20"/>
                  <w:rPrChange w:id="2512" w:author="Garai, Subrata" w:date="2017-08-07T00:24:00Z">
                    <w:rPr>
                      <w:rFonts w:ascii="Times New Roman" w:eastAsia="Times New Roman" w:hAnsi="Times New Roman" w:cs="Times New Roman"/>
                      <w:color w:val="000000"/>
                    </w:rPr>
                  </w:rPrChange>
                </w:rPr>
                <w:delText>0.2</w:delText>
              </w:r>
            </w:del>
          </w:p>
        </w:tc>
        <w:tc>
          <w:tcPr>
            <w:tcW w:w="696" w:type="dxa"/>
            <w:tcBorders>
              <w:top w:val="nil"/>
              <w:left w:val="nil"/>
              <w:bottom w:val="single" w:sz="4" w:space="0" w:color="auto"/>
              <w:right w:val="single" w:sz="4" w:space="0" w:color="auto"/>
            </w:tcBorders>
            <w:shd w:val="clear" w:color="auto" w:fill="auto"/>
            <w:noWrap/>
            <w:vAlign w:val="bottom"/>
            <w:hideMark/>
          </w:tcPr>
          <w:p w14:paraId="5EA97222" w14:textId="15F91A2E" w:rsidR="000F5950" w:rsidRPr="00322B1C" w:rsidDel="009F505C" w:rsidRDefault="000F5950">
            <w:pPr>
              <w:pStyle w:val="ListParagraph"/>
              <w:spacing w:line="480" w:lineRule="auto"/>
              <w:jc w:val="both"/>
              <w:rPr>
                <w:del w:id="2513" w:author="Garai, Subrata" w:date="2017-08-06T22:49:00Z"/>
                <w:rFonts w:ascii="Verdana" w:eastAsia="Times New Roman" w:hAnsi="Verdana" w:cs="Times New Roman"/>
                <w:sz w:val="20"/>
                <w:szCs w:val="20"/>
                <w:rPrChange w:id="2514" w:author="Garai, Subrata" w:date="2017-08-07T00:24:00Z">
                  <w:rPr>
                    <w:del w:id="2515" w:author="Garai, Subrata" w:date="2017-08-06T22:49:00Z"/>
                    <w:rFonts w:ascii="Times New Roman" w:eastAsia="Times New Roman" w:hAnsi="Times New Roman" w:cs="Times New Roman"/>
                    <w:color w:val="000000"/>
                  </w:rPr>
                </w:rPrChange>
              </w:rPr>
              <w:pPrChange w:id="2516" w:author="Garai, Subrata" w:date="2017-08-08T21:18:00Z">
                <w:pPr>
                  <w:spacing w:line="480" w:lineRule="auto"/>
                  <w:jc w:val="both"/>
                </w:pPr>
              </w:pPrChange>
            </w:pPr>
            <w:del w:id="2517" w:author="Garai, Subrata" w:date="2017-08-06T22:49:00Z">
              <w:r w:rsidRPr="00322B1C" w:rsidDel="009F505C">
                <w:rPr>
                  <w:rFonts w:ascii="Verdana" w:eastAsia="Times New Roman" w:hAnsi="Verdana" w:cs="Times New Roman"/>
                  <w:sz w:val="20"/>
                  <w:szCs w:val="20"/>
                  <w:rPrChange w:id="2518" w:author="Garai, Subrata" w:date="2017-08-07T00:24:00Z">
                    <w:rPr>
                      <w:rFonts w:ascii="Times New Roman" w:eastAsia="Times New Roman" w:hAnsi="Times New Roman" w:cs="Times New Roman"/>
                      <w:color w:val="000000"/>
                    </w:rPr>
                  </w:rPrChange>
                </w:rPr>
                <w:delText>1252</w:delText>
              </w:r>
            </w:del>
          </w:p>
        </w:tc>
        <w:tc>
          <w:tcPr>
            <w:tcW w:w="576" w:type="dxa"/>
            <w:tcBorders>
              <w:top w:val="nil"/>
              <w:left w:val="nil"/>
              <w:bottom w:val="single" w:sz="4" w:space="0" w:color="auto"/>
              <w:right w:val="single" w:sz="4" w:space="0" w:color="auto"/>
            </w:tcBorders>
            <w:shd w:val="clear" w:color="auto" w:fill="auto"/>
            <w:noWrap/>
            <w:vAlign w:val="bottom"/>
            <w:hideMark/>
          </w:tcPr>
          <w:p w14:paraId="258C6123" w14:textId="106E0997" w:rsidR="000F5950" w:rsidRPr="00322B1C" w:rsidDel="009F505C" w:rsidRDefault="000F5950">
            <w:pPr>
              <w:pStyle w:val="ListParagraph"/>
              <w:spacing w:line="480" w:lineRule="auto"/>
              <w:jc w:val="both"/>
              <w:rPr>
                <w:del w:id="2519" w:author="Garai, Subrata" w:date="2017-08-06T22:49:00Z"/>
                <w:rFonts w:ascii="Verdana" w:eastAsia="Times New Roman" w:hAnsi="Verdana" w:cs="Times New Roman"/>
                <w:sz w:val="20"/>
                <w:szCs w:val="20"/>
                <w:rPrChange w:id="2520" w:author="Garai, Subrata" w:date="2017-08-07T00:24:00Z">
                  <w:rPr>
                    <w:del w:id="2521" w:author="Garai, Subrata" w:date="2017-08-06T22:49:00Z"/>
                    <w:rFonts w:ascii="Times New Roman" w:eastAsia="Times New Roman" w:hAnsi="Times New Roman" w:cs="Times New Roman"/>
                    <w:color w:val="000000"/>
                  </w:rPr>
                </w:rPrChange>
              </w:rPr>
              <w:pPrChange w:id="2522" w:author="Garai, Subrata" w:date="2017-08-08T21:18:00Z">
                <w:pPr>
                  <w:spacing w:line="480" w:lineRule="auto"/>
                  <w:jc w:val="both"/>
                </w:pPr>
              </w:pPrChange>
            </w:pPr>
            <w:del w:id="2523" w:author="Garai, Subrata" w:date="2017-08-06T22:49:00Z">
              <w:r w:rsidRPr="00322B1C" w:rsidDel="009F505C">
                <w:rPr>
                  <w:rFonts w:ascii="Verdana" w:eastAsia="Times New Roman" w:hAnsi="Verdana" w:cs="Times New Roman"/>
                  <w:sz w:val="20"/>
                  <w:szCs w:val="20"/>
                  <w:rPrChange w:id="2524" w:author="Garai, Subrata" w:date="2017-08-07T00:24:00Z">
                    <w:rPr>
                      <w:rFonts w:ascii="Times New Roman" w:eastAsia="Times New Roman" w:hAnsi="Times New Roman" w:cs="Times New Roman"/>
                      <w:color w:val="000000"/>
                    </w:rPr>
                  </w:rPrChange>
                </w:rPr>
                <w:delText>33</w:delText>
              </w:r>
            </w:del>
          </w:p>
        </w:tc>
        <w:tc>
          <w:tcPr>
            <w:tcW w:w="576" w:type="dxa"/>
            <w:tcBorders>
              <w:top w:val="nil"/>
              <w:left w:val="nil"/>
              <w:bottom w:val="single" w:sz="4" w:space="0" w:color="auto"/>
              <w:right w:val="single" w:sz="4" w:space="0" w:color="auto"/>
            </w:tcBorders>
            <w:shd w:val="clear" w:color="auto" w:fill="auto"/>
            <w:noWrap/>
            <w:vAlign w:val="bottom"/>
            <w:hideMark/>
          </w:tcPr>
          <w:p w14:paraId="15774CF1" w14:textId="6872A624" w:rsidR="000F5950" w:rsidRPr="00322B1C" w:rsidDel="009F505C" w:rsidRDefault="000F5950">
            <w:pPr>
              <w:pStyle w:val="ListParagraph"/>
              <w:spacing w:line="480" w:lineRule="auto"/>
              <w:jc w:val="both"/>
              <w:rPr>
                <w:del w:id="2525" w:author="Garai, Subrata" w:date="2017-08-06T22:49:00Z"/>
                <w:rFonts w:ascii="Verdana" w:eastAsia="Times New Roman" w:hAnsi="Verdana" w:cs="Times New Roman"/>
                <w:sz w:val="20"/>
                <w:szCs w:val="20"/>
                <w:rPrChange w:id="2526" w:author="Garai, Subrata" w:date="2017-08-07T00:24:00Z">
                  <w:rPr>
                    <w:del w:id="2527" w:author="Garai, Subrata" w:date="2017-08-06T22:49:00Z"/>
                    <w:rFonts w:ascii="Times New Roman" w:eastAsia="Times New Roman" w:hAnsi="Times New Roman" w:cs="Times New Roman"/>
                    <w:color w:val="000000"/>
                  </w:rPr>
                </w:rPrChange>
              </w:rPr>
              <w:pPrChange w:id="2528" w:author="Garai, Subrata" w:date="2017-08-08T21:18:00Z">
                <w:pPr>
                  <w:spacing w:line="480" w:lineRule="auto"/>
                  <w:jc w:val="both"/>
                </w:pPr>
              </w:pPrChange>
            </w:pPr>
            <w:del w:id="2529" w:author="Garai, Subrata" w:date="2017-08-06T22:49:00Z">
              <w:r w:rsidRPr="00322B1C" w:rsidDel="009F505C">
                <w:rPr>
                  <w:rFonts w:ascii="Verdana" w:eastAsia="Times New Roman" w:hAnsi="Verdana" w:cs="Times New Roman"/>
                  <w:sz w:val="20"/>
                  <w:szCs w:val="20"/>
                  <w:rPrChange w:id="2530" w:author="Garai, Subrata" w:date="2017-08-07T00:24:00Z">
                    <w:rPr>
                      <w:rFonts w:ascii="Times New Roman" w:eastAsia="Times New Roman" w:hAnsi="Times New Roman" w:cs="Times New Roman"/>
                      <w:color w:val="000000"/>
                    </w:rPr>
                  </w:rPrChange>
                </w:rPr>
                <w:delText>282</w:delText>
              </w:r>
            </w:del>
          </w:p>
        </w:tc>
        <w:tc>
          <w:tcPr>
            <w:tcW w:w="696" w:type="dxa"/>
            <w:tcBorders>
              <w:top w:val="nil"/>
              <w:left w:val="nil"/>
              <w:bottom w:val="single" w:sz="4" w:space="0" w:color="auto"/>
              <w:right w:val="single" w:sz="4" w:space="0" w:color="auto"/>
            </w:tcBorders>
            <w:shd w:val="clear" w:color="auto" w:fill="auto"/>
            <w:noWrap/>
            <w:vAlign w:val="bottom"/>
            <w:hideMark/>
          </w:tcPr>
          <w:p w14:paraId="1CCF6922" w14:textId="115CAD70" w:rsidR="000F5950" w:rsidRPr="00322B1C" w:rsidDel="009F505C" w:rsidRDefault="000F5950">
            <w:pPr>
              <w:pStyle w:val="ListParagraph"/>
              <w:spacing w:line="480" w:lineRule="auto"/>
              <w:jc w:val="both"/>
              <w:rPr>
                <w:del w:id="2531" w:author="Garai, Subrata" w:date="2017-08-06T22:49:00Z"/>
                <w:rFonts w:ascii="Verdana" w:eastAsia="Times New Roman" w:hAnsi="Verdana" w:cs="Times New Roman"/>
                <w:sz w:val="20"/>
                <w:szCs w:val="20"/>
                <w:rPrChange w:id="2532" w:author="Garai, Subrata" w:date="2017-08-07T00:24:00Z">
                  <w:rPr>
                    <w:del w:id="2533" w:author="Garai, Subrata" w:date="2017-08-06T22:49:00Z"/>
                    <w:rFonts w:ascii="Times New Roman" w:eastAsia="Times New Roman" w:hAnsi="Times New Roman" w:cs="Times New Roman"/>
                    <w:color w:val="000000"/>
                  </w:rPr>
                </w:rPrChange>
              </w:rPr>
              <w:pPrChange w:id="2534" w:author="Garai, Subrata" w:date="2017-08-08T21:18:00Z">
                <w:pPr>
                  <w:spacing w:line="480" w:lineRule="auto"/>
                  <w:jc w:val="both"/>
                </w:pPr>
              </w:pPrChange>
            </w:pPr>
            <w:del w:id="2535" w:author="Garai, Subrata" w:date="2017-08-06T22:49:00Z">
              <w:r w:rsidRPr="00322B1C" w:rsidDel="009F505C">
                <w:rPr>
                  <w:rFonts w:ascii="Verdana" w:eastAsia="Times New Roman" w:hAnsi="Verdana" w:cs="Times New Roman"/>
                  <w:sz w:val="20"/>
                  <w:szCs w:val="20"/>
                  <w:rPrChange w:id="2536" w:author="Garai, Subrata" w:date="2017-08-07T00:24:00Z">
                    <w:rPr>
                      <w:rFonts w:ascii="Times New Roman" w:eastAsia="Times New Roman" w:hAnsi="Times New Roman" w:cs="Times New Roman"/>
                      <w:color w:val="000000"/>
                    </w:rPr>
                  </w:rPrChange>
                </w:rPr>
                <w:delText>3</w:delText>
              </w:r>
            </w:del>
          </w:p>
        </w:tc>
        <w:tc>
          <w:tcPr>
            <w:tcW w:w="320" w:type="dxa"/>
            <w:tcBorders>
              <w:top w:val="nil"/>
              <w:left w:val="nil"/>
              <w:bottom w:val="single" w:sz="4" w:space="0" w:color="auto"/>
              <w:right w:val="single" w:sz="4" w:space="0" w:color="auto"/>
            </w:tcBorders>
            <w:shd w:val="clear" w:color="auto" w:fill="auto"/>
            <w:noWrap/>
            <w:vAlign w:val="bottom"/>
            <w:hideMark/>
          </w:tcPr>
          <w:p w14:paraId="5C00FDF0" w14:textId="2B766CEB" w:rsidR="000F5950" w:rsidRPr="00322B1C" w:rsidDel="009F505C" w:rsidRDefault="000F5950">
            <w:pPr>
              <w:pStyle w:val="ListParagraph"/>
              <w:spacing w:line="480" w:lineRule="auto"/>
              <w:jc w:val="both"/>
              <w:rPr>
                <w:del w:id="2537" w:author="Garai, Subrata" w:date="2017-08-06T22:49:00Z"/>
                <w:rFonts w:ascii="Verdana" w:eastAsia="Times New Roman" w:hAnsi="Verdana" w:cs="Times New Roman"/>
                <w:sz w:val="20"/>
                <w:szCs w:val="20"/>
                <w:rPrChange w:id="2538" w:author="Garai, Subrata" w:date="2017-08-07T00:24:00Z">
                  <w:rPr>
                    <w:del w:id="2539" w:author="Garai, Subrata" w:date="2017-08-06T22:49:00Z"/>
                    <w:rFonts w:ascii="Times New Roman" w:eastAsia="Times New Roman" w:hAnsi="Times New Roman" w:cs="Times New Roman"/>
                    <w:color w:val="000000"/>
                  </w:rPr>
                </w:rPrChange>
              </w:rPr>
              <w:pPrChange w:id="2540" w:author="Garai, Subrata" w:date="2017-08-08T21:18:00Z">
                <w:pPr>
                  <w:spacing w:line="480" w:lineRule="auto"/>
                  <w:jc w:val="both"/>
                </w:pPr>
              </w:pPrChange>
            </w:pPr>
            <w:del w:id="2541" w:author="Garai, Subrata" w:date="2017-08-06T22:49:00Z">
              <w:r w:rsidRPr="00322B1C" w:rsidDel="009F505C">
                <w:rPr>
                  <w:rFonts w:ascii="Verdana" w:eastAsia="Times New Roman" w:hAnsi="Verdana" w:cs="Times New Roman"/>
                  <w:sz w:val="20"/>
                  <w:szCs w:val="20"/>
                  <w:rPrChange w:id="254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2D1AD00F" w14:textId="793D34EE" w:rsidR="000F5950" w:rsidRPr="00322B1C" w:rsidDel="009F505C" w:rsidRDefault="000F5950">
            <w:pPr>
              <w:pStyle w:val="ListParagraph"/>
              <w:spacing w:line="480" w:lineRule="auto"/>
              <w:jc w:val="both"/>
              <w:rPr>
                <w:del w:id="2543" w:author="Garai, Subrata" w:date="2017-08-06T22:49:00Z"/>
                <w:rFonts w:ascii="Verdana" w:eastAsia="Times New Roman" w:hAnsi="Verdana" w:cs="Times New Roman"/>
                <w:sz w:val="20"/>
                <w:szCs w:val="20"/>
                <w:rPrChange w:id="2544" w:author="Garai, Subrata" w:date="2017-08-07T00:24:00Z">
                  <w:rPr>
                    <w:del w:id="2545" w:author="Garai, Subrata" w:date="2017-08-06T22:49:00Z"/>
                    <w:rFonts w:ascii="Times New Roman" w:eastAsia="Times New Roman" w:hAnsi="Times New Roman" w:cs="Times New Roman"/>
                    <w:color w:val="000000"/>
                  </w:rPr>
                </w:rPrChange>
              </w:rPr>
              <w:pPrChange w:id="2546" w:author="Garai, Subrata" w:date="2017-08-08T21:18:00Z">
                <w:pPr>
                  <w:spacing w:line="480" w:lineRule="auto"/>
                  <w:jc w:val="both"/>
                </w:pPr>
              </w:pPrChange>
            </w:pPr>
            <w:del w:id="2547" w:author="Garai, Subrata" w:date="2017-08-06T22:49:00Z">
              <w:r w:rsidRPr="00322B1C" w:rsidDel="009F505C">
                <w:rPr>
                  <w:rFonts w:ascii="Verdana" w:eastAsia="Times New Roman" w:hAnsi="Verdana" w:cs="Times New Roman"/>
                  <w:sz w:val="20"/>
                  <w:szCs w:val="20"/>
                  <w:rPrChange w:id="2548" w:author="Garai, Subrata" w:date="2017-08-07T00:24:00Z">
                    <w:rPr>
                      <w:rFonts w:ascii="Times New Roman" w:eastAsia="Times New Roman" w:hAnsi="Times New Roman" w:cs="Times New Roman"/>
                      <w:color w:val="000000"/>
                    </w:rPr>
                  </w:rPrChange>
                </w:rPr>
                <w:delText>99.76096</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78AC8A31" w14:textId="3C248C31" w:rsidR="000F5950" w:rsidRPr="00322B1C" w:rsidDel="009F505C" w:rsidRDefault="000F5950">
            <w:pPr>
              <w:pStyle w:val="ListParagraph"/>
              <w:spacing w:line="480" w:lineRule="auto"/>
              <w:jc w:val="both"/>
              <w:rPr>
                <w:del w:id="2549" w:author="Garai, Subrata" w:date="2017-08-06T22:49:00Z"/>
                <w:rFonts w:ascii="Verdana" w:eastAsia="Times New Roman" w:hAnsi="Verdana" w:cs="Times New Roman"/>
                <w:sz w:val="20"/>
                <w:szCs w:val="20"/>
                <w:rPrChange w:id="2550" w:author="Garai, Subrata" w:date="2017-08-07T00:24:00Z">
                  <w:rPr>
                    <w:del w:id="2551" w:author="Garai, Subrata" w:date="2017-08-06T22:49:00Z"/>
                    <w:rFonts w:ascii="Times New Roman" w:eastAsia="Times New Roman" w:hAnsi="Times New Roman" w:cs="Times New Roman"/>
                    <w:color w:val="000000"/>
                  </w:rPr>
                </w:rPrChange>
              </w:rPr>
              <w:pPrChange w:id="2552" w:author="Garai, Subrata" w:date="2017-08-08T21:18:00Z">
                <w:pPr>
                  <w:spacing w:line="480" w:lineRule="auto"/>
                  <w:jc w:val="both"/>
                </w:pPr>
              </w:pPrChange>
            </w:pPr>
            <w:del w:id="2553" w:author="Garai, Subrata" w:date="2017-08-06T22:49:00Z">
              <w:r w:rsidRPr="00322B1C" w:rsidDel="009F505C">
                <w:rPr>
                  <w:rFonts w:ascii="Verdana" w:eastAsia="Times New Roman" w:hAnsi="Verdana" w:cs="Times New Roman"/>
                  <w:sz w:val="20"/>
                  <w:szCs w:val="20"/>
                  <w:rPrChange w:id="2554" w:author="Garai, Subrata" w:date="2017-08-07T00:24:00Z">
                    <w:rPr>
                      <w:rFonts w:ascii="Times New Roman" w:eastAsia="Times New Roman" w:hAnsi="Times New Roman" w:cs="Times New Roman"/>
                      <w:color w:val="000000"/>
                    </w:rPr>
                  </w:rPrChange>
                </w:rPr>
                <w:delText>10.47619</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0E3E633A" w14:textId="612305B2" w:rsidR="000F5950" w:rsidRPr="00322B1C" w:rsidDel="009F505C" w:rsidRDefault="000F5950">
            <w:pPr>
              <w:pStyle w:val="ListParagraph"/>
              <w:spacing w:line="480" w:lineRule="auto"/>
              <w:jc w:val="both"/>
              <w:rPr>
                <w:del w:id="2555" w:author="Garai, Subrata" w:date="2017-08-06T22:49:00Z"/>
                <w:rFonts w:ascii="Verdana" w:eastAsia="Times New Roman" w:hAnsi="Verdana" w:cs="Times New Roman"/>
                <w:sz w:val="20"/>
                <w:szCs w:val="20"/>
                <w:rPrChange w:id="2556" w:author="Garai, Subrata" w:date="2017-08-07T00:24:00Z">
                  <w:rPr>
                    <w:del w:id="2557" w:author="Garai, Subrata" w:date="2017-08-06T22:49:00Z"/>
                    <w:rFonts w:ascii="Times New Roman" w:eastAsia="Times New Roman" w:hAnsi="Times New Roman" w:cs="Times New Roman"/>
                    <w:color w:val="000000"/>
                  </w:rPr>
                </w:rPrChange>
              </w:rPr>
              <w:pPrChange w:id="2558" w:author="Garai, Subrata" w:date="2017-08-08T21:18:00Z">
                <w:pPr>
                  <w:spacing w:line="480" w:lineRule="auto"/>
                  <w:jc w:val="both"/>
                </w:pPr>
              </w:pPrChange>
            </w:pPr>
            <w:del w:id="2559" w:author="Garai, Subrata" w:date="2017-08-06T22:49:00Z">
              <w:r w:rsidRPr="00322B1C" w:rsidDel="009F505C">
                <w:rPr>
                  <w:rFonts w:ascii="Verdana" w:eastAsia="Times New Roman" w:hAnsi="Verdana" w:cs="Times New Roman"/>
                  <w:sz w:val="20"/>
                  <w:szCs w:val="20"/>
                  <w:rPrChange w:id="2560" w:author="Garai, Subrata" w:date="2017-08-07T00:24:00Z">
                    <w:rPr>
                      <w:rFonts w:ascii="Times New Roman" w:eastAsia="Times New Roman" w:hAnsi="Times New Roman" w:cs="Times New Roman"/>
                      <w:color w:val="000000"/>
                    </w:rPr>
                  </w:rPrChange>
                </w:rPr>
                <w:delText>81.84713</w:delText>
              </w:r>
            </w:del>
          </w:p>
        </w:tc>
      </w:tr>
      <w:tr w:rsidR="000F5950" w:rsidRPr="00322B1C" w:rsidDel="009F505C" w14:paraId="64B94F70" w14:textId="59650DE2" w:rsidTr="00535DB1">
        <w:trPr>
          <w:trHeight w:val="288"/>
          <w:del w:id="256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D1935C5" w14:textId="33A07E3B" w:rsidR="000F5950" w:rsidRPr="00322B1C" w:rsidDel="009F505C" w:rsidRDefault="000F5950">
            <w:pPr>
              <w:pStyle w:val="ListParagraph"/>
              <w:spacing w:line="480" w:lineRule="auto"/>
              <w:jc w:val="both"/>
              <w:rPr>
                <w:del w:id="2562" w:author="Garai, Subrata" w:date="2017-08-06T22:49:00Z"/>
                <w:rFonts w:ascii="Verdana" w:eastAsia="Times New Roman" w:hAnsi="Verdana" w:cs="Times New Roman"/>
                <w:sz w:val="20"/>
                <w:szCs w:val="20"/>
                <w:rPrChange w:id="2563" w:author="Garai, Subrata" w:date="2017-08-07T00:24:00Z">
                  <w:rPr>
                    <w:del w:id="2564" w:author="Garai, Subrata" w:date="2017-08-06T22:49:00Z"/>
                    <w:rFonts w:ascii="Times New Roman" w:eastAsia="Times New Roman" w:hAnsi="Times New Roman" w:cs="Times New Roman"/>
                    <w:color w:val="000000"/>
                  </w:rPr>
                </w:rPrChange>
              </w:rPr>
              <w:pPrChange w:id="2565" w:author="Garai, Subrata" w:date="2017-08-08T21:18:00Z">
                <w:pPr>
                  <w:spacing w:line="480" w:lineRule="auto"/>
                  <w:jc w:val="both"/>
                </w:pPr>
              </w:pPrChange>
            </w:pPr>
            <w:del w:id="2566" w:author="Garai, Subrata" w:date="2017-08-06T22:49:00Z">
              <w:r w:rsidRPr="00322B1C" w:rsidDel="009F505C">
                <w:rPr>
                  <w:rFonts w:ascii="Verdana" w:eastAsia="Times New Roman" w:hAnsi="Verdana" w:cs="Times New Roman"/>
                  <w:sz w:val="20"/>
                  <w:szCs w:val="20"/>
                  <w:rPrChange w:id="2567" w:author="Garai, Subrata" w:date="2017-08-07T00:24:00Z">
                    <w:rPr>
                      <w:rFonts w:ascii="Times New Roman" w:eastAsia="Times New Roman" w:hAnsi="Times New Roman" w:cs="Times New Roman"/>
                      <w:color w:val="000000"/>
                    </w:rPr>
                  </w:rPrChange>
                </w:rPr>
                <w:delText>0.25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0B3091DF" w14:textId="2F176A50" w:rsidR="000F5950" w:rsidRPr="00322B1C" w:rsidDel="009F505C" w:rsidRDefault="000F5950">
            <w:pPr>
              <w:pStyle w:val="ListParagraph"/>
              <w:spacing w:line="480" w:lineRule="auto"/>
              <w:jc w:val="both"/>
              <w:rPr>
                <w:del w:id="2568" w:author="Garai, Subrata" w:date="2017-08-06T22:49:00Z"/>
                <w:rFonts w:ascii="Verdana" w:eastAsia="Times New Roman" w:hAnsi="Verdana" w:cs="Times New Roman"/>
                <w:sz w:val="20"/>
                <w:szCs w:val="20"/>
                <w:rPrChange w:id="2569" w:author="Garai, Subrata" w:date="2017-08-07T00:24:00Z">
                  <w:rPr>
                    <w:del w:id="2570" w:author="Garai, Subrata" w:date="2017-08-06T22:49:00Z"/>
                    <w:rFonts w:ascii="Times New Roman" w:eastAsia="Times New Roman" w:hAnsi="Times New Roman" w:cs="Times New Roman"/>
                    <w:color w:val="000000"/>
                  </w:rPr>
                </w:rPrChange>
              </w:rPr>
              <w:pPrChange w:id="2571" w:author="Garai, Subrata" w:date="2017-08-08T21:18:00Z">
                <w:pPr>
                  <w:spacing w:line="480" w:lineRule="auto"/>
                  <w:jc w:val="both"/>
                </w:pPr>
              </w:pPrChange>
            </w:pPr>
            <w:del w:id="2572" w:author="Garai, Subrata" w:date="2017-08-06T22:49:00Z">
              <w:r w:rsidRPr="00322B1C" w:rsidDel="009F505C">
                <w:rPr>
                  <w:rFonts w:ascii="Verdana" w:eastAsia="Times New Roman" w:hAnsi="Verdana" w:cs="Times New Roman"/>
                  <w:sz w:val="20"/>
                  <w:szCs w:val="20"/>
                  <w:rPrChange w:id="2573" w:author="Garai, Subrata" w:date="2017-08-07T00:24:00Z">
                    <w:rPr>
                      <w:rFonts w:ascii="Times New Roman" w:eastAsia="Times New Roman" w:hAnsi="Times New Roman" w:cs="Times New Roman"/>
                      <w:color w:val="000000"/>
                    </w:rPr>
                  </w:rPrChange>
                </w:rPr>
                <w:delText>1249</w:delText>
              </w:r>
            </w:del>
          </w:p>
        </w:tc>
        <w:tc>
          <w:tcPr>
            <w:tcW w:w="576" w:type="dxa"/>
            <w:tcBorders>
              <w:top w:val="nil"/>
              <w:left w:val="nil"/>
              <w:bottom w:val="single" w:sz="4" w:space="0" w:color="auto"/>
              <w:right w:val="single" w:sz="4" w:space="0" w:color="auto"/>
            </w:tcBorders>
            <w:shd w:val="clear" w:color="auto" w:fill="auto"/>
            <w:noWrap/>
            <w:vAlign w:val="bottom"/>
            <w:hideMark/>
          </w:tcPr>
          <w:p w14:paraId="6158E08A" w14:textId="3056407A" w:rsidR="000F5950" w:rsidRPr="00322B1C" w:rsidDel="009F505C" w:rsidRDefault="000F5950">
            <w:pPr>
              <w:pStyle w:val="ListParagraph"/>
              <w:spacing w:line="480" w:lineRule="auto"/>
              <w:jc w:val="both"/>
              <w:rPr>
                <w:del w:id="2574" w:author="Garai, Subrata" w:date="2017-08-06T22:49:00Z"/>
                <w:rFonts w:ascii="Verdana" w:eastAsia="Times New Roman" w:hAnsi="Verdana" w:cs="Times New Roman"/>
                <w:sz w:val="20"/>
                <w:szCs w:val="20"/>
                <w:rPrChange w:id="2575" w:author="Garai, Subrata" w:date="2017-08-07T00:24:00Z">
                  <w:rPr>
                    <w:del w:id="2576" w:author="Garai, Subrata" w:date="2017-08-06T22:49:00Z"/>
                    <w:rFonts w:ascii="Times New Roman" w:eastAsia="Times New Roman" w:hAnsi="Times New Roman" w:cs="Times New Roman"/>
                    <w:color w:val="000000"/>
                  </w:rPr>
                </w:rPrChange>
              </w:rPr>
              <w:pPrChange w:id="2577" w:author="Garai, Subrata" w:date="2017-08-08T21:18:00Z">
                <w:pPr>
                  <w:spacing w:line="480" w:lineRule="auto"/>
                  <w:jc w:val="both"/>
                </w:pPr>
              </w:pPrChange>
            </w:pPr>
            <w:del w:id="2578" w:author="Garai, Subrata" w:date="2017-08-06T22:49:00Z">
              <w:r w:rsidRPr="00322B1C" w:rsidDel="009F505C">
                <w:rPr>
                  <w:rFonts w:ascii="Verdana" w:eastAsia="Times New Roman" w:hAnsi="Verdana" w:cs="Times New Roman"/>
                  <w:sz w:val="20"/>
                  <w:szCs w:val="20"/>
                  <w:rPrChange w:id="2579" w:author="Garai, Subrata" w:date="2017-08-07T00:24:00Z">
                    <w:rPr>
                      <w:rFonts w:ascii="Times New Roman" w:eastAsia="Times New Roman" w:hAnsi="Times New Roman" w:cs="Times New Roman"/>
                      <w:color w:val="000000"/>
                    </w:rPr>
                  </w:rPrChange>
                </w:rPr>
                <w:delText>37</w:delText>
              </w:r>
            </w:del>
          </w:p>
        </w:tc>
        <w:tc>
          <w:tcPr>
            <w:tcW w:w="576" w:type="dxa"/>
            <w:tcBorders>
              <w:top w:val="nil"/>
              <w:left w:val="nil"/>
              <w:bottom w:val="single" w:sz="4" w:space="0" w:color="auto"/>
              <w:right w:val="single" w:sz="4" w:space="0" w:color="auto"/>
            </w:tcBorders>
            <w:shd w:val="clear" w:color="auto" w:fill="auto"/>
            <w:noWrap/>
            <w:vAlign w:val="bottom"/>
            <w:hideMark/>
          </w:tcPr>
          <w:p w14:paraId="29AB07BE" w14:textId="77F451BF" w:rsidR="000F5950" w:rsidRPr="00322B1C" w:rsidDel="009F505C" w:rsidRDefault="000F5950">
            <w:pPr>
              <w:pStyle w:val="ListParagraph"/>
              <w:spacing w:line="480" w:lineRule="auto"/>
              <w:jc w:val="both"/>
              <w:rPr>
                <w:del w:id="2580" w:author="Garai, Subrata" w:date="2017-08-06T22:49:00Z"/>
                <w:rFonts w:ascii="Verdana" w:eastAsia="Times New Roman" w:hAnsi="Verdana" w:cs="Times New Roman"/>
                <w:sz w:val="20"/>
                <w:szCs w:val="20"/>
                <w:rPrChange w:id="2581" w:author="Garai, Subrata" w:date="2017-08-07T00:24:00Z">
                  <w:rPr>
                    <w:del w:id="2582" w:author="Garai, Subrata" w:date="2017-08-06T22:49:00Z"/>
                    <w:rFonts w:ascii="Times New Roman" w:eastAsia="Times New Roman" w:hAnsi="Times New Roman" w:cs="Times New Roman"/>
                    <w:color w:val="000000"/>
                  </w:rPr>
                </w:rPrChange>
              </w:rPr>
              <w:pPrChange w:id="2583" w:author="Garai, Subrata" w:date="2017-08-08T21:18:00Z">
                <w:pPr>
                  <w:spacing w:line="480" w:lineRule="auto"/>
                  <w:jc w:val="both"/>
                </w:pPr>
              </w:pPrChange>
            </w:pPr>
            <w:del w:id="2584" w:author="Garai, Subrata" w:date="2017-08-06T22:49:00Z">
              <w:r w:rsidRPr="00322B1C" w:rsidDel="009F505C">
                <w:rPr>
                  <w:rFonts w:ascii="Verdana" w:eastAsia="Times New Roman" w:hAnsi="Verdana" w:cs="Times New Roman"/>
                  <w:sz w:val="20"/>
                  <w:szCs w:val="20"/>
                  <w:rPrChange w:id="2585" w:author="Garai, Subrata" w:date="2017-08-07T00:24:00Z">
                    <w:rPr>
                      <w:rFonts w:ascii="Times New Roman" w:eastAsia="Times New Roman" w:hAnsi="Times New Roman" w:cs="Times New Roman"/>
                      <w:color w:val="000000"/>
                    </w:rPr>
                  </w:rPrChange>
                </w:rPr>
                <w:delText>278</w:delText>
              </w:r>
            </w:del>
          </w:p>
        </w:tc>
        <w:tc>
          <w:tcPr>
            <w:tcW w:w="696" w:type="dxa"/>
            <w:tcBorders>
              <w:top w:val="nil"/>
              <w:left w:val="nil"/>
              <w:bottom w:val="single" w:sz="4" w:space="0" w:color="auto"/>
              <w:right w:val="single" w:sz="4" w:space="0" w:color="auto"/>
            </w:tcBorders>
            <w:shd w:val="clear" w:color="auto" w:fill="auto"/>
            <w:noWrap/>
            <w:vAlign w:val="bottom"/>
            <w:hideMark/>
          </w:tcPr>
          <w:p w14:paraId="2154D64C" w14:textId="72F10CE3" w:rsidR="000F5950" w:rsidRPr="00322B1C" w:rsidDel="009F505C" w:rsidRDefault="000F5950">
            <w:pPr>
              <w:pStyle w:val="ListParagraph"/>
              <w:spacing w:line="480" w:lineRule="auto"/>
              <w:jc w:val="both"/>
              <w:rPr>
                <w:del w:id="2586" w:author="Garai, Subrata" w:date="2017-08-06T22:49:00Z"/>
                <w:rFonts w:ascii="Verdana" w:eastAsia="Times New Roman" w:hAnsi="Verdana" w:cs="Times New Roman"/>
                <w:sz w:val="20"/>
                <w:szCs w:val="20"/>
                <w:rPrChange w:id="2587" w:author="Garai, Subrata" w:date="2017-08-07T00:24:00Z">
                  <w:rPr>
                    <w:del w:id="2588" w:author="Garai, Subrata" w:date="2017-08-06T22:49:00Z"/>
                    <w:rFonts w:ascii="Times New Roman" w:eastAsia="Times New Roman" w:hAnsi="Times New Roman" w:cs="Times New Roman"/>
                    <w:color w:val="000000"/>
                  </w:rPr>
                </w:rPrChange>
              </w:rPr>
              <w:pPrChange w:id="2589" w:author="Garai, Subrata" w:date="2017-08-08T21:18:00Z">
                <w:pPr>
                  <w:spacing w:line="480" w:lineRule="auto"/>
                  <w:jc w:val="both"/>
                </w:pPr>
              </w:pPrChange>
            </w:pPr>
            <w:del w:id="2590" w:author="Garai, Subrata" w:date="2017-08-06T22:49:00Z">
              <w:r w:rsidRPr="00322B1C" w:rsidDel="009F505C">
                <w:rPr>
                  <w:rFonts w:ascii="Verdana" w:eastAsia="Times New Roman" w:hAnsi="Verdana" w:cs="Times New Roman"/>
                  <w:sz w:val="20"/>
                  <w:szCs w:val="20"/>
                  <w:rPrChange w:id="2591" w:author="Garai, Subrata" w:date="2017-08-07T00:24:00Z">
                    <w:rPr>
                      <w:rFonts w:ascii="Times New Roman" w:eastAsia="Times New Roman" w:hAnsi="Times New Roman" w:cs="Times New Roman"/>
                      <w:color w:val="000000"/>
                    </w:rPr>
                  </w:rPrChange>
                </w:rPr>
                <w:delText>6</w:delText>
              </w:r>
            </w:del>
          </w:p>
        </w:tc>
        <w:tc>
          <w:tcPr>
            <w:tcW w:w="320" w:type="dxa"/>
            <w:tcBorders>
              <w:top w:val="nil"/>
              <w:left w:val="nil"/>
              <w:bottom w:val="single" w:sz="4" w:space="0" w:color="auto"/>
              <w:right w:val="single" w:sz="4" w:space="0" w:color="auto"/>
            </w:tcBorders>
            <w:shd w:val="clear" w:color="auto" w:fill="auto"/>
            <w:noWrap/>
            <w:vAlign w:val="bottom"/>
            <w:hideMark/>
          </w:tcPr>
          <w:p w14:paraId="4EADE605" w14:textId="24884E16" w:rsidR="000F5950" w:rsidRPr="00322B1C" w:rsidDel="009F505C" w:rsidRDefault="000F5950">
            <w:pPr>
              <w:pStyle w:val="ListParagraph"/>
              <w:spacing w:line="480" w:lineRule="auto"/>
              <w:jc w:val="both"/>
              <w:rPr>
                <w:del w:id="2592" w:author="Garai, Subrata" w:date="2017-08-06T22:49:00Z"/>
                <w:rFonts w:ascii="Verdana" w:eastAsia="Times New Roman" w:hAnsi="Verdana" w:cs="Times New Roman"/>
                <w:sz w:val="20"/>
                <w:szCs w:val="20"/>
                <w:rPrChange w:id="2593" w:author="Garai, Subrata" w:date="2017-08-07T00:24:00Z">
                  <w:rPr>
                    <w:del w:id="2594" w:author="Garai, Subrata" w:date="2017-08-06T22:49:00Z"/>
                    <w:rFonts w:ascii="Times New Roman" w:eastAsia="Times New Roman" w:hAnsi="Times New Roman" w:cs="Times New Roman"/>
                    <w:color w:val="000000"/>
                  </w:rPr>
                </w:rPrChange>
              </w:rPr>
              <w:pPrChange w:id="2595" w:author="Garai, Subrata" w:date="2017-08-08T21:18:00Z">
                <w:pPr>
                  <w:spacing w:line="480" w:lineRule="auto"/>
                  <w:jc w:val="both"/>
                </w:pPr>
              </w:pPrChange>
            </w:pPr>
            <w:del w:id="2596" w:author="Garai, Subrata" w:date="2017-08-06T22:49:00Z">
              <w:r w:rsidRPr="00322B1C" w:rsidDel="009F505C">
                <w:rPr>
                  <w:rFonts w:ascii="Verdana" w:eastAsia="Times New Roman" w:hAnsi="Verdana" w:cs="Times New Roman"/>
                  <w:sz w:val="20"/>
                  <w:szCs w:val="20"/>
                  <w:rPrChange w:id="259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005E2171" w14:textId="1C2871F1" w:rsidR="000F5950" w:rsidRPr="00322B1C" w:rsidDel="009F505C" w:rsidRDefault="000F5950">
            <w:pPr>
              <w:pStyle w:val="ListParagraph"/>
              <w:spacing w:line="480" w:lineRule="auto"/>
              <w:jc w:val="both"/>
              <w:rPr>
                <w:del w:id="2598" w:author="Garai, Subrata" w:date="2017-08-06T22:49:00Z"/>
                <w:rFonts w:ascii="Verdana" w:eastAsia="Times New Roman" w:hAnsi="Verdana" w:cs="Times New Roman"/>
                <w:sz w:val="20"/>
                <w:szCs w:val="20"/>
                <w:rPrChange w:id="2599" w:author="Garai, Subrata" w:date="2017-08-07T00:24:00Z">
                  <w:rPr>
                    <w:del w:id="2600" w:author="Garai, Subrata" w:date="2017-08-06T22:49:00Z"/>
                    <w:rFonts w:ascii="Times New Roman" w:eastAsia="Times New Roman" w:hAnsi="Times New Roman" w:cs="Times New Roman"/>
                    <w:color w:val="000000"/>
                  </w:rPr>
                </w:rPrChange>
              </w:rPr>
              <w:pPrChange w:id="2601" w:author="Garai, Subrata" w:date="2017-08-08T21:18:00Z">
                <w:pPr>
                  <w:spacing w:line="480" w:lineRule="auto"/>
                  <w:jc w:val="both"/>
                </w:pPr>
              </w:pPrChange>
            </w:pPr>
            <w:del w:id="2602" w:author="Garai, Subrata" w:date="2017-08-06T22:49:00Z">
              <w:r w:rsidRPr="00322B1C" w:rsidDel="009F505C">
                <w:rPr>
                  <w:rFonts w:ascii="Verdana" w:eastAsia="Times New Roman" w:hAnsi="Verdana" w:cs="Times New Roman"/>
                  <w:sz w:val="20"/>
                  <w:szCs w:val="20"/>
                  <w:rPrChange w:id="2603" w:author="Garai, Subrata" w:date="2017-08-07T00:24:00Z">
                    <w:rPr>
                      <w:rFonts w:ascii="Times New Roman" w:eastAsia="Times New Roman" w:hAnsi="Times New Roman" w:cs="Times New Roman"/>
                      <w:color w:val="000000"/>
                    </w:rPr>
                  </w:rPrChange>
                </w:rPr>
                <w:delText>99.52191</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36359470" w14:textId="56A7FD1F" w:rsidR="000F5950" w:rsidRPr="00322B1C" w:rsidDel="009F505C" w:rsidRDefault="000F5950">
            <w:pPr>
              <w:pStyle w:val="ListParagraph"/>
              <w:spacing w:line="480" w:lineRule="auto"/>
              <w:jc w:val="both"/>
              <w:rPr>
                <w:del w:id="2604" w:author="Garai, Subrata" w:date="2017-08-06T22:49:00Z"/>
                <w:rFonts w:ascii="Verdana" w:eastAsia="Times New Roman" w:hAnsi="Verdana" w:cs="Times New Roman"/>
                <w:sz w:val="20"/>
                <w:szCs w:val="20"/>
                <w:rPrChange w:id="2605" w:author="Garai, Subrata" w:date="2017-08-07T00:24:00Z">
                  <w:rPr>
                    <w:del w:id="2606" w:author="Garai, Subrata" w:date="2017-08-06T22:49:00Z"/>
                    <w:rFonts w:ascii="Times New Roman" w:eastAsia="Times New Roman" w:hAnsi="Times New Roman" w:cs="Times New Roman"/>
                    <w:color w:val="000000"/>
                  </w:rPr>
                </w:rPrChange>
              </w:rPr>
              <w:pPrChange w:id="2607" w:author="Garai, Subrata" w:date="2017-08-08T21:18:00Z">
                <w:pPr>
                  <w:spacing w:line="480" w:lineRule="auto"/>
                  <w:jc w:val="both"/>
                </w:pPr>
              </w:pPrChange>
            </w:pPr>
            <w:del w:id="2608" w:author="Garai, Subrata" w:date="2017-08-06T22:49:00Z">
              <w:r w:rsidRPr="00322B1C" w:rsidDel="009F505C">
                <w:rPr>
                  <w:rFonts w:ascii="Verdana" w:eastAsia="Times New Roman" w:hAnsi="Verdana" w:cs="Times New Roman"/>
                  <w:sz w:val="20"/>
                  <w:szCs w:val="20"/>
                  <w:rPrChange w:id="2609" w:author="Garai, Subrata" w:date="2017-08-07T00:24:00Z">
                    <w:rPr>
                      <w:rFonts w:ascii="Times New Roman" w:eastAsia="Times New Roman" w:hAnsi="Times New Roman" w:cs="Times New Roman"/>
                      <w:color w:val="000000"/>
                    </w:rPr>
                  </w:rPrChange>
                </w:rPr>
                <w:delText>11.74603</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408C62DB" w14:textId="5CEBB3FE" w:rsidR="000F5950" w:rsidRPr="00322B1C" w:rsidDel="009F505C" w:rsidRDefault="000F5950">
            <w:pPr>
              <w:pStyle w:val="ListParagraph"/>
              <w:spacing w:line="480" w:lineRule="auto"/>
              <w:jc w:val="both"/>
              <w:rPr>
                <w:del w:id="2610" w:author="Garai, Subrata" w:date="2017-08-06T22:49:00Z"/>
                <w:rFonts w:ascii="Verdana" w:eastAsia="Times New Roman" w:hAnsi="Verdana" w:cs="Times New Roman"/>
                <w:sz w:val="20"/>
                <w:szCs w:val="20"/>
                <w:rPrChange w:id="2611" w:author="Garai, Subrata" w:date="2017-08-07T00:24:00Z">
                  <w:rPr>
                    <w:del w:id="2612" w:author="Garai, Subrata" w:date="2017-08-06T22:49:00Z"/>
                    <w:rFonts w:ascii="Times New Roman" w:eastAsia="Times New Roman" w:hAnsi="Times New Roman" w:cs="Times New Roman"/>
                    <w:color w:val="000000"/>
                  </w:rPr>
                </w:rPrChange>
              </w:rPr>
              <w:pPrChange w:id="2613" w:author="Garai, Subrata" w:date="2017-08-08T21:18:00Z">
                <w:pPr>
                  <w:spacing w:line="480" w:lineRule="auto"/>
                  <w:jc w:val="both"/>
                </w:pPr>
              </w:pPrChange>
            </w:pPr>
            <w:del w:id="2614" w:author="Garai, Subrata" w:date="2017-08-06T22:49:00Z">
              <w:r w:rsidRPr="00322B1C" w:rsidDel="009F505C">
                <w:rPr>
                  <w:rFonts w:ascii="Verdana" w:eastAsia="Times New Roman" w:hAnsi="Verdana" w:cs="Times New Roman"/>
                  <w:sz w:val="20"/>
                  <w:szCs w:val="20"/>
                  <w:rPrChange w:id="2615" w:author="Garai, Subrata" w:date="2017-08-07T00:24:00Z">
                    <w:rPr>
                      <w:rFonts w:ascii="Times New Roman" w:eastAsia="Times New Roman" w:hAnsi="Times New Roman" w:cs="Times New Roman"/>
                      <w:color w:val="000000"/>
                    </w:rPr>
                  </w:rPrChange>
                </w:rPr>
                <w:delText>81.91083</w:delText>
              </w:r>
            </w:del>
          </w:p>
        </w:tc>
      </w:tr>
      <w:tr w:rsidR="000F5950" w:rsidRPr="00322B1C" w:rsidDel="009F505C" w14:paraId="2CF12A7F" w14:textId="518C7BFF" w:rsidTr="00535DB1">
        <w:trPr>
          <w:trHeight w:val="288"/>
          <w:del w:id="261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4295A66" w14:textId="14D2858C" w:rsidR="000F5950" w:rsidRPr="00322B1C" w:rsidDel="009F505C" w:rsidRDefault="000F5950">
            <w:pPr>
              <w:pStyle w:val="ListParagraph"/>
              <w:spacing w:line="480" w:lineRule="auto"/>
              <w:jc w:val="both"/>
              <w:rPr>
                <w:del w:id="2617" w:author="Garai, Subrata" w:date="2017-08-06T22:49:00Z"/>
                <w:rFonts w:ascii="Verdana" w:eastAsia="Times New Roman" w:hAnsi="Verdana" w:cs="Times New Roman"/>
                <w:sz w:val="20"/>
                <w:szCs w:val="20"/>
                <w:rPrChange w:id="2618" w:author="Garai, Subrata" w:date="2017-08-07T00:24:00Z">
                  <w:rPr>
                    <w:del w:id="2619" w:author="Garai, Subrata" w:date="2017-08-06T22:49:00Z"/>
                    <w:rFonts w:ascii="Times New Roman" w:eastAsia="Times New Roman" w:hAnsi="Times New Roman" w:cs="Times New Roman"/>
                    <w:color w:val="000000"/>
                  </w:rPr>
                </w:rPrChange>
              </w:rPr>
              <w:pPrChange w:id="2620" w:author="Garai, Subrata" w:date="2017-08-08T21:18:00Z">
                <w:pPr>
                  <w:spacing w:line="480" w:lineRule="auto"/>
                  <w:jc w:val="both"/>
                </w:pPr>
              </w:pPrChange>
            </w:pPr>
            <w:del w:id="2621" w:author="Garai, Subrata" w:date="2017-08-06T22:49:00Z">
              <w:r w:rsidRPr="00322B1C" w:rsidDel="009F505C">
                <w:rPr>
                  <w:rFonts w:ascii="Verdana" w:eastAsia="Times New Roman" w:hAnsi="Verdana" w:cs="Times New Roman"/>
                  <w:sz w:val="20"/>
                  <w:szCs w:val="20"/>
                  <w:rPrChange w:id="2622" w:author="Garai, Subrata" w:date="2017-08-07T00:24:00Z">
                    <w:rPr>
                      <w:rFonts w:ascii="Times New Roman" w:eastAsia="Times New Roman" w:hAnsi="Times New Roman" w:cs="Times New Roman"/>
                      <w:color w:val="000000"/>
                    </w:rPr>
                  </w:rPrChange>
                </w:rPr>
                <w:delText>0.3</w:delText>
              </w:r>
            </w:del>
          </w:p>
        </w:tc>
        <w:tc>
          <w:tcPr>
            <w:tcW w:w="696" w:type="dxa"/>
            <w:tcBorders>
              <w:top w:val="nil"/>
              <w:left w:val="nil"/>
              <w:bottom w:val="single" w:sz="4" w:space="0" w:color="auto"/>
              <w:right w:val="single" w:sz="4" w:space="0" w:color="auto"/>
            </w:tcBorders>
            <w:shd w:val="clear" w:color="auto" w:fill="auto"/>
            <w:noWrap/>
            <w:vAlign w:val="bottom"/>
            <w:hideMark/>
          </w:tcPr>
          <w:p w14:paraId="317DC54F" w14:textId="6B5A1BA8" w:rsidR="000F5950" w:rsidRPr="00322B1C" w:rsidDel="009F505C" w:rsidRDefault="000F5950">
            <w:pPr>
              <w:pStyle w:val="ListParagraph"/>
              <w:spacing w:line="480" w:lineRule="auto"/>
              <w:jc w:val="both"/>
              <w:rPr>
                <w:del w:id="2623" w:author="Garai, Subrata" w:date="2017-08-06T22:49:00Z"/>
                <w:rFonts w:ascii="Verdana" w:eastAsia="Times New Roman" w:hAnsi="Verdana" w:cs="Times New Roman"/>
                <w:sz w:val="20"/>
                <w:szCs w:val="20"/>
                <w:rPrChange w:id="2624" w:author="Garai, Subrata" w:date="2017-08-07T00:24:00Z">
                  <w:rPr>
                    <w:del w:id="2625" w:author="Garai, Subrata" w:date="2017-08-06T22:49:00Z"/>
                    <w:rFonts w:ascii="Times New Roman" w:eastAsia="Times New Roman" w:hAnsi="Times New Roman" w:cs="Times New Roman"/>
                    <w:color w:val="000000"/>
                  </w:rPr>
                </w:rPrChange>
              </w:rPr>
              <w:pPrChange w:id="2626" w:author="Garai, Subrata" w:date="2017-08-08T21:18:00Z">
                <w:pPr>
                  <w:spacing w:line="480" w:lineRule="auto"/>
                  <w:jc w:val="both"/>
                </w:pPr>
              </w:pPrChange>
            </w:pPr>
            <w:del w:id="2627" w:author="Garai, Subrata" w:date="2017-08-06T22:49:00Z">
              <w:r w:rsidRPr="00322B1C" w:rsidDel="009F505C">
                <w:rPr>
                  <w:rFonts w:ascii="Verdana" w:eastAsia="Times New Roman" w:hAnsi="Verdana" w:cs="Times New Roman"/>
                  <w:sz w:val="20"/>
                  <w:szCs w:val="20"/>
                  <w:rPrChange w:id="2628" w:author="Garai, Subrata" w:date="2017-08-07T00:24:00Z">
                    <w:rPr>
                      <w:rFonts w:ascii="Times New Roman" w:eastAsia="Times New Roman" w:hAnsi="Times New Roman" w:cs="Times New Roman"/>
                      <w:color w:val="000000"/>
                    </w:rPr>
                  </w:rPrChange>
                </w:rPr>
                <w:delText>1245</w:delText>
              </w:r>
            </w:del>
          </w:p>
        </w:tc>
        <w:tc>
          <w:tcPr>
            <w:tcW w:w="576" w:type="dxa"/>
            <w:tcBorders>
              <w:top w:val="nil"/>
              <w:left w:val="nil"/>
              <w:bottom w:val="single" w:sz="4" w:space="0" w:color="auto"/>
              <w:right w:val="single" w:sz="4" w:space="0" w:color="auto"/>
            </w:tcBorders>
            <w:shd w:val="clear" w:color="auto" w:fill="auto"/>
            <w:noWrap/>
            <w:vAlign w:val="bottom"/>
            <w:hideMark/>
          </w:tcPr>
          <w:p w14:paraId="410741C3" w14:textId="7AE3E707" w:rsidR="000F5950" w:rsidRPr="00322B1C" w:rsidDel="009F505C" w:rsidRDefault="000F5950">
            <w:pPr>
              <w:pStyle w:val="ListParagraph"/>
              <w:spacing w:line="480" w:lineRule="auto"/>
              <w:jc w:val="both"/>
              <w:rPr>
                <w:del w:id="2629" w:author="Garai, Subrata" w:date="2017-08-06T22:49:00Z"/>
                <w:rFonts w:ascii="Verdana" w:eastAsia="Times New Roman" w:hAnsi="Verdana" w:cs="Times New Roman"/>
                <w:sz w:val="20"/>
                <w:szCs w:val="20"/>
                <w:rPrChange w:id="2630" w:author="Garai, Subrata" w:date="2017-08-07T00:24:00Z">
                  <w:rPr>
                    <w:del w:id="2631" w:author="Garai, Subrata" w:date="2017-08-06T22:49:00Z"/>
                    <w:rFonts w:ascii="Times New Roman" w:eastAsia="Times New Roman" w:hAnsi="Times New Roman" w:cs="Times New Roman"/>
                    <w:color w:val="000000"/>
                  </w:rPr>
                </w:rPrChange>
              </w:rPr>
              <w:pPrChange w:id="2632" w:author="Garai, Subrata" w:date="2017-08-08T21:18:00Z">
                <w:pPr>
                  <w:spacing w:line="480" w:lineRule="auto"/>
                  <w:jc w:val="both"/>
                </w:pPr>
              </w:pPrChange>
            </w:pPr>
            <w:del w:id="2633" w:author="Garai, Subrata" w:date="2017-08-06T22:49:00Z">
              <w:r w:rsidRPr="00322B1C" w:rsidDel="009F505C">
                <w:rPr>
                  <w:rFonts w:ascii="Verdana" w:eastAsia="Times New Roman" w:hAnsi="Verdana" w:cs="Times New Roman"/>
                  <w:sz w:val="20"/>
                  <w:szCs w:val="20"/>
                  <w:rPrChange w:id="2634" w:author="Garai, Subrata" w:date="2017-08-07T00:24:00Z">
                    <w:rPr>
                      <w:rFonts w:ascii="Times New Roman" w:eastAsia="Times New Roman" w:hAnsi="Times New Roman" w:cs="Times New Roman"/>
                      <w:color w:val="000000"/>
                    </w:rPr>
                  </w:rPrChange>
                </w:rPr>
                <w:delText>45</w:delText>
              </w:r>
            </w:del>
          </w:p>
        </w:tc>
        <w:tc>
          <w:tcPr>
            <w:tcW w:w="576" w:type="dxa"/>
            <w:tcBorders>
              <w:top w:val="nil"/>
              <w:left w:val="nil"/>
              <w:bottom w:val="single" w:sz="4" w:space="0" w:color="auto"/>
              <w:right w:val="single" w:sz="4" w:space="0" w:color="auto"/>
            </w:tcBorders>
            <w:shd w:val="clear" w:color="auto" w:fill="auto"/>
            <w:noWrap/>
            <w:vAlign w:val="bottom"/>
            <w:hideMark/>
          </w:tcPr>
          <w:p w14:paraId="4E72BC6B" w14:textId="1422E012" w:rsidR="000F5950" w:rsidRPr="00322B1C" w:rsidDel="009F505C" w:rsidRDefault="000F5950">
            <w:pPr>
              <w:pStyle w:val="ListParagraph"/>
              <w:spacing w:line="480" w:lineRule="auto"/>
              <w:jc w:val="both"/>
              <w:rPr>
                <w:del w:id="2635" w:author="Garai, Subrata" w:date="2017-08-06T22:49:00Z"/>
                <w:rFonts w:ascii="Verdana" w:eastAsia="Times New Roman" w:hAnsi="Verdana" w:cs="Times New Roman"/>
                <w:sz w:val="20"/>
                <w:szCs w:val="20"/>
                <w:rPrChange w:id="2636" w:author="Garai, Subrata" w:date="2017-08-07T00:24:00Z">
                  <w:rPr>
                    <w:del w:id="2637" w:author="Garai, Subrata" w:date="2017-08-06T22:49:00Z"/>
                    <w:rFonts w:ascii="Times New Roman" w:eastAsia="Times New Roman" w:hAnsi="Times New Roman" w:cs="Times New Roman"/>
                    <w:color w:val="000000"/>
                  </w:rPr>
                </w:rPrChange>
              </w:rPr>
              <w:pPrChange w:id="2638" w:author="Garai, Subrata" w:date="2017-08-08T21:18:00Z">
                <w:pPr>
                  <w:spacing w:line="480" w:lineRule="auto"/>
                  <w:jc w:val="both"/>
                </w:pPr>
              </w:pPrChange>
            </w:pPr>
            <w:del w:id="2639" w:author="Garai, Subrata" w:date="2017-08-06T22:49:00Z">
              <w:r w:rsidRPr="00322B1C" w:rsidDel="009F505C">
                <w:rPr>
                  <w:rFonts w:ascii="Verdana" w:eastAsia="Times New Roman" w:hAnsi="Verdana" w:cs="Times New Roman"/>
                  <w:sz w:val="20"/>
                  <w:szCs w:val="20"/>
                  <w:rPrChange w:id="2640" w:author="Garai, Subrata" w:date="2017-08-07T00:24:00Z">
                    <w:rPr>
                      <w:rFonts w:ascii="Times New Roman" w:eastAsia="Times New Roman" w:hAnsi="Times New Roman" w:cs="Times New Roman"/>
                      <w:color w:val="000000"/>
                    </w:rPr>
                  </w:rPrChange>
                </w:rPr>
                <w:delText>270</w:delText>
              </w:r>
            </w:del>
          </w:p>
        </w:tc>
        <w:tc>
          <w:tcPr>
            <w:tcW w:w="696" w:type="dxa"/>
            <w:tcBorders>
              <w:top w:val="nil"/>
              <w:left w:val="nil"/>
              <w:bottom w:val="single" w:sz="4" w:space="0" w:color="auto"/>
              <w:right w:val="single" w:sz="4" w:space="0" w:color="auto"/>
            </w:tcBorders>
            <w:shd w:val="clear" w:color="auto" w:fill="auto"/>
            <w:noWrap/>
            <w:vAlign w:val="bottom"/>
            <w:hideMark/>
          </w:tcPr>
          <w:p w14:paraId="22B321E6" w14:textId="18FAD501" w:rsidR="000F5950" w:rsidRPr="00322B1C" w:rsidDel="009F505C" w:rsidRDefault="000F5950">
            <w:pPr>
              <w:pStyle w:val="ListParagraph"/>
              <w:spacing w:line="480" w:lineRule="auto"/>
              <w:jc w:val="both"/>
              <w:rPr>
                <w:del w:id="2641" w:author="Garai, Subrata" w:date="2017-08-06T22:49:00Z"/>
                <w:rFonts w:ascii="Verdana" w:eastAsia="Times New Roman" w:hAnsi="Verdana" w:cs="Times New Roman"/>
                <w:sz w:val="20"/>
                <w:szCs w:val="20"/>
                <w:rPrChange w:id="2642" w:author="Garai, Subrata" w:date="2017-08-07T00:24:00Z">
                  <w:rPr>
                    <w:del w:id="2643" w:author="Garai, Subrata" w:date="2017-08-06T22:49:00Z"/>
                    <w:rFonts w:ascii="Times New Roman" w:eastAsia="Times New Roman" w:hAnsi="Times New Roman" w:cs="Times New Roman"/>
                    <w:color w:val="000000"/>
                  </w:rPr>
                </w:rPrChange>
              </w:rPr>
              <w:pPrChange w:id="2644" w:author="Garai, Subrata" w:date="2017-08-08T21:18:00Z">
                <w:pPr>
                  <w:spacing w:line="480" w:lineRule="auto"/>
                  <w:jc w:val="both"/>
                </w:pPr>
              </w:pPrChange>
            </w:pPr>
            <w:del w:id="2645" w:author="Garai, Subrata" w:date="2017-08-06T22:49:00Z">
              <w:r w:rsidRPr="00322B1C" w:rsidDel="009F505C">
                <w:rPr>
                  <w:rFonts w:ascii="Verdana" w:eastAsia="Times New Roman" w:hAnsi="Verdana" w:cs="Times New Roman"/>
                  <w:sz w:val="20"/>
                  <w:szCs w:val="20"/>
                  <w:rPrChange w:id="2646" w:author="Garai, Subrata" w:date="2017-08-07T00:24:00Z">
                    <w:rPr>
                      <w:rFonts w:ascii="Times New Roman" w:eastAsia="Times New Roman" w:hAnsi="Times New Roman" w:cs="Times New Roman"/>
                      <w:color w:val="000000"/>
                    </w:rPr>
                  </w:rPrChange>
                </w:rPr>
                <w:delText>10</w:delText>
              </w:r>
            </w:del>
          </w:p>
        </w:tc>
        <w:tc>
          <w:tcPr>
            <w:tcW w:w="320" w:type="dxa"/>
            <w:tcBorders>
              <w:top w:val="nil"/>
              <w:left w:val="nil"/>
              <w:bottom w:val="single" w:sz="4" w:space="0" w:color="auto"/>
              <w:right w:val="single" w:sz="4" w:space="0" w:color="auto"/>
            </w:tcBorders>
            <w:shd w:val="clear" w:color="auto" w:fill="auto"/>
            <w:noWrap/>
            <w:vAlign w:val="bottom"/>
            <w:hideMark/>
          </w:tcPr>
          <w:p w14:paraId="4D2843E7" w14:textId="69CA3F42" w:rsidR="000F5950" w:rsidRPr="00322B1C" w:rsidDel="009F505C" w:rsidRDefault="000F5950">
            <w:pPr>
              <w:pStyle w:val="ListParagraph"/>
              <w:spacing w:line="480" w:lineRule="auto"/>
              <w:jc w:val="both"/>
              <w:rPr>
                <w:del w:id="2647" w:author="Garai, Subrata" w:date="2017-08-06T22:49:00Z"/>
                <w:rFonts w:ascii="Verdana" w:eastAsia="Times New Roman" w:hAnsi="Verdana" w:cs="Times New Roman"/>
                <w:sz w:val="20"/>
                <w:szCs w:val="20"/>
                <w:rPrChange w:id="2648" w:author="Garai, Subrata" w:date="2017-08-07T00:24:00Z">
                  <w:rPr>
                    <w:del w:id="2649" w:author="Garai, Subrata" w:date="2017-08-06T22:49:00Z"/>
                    <w:rFonts w:ascii="Times New Roman" w:eastAsia="Times New Roman" w:hAnsi="Times New Roman" w:cs="Times New Roman"/>
                    <w:color w:val="000000"/>
                  </w:rPr>
                </w:rPrChange>
              </w:rPr>
              <w:pPrChange w:id="2650" w:author="Garai, Subrata" w:date="2017-08-08T21:18:00Z">
                <w:pPr>
                  <w:spacing w:line="480" w:lineRule="auto"/>
                  <w:jc w:val="both"/>
                </w:pPr>
              </w:pPrChange>
            </w:pPr>
            <w:del w:id="2651" w:author="Garai, Subrata" w:date="2017-08-06T22:49:00Z">
              <w:r w:rsidRPr="00322B1C" w:rsidDel="009F505C">
                <w:rPr>
                  <w:rFonts w:ascii="Verdana" w:eastAsia="Times New Roman" w:hAnsi="Verdana" w:cs="Times New Roman"/>
                  <w:sz w:val="20"/>
                  <w:szCs w:val="20"/>
                  <w:rPrChange w:id="265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1CC1DC79" w14:textId="0EE9B427" w:rsidR="000F5950" w:rsidRPr="00322B1C" w:rsidDel="009F505C" w:rsidRDefault="000F5950">
            <w:pPr>
              <w:pStyle w:val="ListParagraph"/>
              <w:spacing w:line="480" w:lineRule="auto"/>
              <w:jc w:val="both"/>
              <w:rPr>
                <w:del w:id="2653" w:author="Garai, Subrata" w:date="2017-08-06T22:49:00Z"/>
                <w:rFonts w:ascii="Verdana" w:eastAsia="Times New Roman" w:hAnsi="Verdana" w:cs="Times New Roman"/>
                <w:sz w:val="20"/>
                <w:szCs w:val="20"/>
                <w:rPrChange w:id="2654" w:author="Garai, Subrata" w:date="2017-08-07T00:24:00Z">
                  <w:rPr>
                    <w:del w:id="2655" w:author="Garai, Subrata" w:date="2017-08-06T22:49:00Z"/>
                    <w:rFonts w:ascii="Times New Roman" w:eastAsia="Times New Roman" w:hAnsi="Times New Roman" w:cs="Times New Roman"/>
                    <w:color w:val="000000"/>
                  </w:rPr>
                </w:rPrChange>
              </w:rPr>
              <w:pPrChange w:id="2656" w:author="Garai, Subrata" w:date="2017-08-08T21:18:00Z">
                <w:pPr>
                  <w:spacing w:line="480" w:lineRule="auto"/>
                  <w:jc w:val="both"/>
                </w:pPr>
              </w:pPrChange>
            </w:pPr>
            <w:del w:id="2657" w:author="Garai, Subrata" w:date="2017-08-06T22:49:00Z">
              <w:r w:rsidRPr="00322B1C" w:rsidDel="009F505C">
                <w:rPr>
                  <w:rFonts w:ascii="Verdana" w:eastAsia="Times New Roman" w:hAnsi="Verdana" w:cs="Times New Roman"/>
                  <w:sz w:val="20"/>
                  <w:szCs w:val="20"/>
                  <w:rPrChange w:id="2658" w:author="Garai, Subrata" w:date="2017-08-07T00:24:00Z">
                    <w:rPr>
                      <w:rFonts w:ascii="Times New Roman" w:eastAsia="Times New Roman" w:hAnsi="Times New Roman" w:cs="Times New Roman"/>
                      <w:color w:val="000000"/>
                    </w:rPr>
                  </w:rPrChange>
                </w:rPr>
                <w:delText>99.20319</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5433C27B" w14:textId="36B0E23C" w:rsidR="000F5950" w:rsidRPr="00322B1C" w:rsidDel="009F505C" w:rsidRDefault="000F5950">
            <w:pPr>
              <w:pStyle w:val="ListParagraph"/>
              <w:spacing w:line="480" w:lineRule="auto"/>
              <w:jc w:val="both"/>
              <w:rPr>
                <w:del w:id="2659" w:author="Garai, Subrata" w:date="2017-08-06T22:49:00Z"/>
                <w:rFonts w:ascii="Verdana" w:eastAsia="Times New Roman" w:hAnsi="Verdana" w:cs="Times New Roman"/>
                <w:sz w:val="20"/>
                <w:szCs w:val="20"/>
                <w:rPrChange w:id="2660" w:author="Garai, Subrata" w:date="2017-08-07T00:24:00Z">
                  <w:rPr>
                    <w:del w:id="2661" w:author="Garai, Subrata" w:date="2017-08-06T22:49:00Z"/>
                    <w:rFonts w:ascii="Times New Roman" w:eastAsia="Times New Roman" w:hAnsi="Times New Roman" w:cs="Times New Roman"/>
                    <w:color w:val="000000"/>
                  </w:rPr>
                </w:rPrChange>
              </w:rPr>
              <w:pPrChange w:id="2662" w:author="Garai, Subrata" w:date="2017-08-08T21:18:00Z">
                <w:pPr>
                  <w:spacing w:line="480" w:lineRule="auto"/>
                  <w:jc w:val="both"/>
                </w:pPr>
              </w:pPrChange>
            </w:pPr>
            <w:del w:id="2663" w:author="Garai, Subrata" w:date="2017-08-06T22:49:00Z">
              <w:r w:rsidRPr="00322B1C" w:rsidDel="009F505C">
                <w:rPr>
                  <w:rFonts w:ascii="Verdana" w:eastAsia="Times New Roman" w:hAnsi="Verdana" w:cs="Times New Roman"/>
                  <w:sz w:val="20"/>
                  <w:szCs w:val="20"/>
                  <w:rPrChange w:id="2664" w:author="Garai, Subrata" w:date="2017-08-07T00:24:00Z">
                    <w:rPr>
                      <w:rFonts w:ascii="Times New Roman" w:eastAsia="Times New Roman" w:hAnsi="Times New Roman" w:cs="Times New Roman"/>
                      <w:color w:val="000000"/>
                    </w:rPr>
                  </w:rPrChange>
                </w:rPr>
                <w:delText>14.28571</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60B8CF2F" w14:textId="3AE3D5C3" w:rsidR="000F5950" w:rsidRPr="00322B1C" w:rsidDel="009F505C" w:rsidRDefault="000F5950">
            <w:pPr>
              <w:pStyle w:val="ListParagraph"/>
              <w:spacing w:line="480" w:lineRule="auto"/>
              <w:jc w:val="both"/>
              <w:rPr>
                <w:del w:id="2665" w:author="Garai, Subrata" w:date="2017-08-06T22:49:00Z"/>
                <w:rFonts w:ascii="Verdana" w:eastAsia="Times New Roman" w:hAnsi="Verdana" w:cs="Times New Roman"/>
                <w:sz w:val="20"/>
                <w:szCs w:val="20"/>
                <w:rPrChange w:id="2666" w:author="Garai, Subrata" w:date="2017-08-07T00:24:00Z">
                  <w:rPr>
                    <w:del w:id="2667" w:author="Garai, Subrata" w:date="2017-08-06T22:49:00Z"/>
                    <w:rFonts w:ascii="Times New Roman" w:eastAsia="Times New Roman" w:hAnsi="Times New Roman" w:cs="Times New Roman"/>
                    <w:color w:val="000000"/>
                  </w:rPr>
                </w:rPrChange>
              </w:rPr>
              <w:pPrChange w:id="2668" w:author="Garai, Subrata" w:date="2017-08-08T21:18:00Z">
                <w:pPr>
                  <w:spacing w:line="480" w:lineRule="auto"/>
                  <w:jc w:val="both"/>
                </w:pPr>
              </w:pPrChange>
            </w:pPr>
            <w:del w:id="2669" w:author="Garai, Subrata" w:date="2017-08-06T22:49:00Z">
              <w:r w:rsidRPr="00322B1C" w:rsidDel="009F505C">
                <w:rPr>
                  <w:rFonts w:ascii="Verdana" w:eastAsia="Times New Roman" w:hAnsi="Verdana" w:cs="Times New Roman"/>
                  <w:sz w:val="20"/>
                  <w:szCs w:val="20"/>
                  <w:rPrChange w:id="2670" w:author="Garai, Subrata" w:date="2017-08-07T00:24:00Z">
                    <w:rPr>
                      <w:rFonts w:ascii="Times New Roman" w:eastAsia="Times New Roman" w:hAnsi="Times New Roman" w:cs="Times New Roman"/>
                      <w:color w:val="000000"/>
                    </w:rPr>
                  </w:rPrChange>
                </w:rPr>
                <w:delText>82.16561</w:delText>
              </w:r>
            </w:del>
          </w:p>
        </w:tc>
      </w:tr>
      <w:tr w:rsidR="000F5950" w:rsidRPr="00322B1C" w:rsidDel="009F505C" w14:paraId="604DB43E" w14:textId="31A07EE3" w:rsidTr="00535DB1">
        <w:trPr>
          <w:trHeight w:val="288"/>
          <w:del w:id="267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AF81D9C" w14:textId="157DBD88" w:rsidR="000F5950" w:rsidRPr="00322B1C" w:rsidDel="009F505C" w:rsidRDefault="000F5950">
            <w:pPr>
              <w:pStyle w:val="ListParagraph"/>
              <w:spacing w:line="480" w:lineRule="auto"/>
              <w:jc w:val="both"/>
              <w:rPr>
                <w:del w:id="2672" w:author="Garai, Subrata" w:date="2017-08-06T22:49:00Z"/>
                <w:rFonts w:ascii="Verdana" w:eastAsia="Times New Roman" w:hAnsi="Verdana" w:cs="Times New Roman"/>
                <w:sz w:val="20"/>
                <w:szCs w:val="20"/>
                <w:rPrChange w:id="2673" w:author="Garai, Subrata" w:date="2017-08-07T00:24:00Z">
                  <w:rPr>
                    <w:del w:id="2674" w:author="Garai, Subrata" w:date="2017-08-06T22:49:00Z"/>
                    <w:rFonts w:ascii="Times New Roman" w:eastAsia="Times New Roman" w:hAnsi="Times New Roman" w:cs="Times New Roman"/>
                    <w:color w:val="000000"/>
                  </w:rPr>
                </w:rPrChange>
              </w:rPr>
              <w:pPrChange w:id="2675" w:author="Garai, Subrata" w:date="2017-08-08T21:18:00Z">
                <w:pPr>
                  <w:spacing w:line="480" w:lineRule="auto"/>
                  <w:jc w:val="both"/>
                </w:pPr>
              </w:pPrChange>
            </w:pPr>
            <w:del w:id="2676" w:author="Garai, Subrata" w:date="2017-08-06T22:49:00Z">
              <w:r w:rsidRPr="00322B1C" w:rsidDel="009F505C">
                <w:rPr>
                  <w:rFonts w:ascii="Verdana" w:eastAsia="Times New Roman" w:hAnsi="Verdana" w:cs="Times New Roman"/>
                  <w:sz w:val="20"/>
                  <w:szCs w:val="20"/>
                  <w:rPrChange w:id="2677" w:author="Garai, Subrata" w:date="2017-08-07T00:24:00Z">
                    <w:rPr>
                      <w:rFonts w:ascii="Times New Roman" w:eastAsia="Times New Roman" w:hAnsi="Times New Roman" w:cs="Times New Roman"/>
                      <w:color w:val="000000"/>
                    </w:rPr>
                  </w:rPrChange>
                </w:rPr>
                <w:delText>0.35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5B94AA7C" w14:textId="13DCC05C" w:rsidR="000F5950" w:rsidRPr="00322B1C" w:rsidDel="009F505C" w:rsidRDefault="000F5950">
            <w:pPr>
              <w:pStyle w:val="ListParagraph"/>
              <w:spacing w:line="480" w:lineRule="auto"/>
              <w:jc w:val="both"/>
              <w:rPr>
                <w:del w:id="2678" w:author="Garai, Subrata" w:date="2017-08-06T22:49:00Z"/>
                <w:rFonts w:ascii="Verdana" w:eastAsia="Times New Roman" w:hAnsi="Verdana" w:cs="Times New Roman"/>
                <w:sz w:val="20"/>
                <w:szCs w:val="20"/>
                <w:rPrChange w:id="2679" w:author="Garai, Subrata" w:date="2017-08-07T00:24:00Z">
                  <w:rPr>
                    <w:del w:id="2680" w:author="Garai, Subrata" w:date="2017-08-06T22:49:00Z"/>
                    <w:rFonts w:ascii="Times New Roman" w:eastAsia="Times New Roman" w:hAnsi="Times New Roman" w:cs="Times New Roman"/>
                    <w:color w:val="000000"/>
                  </w:rPr>
                </w:rPrChange>
              </w:rPr>
              <w:pPrChange w:id="2681" w:author="Garai, Subrata" w:date="2017-08-08T21:18:00Z">
                <w:pPr>
                  <w:spacing w:line="480" w:lineRule="auto"/>
                  <w:jc w:val="both"/>
                </w:pPr>
              </w:pPrChange>
            </w:pPr>
            <w:del w:id="2682" w:author="Garai, Subrata" w:date="2017-08-06T22:49:00Z">
              <w:r w:rsidRPr="00322B1C" w:rsidDel="009F505C">
                <w:rPr>
                  <w:rFonts w:ascii="Verdana" w:eastAsia="Times New Roman" w:hAnsi="Verdana" w:cs="Times New Roman"/>
                  <w:sz w:val="20"/>
                  <w:szCs w:val="20"/>
                  <w:rPrChange w:id="2683" w:author="Garai, Subrata" w:date="2017-08-07T00:24:00Z">
                    <w:rPr>
                      <w:rFonts w:ascii="Times New Roman" w:eastAsia="Times New Roman" w:hAnsi="Times New Roman" w:cs="Times New Roman"/>
                      <w:color w:val="000000"/>
                    </w:rPr>
                  </w:rPrChange>
                </w:rPr>
                <w:delText>1239</w:delText>
              </w:r>
            </w:del>
          </w:p>
        </w:tc>
        <w:tc>
          <w:tcPr>
            <w:tcW w:w="576" w:type="dxa"/>
            <w:tcBorders>
              <w:top w:val="nil"/>
              <w:left w:val="nil"/>
              <w:bottom w:val="single" w:sz="4" w:space="0" w:color="auto"/>
              <w:right w:val="single" w:sz="4" w:space="0" w:color="auto"/>
            </w:tcBorders>
            <w:shd w:val="clear" w:color="auto" w:fill="auto"/>
            <w:noWrap/>
            <w:vAlign w:val="bottom"/>
            <w:hideMark/>
          </w:tcPr>
          <w:p w14:paraId="715D3574" w14:textId="16CC3482" w:rsidR="000F5950" w:rsidRPr="00322B1C" w:rsidDel="009F505C" w:rsidRDefault="000F5950">
            <w:pPr>
              <w:pStyle w:val="ListParagraph"/>
              <w:spacing w:line="480" w:lineRule="auto"/>
              <w:jc w:val="both"/>
              <w:rPr>
                <w:del w:id="2684" w:author="Garai, Subrata" w:date="2017-08-06T22:49:00Z"/>
                <w:rFonts w:ascii="Verdana" w:eastAsia="Times New Roman" w:hAnsi="Verdana" w:cs="Times New Roman"/>
                <w:sz w:val="20"/>
                <w:szCs w:val="20"/>
                <w:rPrChange w:id="2685" w:author="Garai, Subrata" w:date="2017-08-07T00:24:00Z">
                  <w:rPr>
                    <w:del w:id="2686" w:author="Garai, Subrata" w:date="2017-08-06T22:49:00Z"/>
                    <w:rFonts w:ascii="Times New Roman" w:eastAsia="Times New Roman" w:hAnsi="Times New Roman" w:cs="Times New Roman"/>
                    <w:color w:val="000000"/>
                  </w:rPr>
                </w:rPrChange>
              </w:rPr>
              <w:pPrChange w:id="2687" w:author="Garai, Subrata" w:date="2017-08-08T21:18:00Z">
                <w:pPr>
                  <w:spacing w:line="480" w:lineRule="auto"/>
                  <w:jc w:val="both"/>
                </w:pPr>
              </w:pPrChange>
            </w:pPr>
            <w:del w:id="2688" w:author="Garai, Subrata" w:date="2017-08-06T22:49:00Z">
              <w:r w:rsidRPr="00322B1C" w:rsidDel="009F505C">
                <w:rPr>
                  <w:rFonts w:ascii="Verdana" w:eastAsia="Times New Roman" w:hAnsi="Verdana" w:cs="Times New Roman"/>
                  <w:sz w:val="20"/>
                  <w:szCs w:val="20"/>
                  <w:rPrChange w:id="2689" w:author="Garai, Subrata" w:date="2017-08-07T00:24:00Z">
                    <w:rPr>
                      <w:rFonts w:ascii="Times New Roman" w:eastAsia="Times New Roman" w:hAnsi="Times New Roman" w:cs="Times New Roman"/>
                      <w:color w:val="000000"/>
                    </w:rPr>
                  </w:rPrChange>
                </w:rPr>
                <w:delText>47</w:delText>
              </w:r>
            </w:del>
          </w:p>
        </w:tc>
        <w:tc>
          <w:tcPr>
            <w:tcW w:w="576" w:type="dxa"/>
            <w:tcBorders>
              <w:top w:val="nil"/>
              <w:left w:val="nil"/>
              <w:bottom w:val="single" w:sz="4" w:space="0" w:color="auto"/>
              <w:right w:val="single" w:sz="4" w:space="0" w:color="auto"/>
            </w:tcBorders>
            <w:shd w:val="clear" w:color="auto" w:fill="auto"/>
            <w:noWrap/>
            <w:vAlign w:val="bottom"/>
            <w:hideMark/>
          </w:tcPr>
          <w:p w14:paraId="1FD89E40" w14:textId="330723B6" w:rsidR="000F5950" w:rsidRPr="00322B1C" w:rsidDel="009F505C" w:rsidRDefault="000F5950">
            <w:pPr>
              <w:pStyle w:val="ListParagraph"/>
              <w:spacing w:line="480" w:lineRule="auto"/>
              <w:jc w:val="both"/>
              <w:rPr>
                <w:del w:id="2690" w:author="Garai, Subrata" w:date="2017-08-06T22:49:00Z"/>
                <w:rFonts w:ascii="Verdana" w:eastAsia="Times New Roman" w:hAnsi="Verdana" w:cs="Times New Roman"/>
                <w:sz w:val="20"/>
                <w:szCs w:val="20"/>
                <w:rPrChange w:id="2691" w:author="Garai, Subrata" w:date="2017-08-07T00:24:00Z">
                  <w:rPr>
                    <w:del w:id="2692" w:author="Garai, Subrata" w:date="2017-08-06T22:49:00Z"/>
                    <w:rFonts w:ascii="Times New Roman" w:eastAsia="Times New Roman" w:hAnsi="Times New Roman" w:cs="Times New Roman"/>
                    <w:color w:val="000000"/>
                  </w:rPr>
                </w:rPrChange>
              </w:rPr>
              <w:pPrChange w:id="2693" w:author="Garai, Subrata" w:date="2017-08-08T21:18:00Z">
                <w:pPr>
                  <w:spacing w:line="480" w:lineRule="auto"/>
                  <w:jc w:val="both"/>
                </w:pPr>
              </w:pPrChange>
            </w:pPr>
            <w:del w:id="2694" w:author="Garai, Subrata" w:date="2017-08-06T22:49:00Z">
              <w:r w:rsidRPr="00322B1C" w:rsidDel="009F505C">
                <w:rPr>
                  <w:rFonts w:ascii="Verdana" w:eastAsia="Times New Roman" w:hAnsi="Verdana" w:cs="Times New Roman"/>
                  <w:sz w:val="20"/>
                  <w:szCs w:val="20"/>
                  <w:rPrChange w:id="2695" w:author="Garai, Subrata" w:date="2017-08-07T00:24:00Z">
                    <w:rPr>
                      <w:rFonts w:ascii="Times New Roman" w:eastAsia="Times New Roman" w:hAnsi="Times New Roman" w:cs="Times New Roman"/>
                      <w:color w:val="000000"/>
                    </w:rPr>
                  </w:rPrChange>
                </w:rPr>
                <w:delText>268</w:delText>
              </w:r>
            </w:del>
          </w:p>
        </w:tc>
        <w:tc>
          <w:tcPr>
            <w:tcW w:w="696" w:type="dxa"/>
            <w:tcBorders>
              <w:top w:val="nil"/>
              <w:left w:val="nil"/>
              <w:bottom w:val="single" w:sz="4" w:space="0" w:color="auto"/>
              <w:right w:val="single" w:sz="4" w:space="0" w:color="auto"/>
            </w:tcBorders>
            <w:shd w:val="clear" w:color="auto" w:fill="auto"/>
            <w:noWrap/>
            <w:vAlign w:val="bottom"/>
            <w:hideMark/>
          </w:tcPr>
          <w:p w14:paraId="543BC182" w14:textId="33F1D7B5" w:rsidR="000F5950" w:rsidRPr="00322B1C" w:rsidDel="009F505C" w:rsidRDefault="000F5950">
            <w:pPr>
              <w:pStyle w:val="ListParagraph"/>
              <w:spacing w:line="480" w:lineRule="auto"/>
              <w:jc w:val="both"/>
              <w:rPr>
                <w:del w:id="2696" w:author="Garai, Subrata" w:date="2017-08-06T22:49:00Z"/>
                <w:rFonts w:ascii="Verdana" w:eastAsia="Times New Roman" w:hAnsi="Verdana" w:cs="Times New Roman"/>
                <w:sz w:val="20"/>
                <w:szCs w:val="20"/>
                <w:rPrChange w:id="2697" w:author="Garai, Subrata" w:date="2017-08-07T00:24:00Z">
                  <w:rPr>
                    <w:del w:id="2698" w:author="Garai, Subrata" w:date="2017-08-06T22:49:00Z"/>
                    <w:rFonts w:ascii="Times New Roman" w:eastAsia="Times New Roman" w:hAnsi="Times New Roman" w:cs="Times New Roman"/>
                    <w:color w:val="000000"/>
                  </w:rPr>
                </w:rPrChange>
              </w:rPr>
              <w:pPrChange w:id="2699" w:author="Garai, Subrata" w:date="2017-08-08T21:18:00Z">
                <w:pPr>
                  <w:spacing w:line="480" w:lineRule="auto"/>
                  <w:jc w:val="both"/>
                </w:pPr>
              </w:pPrChange>
            </w:pPr>
            <w:del w:id="2700" w:author="Garai, Subrata" w:date="2017-08-06T22:49:00Z">
              <w:r w:rsidRPr="00322B1C" w:rsidDel="009F505C">
                <w:rPr>
                  <w:rFonts w:ascii="Verdana" w:eastAsia="Times New Roman" w:hAnsi="Verdana" w:cs="Times New Roman"/>
                  <w:sz w:val="20"/>
                  <w:szCs w:val="20"/>
                  <w:rPrChange w:id="2701" w:author="Garai, Subrata" w:date="2017-08-07T00:24:00Z">
                    <w:rPr>
                      <w:rFonts w:ascii="Times New Roman" w:eastAsia="Times New Roman" w:hAnsi="Times New Roman" w:cs="Times New Roman"/>
                      <w:color w:val="000000"/>
                    </w:rPr>
                  </w:rPrChange>
                </w:rPr>
                <w:delText>16</w:delText>
              </w:r>
            </w:del>
          </w:p>
        </w:tc>
        <w:tc>
          <w:tcPr>
            <w:tcW w:w="320" w:type="dxa"/>
            <w:tcBorders>
              <w:top w:val="nil"/>
              <w:left w:val="nil"/>
              <w:bottom w:val="single" w:sz="4" w:space="0" w:color="auto"/>
              <w:right w:val="single" w:sz="4" w:space="0" w:color="auto"/>
            </w:tcBorders>
            <w:shd w:val="clear" w:color="auto" w:fill="auto"/>
            <w:noWrap/>
            <w:vAlign w:val="bottom"/>
            <w:hideMark/>
          </w:tcPr>
          <w:p w14:paraId="137B8447" w14:textId="5FED0562" w:rsidR="000F5950" w:rsidRPr="00322B1C" w:rsidDel="009F505C" w:rsidRDefault="000F5950">
            <w:pPr>
              <w:pStyle w:val="ListParagraph"/>
              <w:spacing w:line="480" w:lineRule="auto"/>
              <w:jc w:val="both"/>
              <w:rPr>
                <w:del w:id="2702" w:author="Garai, Subrata" w:date="2017-08-06T22:49:00Z"/>
                <w:rFonts w:ascii="Verdana" w:eastAsia="Times New Roman" w:hAnsi="Verdana" w:cs="Times New Roman"/>
                <w:sz w:val="20"/>
                <w:szCs w:val="20"/>
                <w:rPrChange w:id="2703" w:author="Garai, Subrata" w:date="2017-08-07T00:24:00Z">
                  <w:rPr>
                    <w:del w:id="2704" w:author="Garai, Subrata" w:date="2017-08-06T22:49:00Z"/>
                    <w:rFonts w:ascii="Times New Roman" w:eastAsia="Times New Roman" w:hAnsi="Times New Roman" w:cs="Times New Roman"/>
                    <w:color w:val="000000"/>
                  </w:rPr>
                </w:rPrChange>
              </w:rPr>
              <w:pPrChange w:id="2705" w:author="Garai, Subrata" w:date="2017-08-08T21:18:00Z">
                <w:pPr>
                  <w:spacing w:line="480" w:lineRule="auto"/>
                  <w:jc w:val="both"/>
                </w:pPr>
              </w:pPrChange>
            </w:pPr>
            <w:del w:id="2706" w:author="Garai, Subrata" w:date="2017-08-06T22:49:00Z">
              <w:r w:rsidRPr="00322B1C" w:rsidDel="009F505C">
                <w:rPr>
                  <w:rFonts w:ascii="Verdana" w:eastAsia="Times New Roman" w:hAnsi="Verdana" w:cs="Times New Roman"/>
                  <w:sz w:val="20"/>
                  <w:szCs w:val="20"/>
                  <w:rPrChange w:id="270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048E486D" w14:textId="22F45725" w:rsidR="000F5950" w:rsidRPr="00322B1C" w:rsidDel="009F505C" w:rsidRDefault="000F5950">
            <w:pPr>
              <w:pStyle w:val="ListParagraph"/>
              <w:spacing w:line="480" w:lineRule="auto"/>
              <w:jc w:val="both"/>
              <w:rPr>
                <w:del w:id="2708" w:author="Garai, Subrata" w:date="2017-08-06T22:49:00Z"/>
                <w:rFonts w:ascii="Verdana" w:eastAsia="Times New Roman" w:hAnsi="Verdana" w:cs="Times New Roman"/>
                <w:sz w:val="20"/>
                <w:szCs w:val="20"/>
                <w:rPrChange w:id="2709" w:author="Garai, Subrata" w:date="2017-08-07T00:24:00Z">
                  <w:rPr>
                    <w:del w:id="2710" w:author="Garai, Subrata" w:date="2017-08-06T22:49:00Z"/>
                    <w:rFonts w:ascii="Times New Roman" w:eastAsia="Times New Roman" w:hAnsi="Times New Roman" w:cs="Times New Roman"/>
                    <w:color w:val="000000"/>
                  </w:rPr>
                </w:rPrChange>
              </w:rPr>
              <w:pPrChange w:id="2711" w:author="Garai, Subrata" w:date="2017-08-08T21:18:00Z">
                <w:pPr>
                  <w:spacing w:line="480" w:lineRule="auto"/>
                  <w:jc w:val="both"/>
                </w:pPr>
              </w:pPrChange>
            </w:pPr>
            <w:del w:id="2712" w:author="Garai, Subrata" w:date="2017-08-06T22:49:00Z">
              <w:r w:rsidRPr="00322B1C" w:rsidDel="009F505C">
                <w:rPr>
                  <w:rFonts w:ascii="Verdana" w:eastAsia="Times New Roman" w:hAnsi="Verdana" w:cs="Times New Roman"/>
                  <w:sz w:val="20"/>
                  <w:szCs w:val="20"/>
                  <w:rPrChange w:id="2713" w:author="Garai, Subrata" w:date="2017-08-07T00:24:00Z">
                    <w:rPr>
                      <w:rFonts w:ascii="Times New Roman" w:eastAsia="Times New Roman" w:hAnsi="Times New Roman" w:cs="Times New Roman"/>
                      <w:color w:val="000000"/>
                    </w:rPr>
                  </w:rPrChange>
                </w:rPr>
                <w:delText>98.7251</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617D2CA7" w14:textId="12BFF86B" w:rsidR="000F5950" w:rsidRPr="00322B1C" w:rsidDel="009F505C" w:rsidRDefault="000F5950">
            <w:pPr>
              <w:pStyle w:val="ListParagraph"/>
              <w:spacing w:line="480" w:lineRule="auto"/>
              <w:jc w:val="both"/>
              <w:rPr>
                <w:del w:id="2714" w:author="Garai, Subrata" w:date="2017-08-06T22:49:00Z"/>
                <w:rFonts w:ascii="Verdana" w:eastAsia="Times New Roman" w:hAnsi="Verdana" w:cs="Times New Roman"/>
                <w:sz w:val="20"/>
                <w:szCs w:val="20"/>
                <w:rPrChange w:id="2715" w:author="Garai, Subrata" w:date="2017-08-07T00:24:00Z">
                  <w:rPr>
                    <w:del w:id="2716" w:author="Garai, Subrata" w:date="2017-08-06T22:49:00Z"/>
                    <w:rFonts w:ascii="Times New Roman" w:eastAsia="Times New Roman" w:hAnsi="Times New Roman" w:cs="Times New Roman"/>
                    <w:color w:val="000000"/>
                  </w:rPr>
                </w:rPrChange>
              </w:rPr>
              <w:pPrChange w:id="2717" w:author="Garai, Subrata" w:date="2017-08-08T21:18:00Z">
                <w:pPr>
                  <w:spacing w:line="480" w:lineRule="auto"/>
                  <w:jc w:val="both"/>
                </w:pPr>
              </w:pPrChange>
            </w:pPr>
            <w:del w:id="2718" w:author="Garai, Subrata" w:date="2017-08-06T22:49:00Z">
              <w:r w:rsidRPr="00322B1C" w:rsidDel="009F505C">
                <w:rPr>
                  <w:rFonts w:ascii="Verdana" w:eastAsia="Times New Roman" w:hAnsi="Verdana" w:cs="Times New Roman"/>
                  <w:sz w:val="20"/>
                  <w:szCs w:val="20"/>
                  <w:rPrChange w:id="2719" w:author="Garai, Subrata" w:date="2017-08-07T00:24:00Z">
                    <w:rPr>
                      <w:rFonts w:ascii="Times New Roman" w:eastAsia="Times New Roman" w:hAnsi="Times New Roman" w:cs="Times New Roman"/>
                      <w:color w:val="000000"/>
                    </w:rPr>
                  </w:rPrChange>
                </w:rPr>
                <w:delText>14.92063</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1A26DF35" w14:textId="69A9C968" w:rsidR="000F5950" w:rsidRPr="00322B1C" w:rsidDel="009F505C" w:rsidRDefault="000F5950">
            <w:pPr>
              <w:pStyle w:val="ListParagraph"/>
              <w:spacing w:line="480" w:lineRule="auto"/>
              <w:jc w:val="both"/>
              <w:rPr>
                <w:del w:id="2720" w:author="Garai, Subrata" w:date="2017-08-06T22:49:00Z"/>
                <w:rFonts w:ascii="Verdana" w:eastAsia="Times New Roman" w:hAnsi="Verdana" w:cs="Times New Roman"/>
                <w:sz w:val="20"/>
                <w:szCs w:val="20"/>
                <w:rPrChange w:id="2721" w:author="Garai, Subrata" w:date="2017-08-07T00:24:00Z">
                  <w:rPr>
                    <w:del w:id="2722" w:author="Garai, Subrata" w:date="2017-08-06T22:49:00Z"/>
                    <w:rFonts w:ascii="Times New Roman" w:eastAsia="Times New Roman" w:hAnsi="Times New Roman" w:cs="Times New Roman"/>
                    <w:color w:val="000000"/>
                  </w:rPr>
                </w:rPrChange>
              </w:rPr>
              <w:pPrChange w:id="2723" w:author="Garai, Subrata" w:date="2017-08-08T21:18:00Z">
                <w:pPr>
                  <w:spacing w:line="480" w:lineRule="auto"/>
                  <w:jc w:val="both"/>
                </w:pPr>
              </w:pPrChange>
            </w:pPr>
            <w:del w:id="2724" w:author="Garai, Subrata" w:date="2017-08-06T22:49:00Z">
              <w:r w:rsidRPr="00322B1C" w:rsidDel="009F505C">
                <w:rPr>
                  <w:rFonts w:ascii="Verdana" w:eastAsia="Times New Roman" w:hAnsi="Verdana" w:cs="Times New Roman"/>
                  <w:sz w:val="20"/>
                  <w:szCs w:val="20"/>
                  <w:rPrChange w:id="2725" w:author="Garai, Subrata" w:date="2017-08-07T00:24:00Z">
                    <w:rPr>
                      <w:rFonts w:ascii="Times New Roman" w:eastAsia="Times New Roman" w:hAnsi="Times New Roman" w:cs="Times New Roman"/>
                      <w:color w:val="000000"/>
                    </w:rPr>
                  </w:rPrChange>
                </w:rPr>
                <w:delText>81.91083</w:delText>
              </w:r>
            </w:del>
          </w:p>
        </w:tc>
      </w:tr>
      <w:tr w:rsidR="000F5950" w:rsidRPr="00322B1C" w:rsidDel="009F505C" w14:paraId="31FE0E4C" w14:textId="7FD506DD" w:rsidTr="00535DB1">
        <w:trPr>
          <w:trHeight w:val="288"/>
          <w:del w:id="272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0088D03" w14:textId="753097B7" w:rsidR="000F5950" w:rsidRPr="00322B1C" w:rsidDel="009F505C" w:rsidRDefault="000F5950">
            <w:pPr>
              <w:pStyle w:val="ListParagraph"/>
              <w:spacing w:line="480" w:lineRule="auto"/>
              <w:jc w:val="both"/>
              <w:rPr>
                <w:del w:id="2727" w:author="Garai, Subrata" w:date="2017-08-06T22:49:00Z"/>
                <w:rFonts w:ascii="Verdana" w:eastAsia="Times New Roman" w:hAnsi="Verdana" w:cs="Times New Roman"/>
                <w:sz w:val="20"/>
                <w:szCs w:val="20"/>
                <w:rPrChange w:id="2728" w:author="Garai, Subrata" w:date="2017-08-07T00:24:00Z">
                  <w:rPr>
                    <w:del w:id="2729" w:author="Garai, Subrata" w:date="2017-08-06T22:49:00Z"/>
                    <w:rFonts w:ascii="Times New Roman" w:eastAsia="Times New Roman" w:hAnsi="Times New Roman" w:cs="Times New Roman"/>
                    <w:color w:val="000000"/>
                  </w:rPr>
                </w:rPrChange>
              </w:rPr>
              <w:pPrChange w:id="2730" w:author="Garai, Subrata" w:date="2017-08-08T21:18:00Z">
                <w:pPr>
                  <w:spacing w:line="480" w:lineRule="auto"/>
                  <w:jc w:val="both"/>
                </w:pPr>
              </w:pPrChange>
            </w:pPr>
            <w:del w:id="2731" w:author="Garai, Subrata" w:date="2017-08-06T22:49:00Z">
              <w:r w:rsidRPr="00322B1C" w:rsidDel="009F505C">
                <w:rPr>
                  <w:rFonts w:ascii="Verdana" w:eastAsia="Times New Roman" w:hAnsi="Verdana" w:cs="Times New Roman"/>
                  <w:sz w:val="20"/>
                  <w:szCs w:val="20"/>
                  <w:rPrChange w:id="2732" w:author="Garai, Subrata" w:date="2017-08-07T00:24:00Z">
                    <w:rPr>
                      <w:rFonts w:ascii="Times New Roman" w:eastAsia="Times New Roman" w:hAnsi="Times New Roman" w:cs="Times New Roman"/>
                      <w:color w:val="000000"/>
                    </w:rPr>
                  </w:rPrChange>
                </w:rPr>
                <w:delText>0.4</w:delText>
              </w:r>
            </w:del>
          </w:p>
        </w:tc>
        <w:tc>
          <w:tcPr>
            <w:tcW w:w="696" w:type="dxa"/>
            <w:tcBorders>
              <w:top w:val="nil"/>
              <w:left w:val="nil"/>
              <w:bottom w:val="single" w:sz="4" w:space="0" w:color="auto"/>
              <w:right w:val="single" w:sz="4" w:space="0" w:color="auto"/>
            </w:tcBorders>
            <w:shd w:val="clear" w:color="auto" w:fill="auto"/>
            <w:noWrap/>
            <w:vAlign w:val="bottom"/>
            <w:hideMark/>
          </w:tcPr>
          <w:p w14:paraId="03166171" w14:textId="64392BBC" w:rsidR="000F5950" w:rsidRPr="00322B1C" w:rsidDel="009F505C" w:rsidRDefault="000F5950">
            <w:pPr>
              <w:pStyle w:val="ListParagraph"/>
              <w:spacing w:line="480" w:lineRule="auto"/>
              <w:jc w:val="both"/>
              <w:rPr>
                <w:del w:id="2733" w:author="Garai, Subrata" w:date="2017-08-06T22:49:00Z"/>
                <w:rFonts w:ascii="Verdana" w:eastAsia="Times New Roman" w:hAnsi="Verdana" w:cs="Times New Roman"/>
                <w:sz w:val="20"/>
                <w:szCs w:val="20"/>
                <w:rPrChange w:id="2734" w:author="Garai, Subrata" w:date="2017-08-07T00:24:00Z">
                  <w:rPr>
                    <w:del w:id="2735" w:author="Garai, Subrata" w:date="2017-08-06T22:49:00Z"/>
                    <w:rFonts w:ascii="Times New Roman" w:eastAsia="Times New Roman" w:hAnsi="Times New Roman" w:cs="Times New Roman"/>
                    <w:color w:val="000000"/>
                  </w:rPr>
                </w:rPrChange>
              </w:rPr>
              <w:pPrChange w:id="2736" w:author="Garai, Subrata" w:date="2017-08-08T21:18:00Z">
                <w:pPr>
                  <w:spacing w:line="480" w:lineRule="auto"/>
                  <w:jc w:val="both"/>
                </w:pPr>
              </w:pPrChange>
            </w:pPr>
            <w:del w:id="2737" w:author="Garai, Subrata" w:date="2017-08-06T22:49:00Z">
              <w:r w:rsidRPr="00322B1C" w:rsidDel="009F505C">
                <w:rPr>
                  <w:rFonts w:ascii="Verdana" w:eastAsia="Times New Roman" w:hAnsi="Verdana" w:cs="Times New Roman"/>
                  <w:sz w:val="20"/>
                  <w:szCs w:val="20"/>
                  <w:rPrChange w:id="2738" w:author="Garai, Subrata" w:date="2017-08-07T00:24:00Z">
                    <w:rPr>
                      <w:rFonts w:ascii="Times New Roman" w:eastAsia="Times New Roman" w:hAnsi="Times New Roman" w:cs="Times New Roman"/>
                      <w:color w:val="000000"/>
                    </w:rPr>
                  </w:rPrChange>
                </w:rPr>
                <w:delText>1231</w:delText>
              </w:r>
            </w:del>
          </w:p>
        </w:tc>
        <w:tc>
          <w:tcPr>
            <w:tcW w:w="576" w:type="dxa"/>
            <w:tcBorders>
              <w:top w:val="nil"/>
              <w:left w:val="nil"/>
              <w:bottom w:val="single" w:sz="4" w:space="0" w:color="auto"/>
              <w:right w:val="single" w:sz="4" w:space="0" w:color="auto"/>
            </w:tcBorders>
            <w:shd w:val="clear" w:color="auto" w:fill="auto"/>
            <w:noWrap/>
            <w:vAlign w:val="bottom"/>
            <w:hideMark/>
          </w:tcPr>
          <w:p w14:paraId="0CA4EC1E" w14:textId="004FA67D" w:rsidR="000F5950" w:rsidRPr="00322B1C" w:rsidDel="009F505C" w:rsidRDefault="000F5950">
            <w:pPr>
              <w:pStyle w:val="ListParagraph"/>
              <w:spacing w:line="480" w:lineRule="auto"/>
              <w:jc w:val="both"/>
              <w:rPr>
                <w:del w:id="2739" w:author="Garai, Subrata" w:date="2017-08-06T22:49:00Z"/>
                <w:rFonts w:ascii="Verdana" w:eastAsia="Times New Roman" w:hAnsi="Verdana" w:cs="Times New Roman"/>
                <w:sz w:val="20"/>
                <w:szCs w:val="20"/>
                <w:rPrChange w:id="2740" w:author="Garai, Subrata" w:date="2017-08-07T00:24:00Z">
                  <w:rPr>
                    <w:del w:id="2741" w:author="Garai, Subrata" w:date="2017-08-06T22:49:00Z"/>
                    <w:rFonts w:ascii="Times New Roman" w:eastAsia="Times New Roman" w:hAnsi="Times New Roman" w:cs="Times New Roman"/>
                    <w:color w:val="000000"/>
                  </w:rPr>
                </w:rPrChange>
              </w:rPr>
              <w:pPrChange w:id="2742" w:author="Garai, Subrata" w:date="2017-08-08T21:18:00Z">
                <w:pPr>
                  <w:spacing w:line="480" w:lineRule="auto"/>
                  <w:jc w:val="both"/>
                </w:pPr>
              </w:pPrChange>
            </w:pPr>
            <w:del w:id="2743" w:author="Garai, Subrata" w:date="2017-08-06T22:49:00Z">
              <w:r w:rsidRPr="00322B1C" w:rsidDel="009F505C">
                <w:rPr>
                  <w:rFonts w:ascii="Verdana" w:eastAsia="Times New Roman" w:hAnsi="Verdana" w:cs="Times New Roman"/>
                  <w:sz w:val="20"/>
                  <w:szCs w:val="20"/>
                  <w:rPrChange w:id="2744" w:author="Garai, Subrata" w:date="2017-08-07T00:24:00Z">
                    <w:rPr>
                      <w:rFonts w:ascii="Times New Roman" w:eastAsia="Times New Roman" w:hAnsi="Times New Roman" w:cs="Times New Roman"/>
                      <w:color w:val="000000"/>
                    </w:rPr>
                  </w:rPrChange>
                </w:rPr>
                <w:delText>60</w:delText>
              </w:r>
            </w:del>
          </w:p>
        </w:tc>
        <w:tc>
          <w:tcPr>
            <w:tcW w:w="576" w:type="dxa"/>
            <w:tcBorders>
              <w:top w:val="nil"/>
              <w:left w:val="nil"/>
              <w:bottom w:val="single" w:sz="4" w:space="0" w:color="auto"/>
              <w:right w:val="single" w:sz="4" w:space="0" w:color="auto"/>
            </w:tcBorders>
            <w:shd w:val="clear" w:color="auto" w:fill="auto"/>
            <w:noWrap/>
            <w:vAlign w:val="bottom"/>
            <w:hideMark/>
          </w:tcPr>
          <w:p w14:paraId="2E02F9FE" w14:textId="0AB2BF10" w:rsidR="000F5950" w:rsidRPr="00322B1C" w:rsidDel="009F505C" w:rsidRDefault="000F5950">
            <w:pPr>
              <w:pStyle w:val="ListParagraph"/>
              <w:spacing w:line="480" w:lineRule="auto"/>
              <w:jc w:val="both"/>
              <w:rPr>
                <w:del w:id="2745" w:author="Garai, Subrata" w:date="2017-08-06T22:49:00Z"/>
                <w:rFonts w:ascii="Verdana" w:eastAsia="Times New Roman" w:hAnsi="Verdana" w:cs="Times New Roman"/>
                <w:sz w:val="20"/>
                <w:szCs w:val="20"/>
                <w:rPrChange w:id="2746" w:author="Garai, Subrata" w:date="2017-08-07T00:24:00Z">
                  <w:rPr>
                    <w:del w:id="2747" w:author="Garai, Subrata" w:date="2017-08-06T22:49:00Z"/>
                    <w:rFonts w:ascii="Times New Roman" w:eastAsia="Times New Roman" w:hAnsi="Times New Roman" w:cs="Times New Roman"/>
                    <w:color w:val="000000"/>
                  </w:rPr>
                </w:rPrChange>
              </w:rPr>
              <w:pPrChange w:id="2748" w:author="Garai, Subrata" w:date="2017-08-08T21:18:00Z">
                <w:pPr>
                  <w:spacing w:line="480" w:lineRule="auto"/>
                  <w:jc w:val="both"/>
                </w:pPr>
              </w:pPrChange>
            </w:pPr>
            <w:del w:id="2749" w:author="Garai, Subrata" w:date="2017-08-06T22:49:00Z">
              <w:r w:rsidRPr="00322B1C" w:rsidDel="009F505C">
                <w:rPr>
                  <w:rFonts w:ascii="Verdana" w:eastAsia="Times New Roman" w:hAnsi="Verdana" w:cs="Times New Roman"/>
                  <w:sz w:val="20"/>
                  <w:szCs w:val="20"/>
                  <w:rPrChange w:id="2750" w:author="Garai, Subrata" w:date="2017-08-07T00:24:00Z">
                    <w:rPr>
                      <w:rFonts w:ascii="Times New Roman" w:eastAsia="Times New Roman" w:hAnsi="Times New Roman" w:cs="Times New Roman"/>
                      <w:color w:val="000000"/>
                    </w:rPr>
                  </w:rPrChange>
                </w:rPr>
                <w:delText>255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433D4D7F" w14:textId="06587E64" w:rsidR="000F5950" w:rsidRPr="00322B1C" w:rsidDel="009F505C" w:rsidRDefault="000F5950">
            <w:pPr>
              <w:pStyle w:val="ListParagraph"/>
              <w:spacing w:line="480" w:lineRule="auto"/>
              <w:jc w:val="both"/>
              <w:rPr>
                <w:del w:id="2751" w:author="Garai, Subrata" w:date="2017-08-06T22:49:00Z"/>
                <w:rFonts w:ascii="Verdana" w:eastAsia="Times New Roman" w:hAnsi="Verdana" w:cs="Times New Roman"/>
                <w:sz w:val="20"/>
                <w:szCs w:val="20"/>
                <w:rPrChange w:id="2752" w:author="Garai, Subrata" w:date="2017-08-07T00:24:00Z">
                  <w:rPr>
                    <w:del w:id="2753" w:author="Garai, Subrata" w:date="2017-08-06T22:49:00Z"/>
                    <w:rFonts w:ascii="Times New Roman" w:eastAsia="Times New Roman" w:hAnsi="Times New Roman" w:cs="Times New Roman"/>
                    <w:color w:val="000000"/>
                  </w:rPr>
                </w:rPrChange>
              </w:rPr>
              <w:pPrChange w:id="2754" w:author="Garai, Subrata" w:date="2017-08-08T21:18:00Z">
                <w:pPr>
                  <w:spacing w:line="480" w:lineRule="auto"/>
                  <w:jc w:val="both"/>
                </w:pPr>
              </w:pPrChange>
            </w:pPr>
            <w:del w:id="2755" w:author="Garai, Subrata" w:date="2017-08-06T22:49:00Z">
              <w:r w:rsidRPr="00322B1C" w:rsidDel="009F505C">
                <w:rPr>
                  <w:rFonts w:ascii="Verdana" w:eastAsia="Times New Roman" w:hAnsi="Verdana" w:cs="Times New Roman"/>
                  <w:sz w:val="20"/>
                  <w:szCs w:val="20"/>
                  <w:rPrChange w:id="2756" w:author="Garai, Subrata" w:date="2017-08-07T00:24:00Z">
                    <w:rPr>
                      <w:rFonts w:ascii="Times New Roman" w:eastAsia="Times New Roman" w:hAnsi="Times New Roman" w:cs="Times New Roman"/>
                      <w:color w:val="000000"/>
                    </w:rPr>
                  </w:rPrChange>
                </w:rPr>
                <w:delText>24</w:delText>
              </w:r>
            </w:del>
          </w:p>
        </w:tc>
        <w:tc>
          <w:tcPr>
            <w:tcW w:w="320" w:type="dxa"/>
            <w:tcBorders>
              <w:top w:val="nil"/>
              <w:left w:val="nil"/>
              <w:bottom w:val="single" w:sz="4" w:space="0" w:color="auto"/>
              <w:right w:val="single" w:sz="4" w:space="0" w:color="auto"/>
            </w:tcBorders>
            <w:shd w:val="clear" w:color="auto" w:fill="auto"/>
            <w:noWrap/>
            <w:vAlign w:val="bottom"/>
            <w:hideMark/>
          </w:tcPr>
          <w:p w14:paraId="21D2CFA0" w14:textId="0BF57F50" w:rsidR="000F5950" w:rsidRPr="00322B1C" w:rsidDel="009F505C" w:rsidRDefault="000F5950">
            <w:pPr>
              <w:pStyle w:val="ListParagraph"/>
              <w:spacing w:line="480" w:lineRule="auto"/>
              <w:jc w:val="both"/>
              <w:rPr>
                <w:del w:id="2757" w:author="Garai, Subrata" w:date="2017-08-06T22:49:00Z"/>
                <w:rFonts w:ascii="Verdana" w:eastAsia="Times New Roman" w:hAnsi="Verdana" w:cs="Times New Roman"/>
                <w:sz w:val="20"/>
                <w:szCs w:val="20"/>
                <w:rPrChange w:id="2758" w:author="Garai, Subrata" w:date="2017-08-07T00:24:00Z">
                  <w:rPr>
                    <w:del w:id="2759" w:author="Garai, Subrata" w:date="2017-08-06T22:49:00Z"/>
                    <w:rFonts w:ascii="Times New Roman" w:eastAsia="Times New Roman" w:hAnsi="Times New Roman" w:cs="Times New Roman"/>
                    <w:color w:val="000000"/>
                  </w:rPr>
                </w:rPrChange>
              </w:rPr>
              <w:pPrChange w:id="2760" w:author="Garai, Subrata" w:date="2017-08-08T21:18:00Z">
                <w:pPr>
                  <w:spacing w:line="480" w:lineRule="auto"/>
                  <w:jc w:val="both"/>
                </w:pPr>
              </w:pPrChange>
            </w:pPr>
            <w:del w:id="2761" w:author="Garai, Subrata" w:date="2017-08-06T22:49:00Z">
              <w:r w:rsidRPr="00322B1C" w:rsidDel="009F505C">
                <w:rPr>
                  <w:rFonts w:ascii="Verdana" w:eastAsia="Times New Roman" w:hAnsi="Verdana" w:cs="Times New Roman"/>
                  <w:sz w:val="20"/>
                  <w:szCs w:val="20"/>
                  <w:rPrChange w:id="276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2F73FE0D" w14:textId="6421E519" w:rsidR="000F5950" w:rsidRPr="00322B1C" w:rsidDel="009F505C" w:rsidRDefault="000F5950">
            <w:pPr>
              <w:pStyle w:val="ListParagraph"/>
              <w:spacing w:line="480" w:lineRule="auto"/>
              <w:jc w:val="both"/>
              <w:rPr>
                <w:del w:id="2763" w:author="Garai, Subrata" w:date="2017-08-06T22:49:00Z"/>
                <w:rFonts w:ascii="Verdana" w:eastAsia="Times New Roman" w:hAnsi="Verdana" w:cs="Times New Roman"/>
                <w:sz w:val="20"/>
                <w:szCs w:val="20"/>
                <w:rPrChange w:id="2764" w:author="Garai, Subrata" w:date="2017-08-07T00:24:00Z">
                  <w:rPr>
                    <w:del w:id="2765" w:author="Garai, Subrata" w:date="2017-08-06T22:49:00Z"/>
                    <w:rFonts w:ascii="Times New Roman" w:eastAsia="Times New Roman" w:hAnsi="Times New Roman" w:cs="Times New Roman"/>
                    <w:color w:val="000000"/>
                  </w:rPr>
                </w:rPrChange>
              </w:rPr>
              <w:pPrChange w:id="2766" w:author="Garai, Subrata" w:date="2017-08-08T21:18:00Z">
                <w:pPr>
                  <w:spacing w:line="480" w:lineRule="auto"/>
                  <w:jc w:val="both"/>
                </w:pPr>
              </w:pPrChange>
            </w:pPr>
            <w:del w:id="2767" w:author="Garai, Subrata" w:date="2017-08-06T22:49:00Z">
              <w:r w:rsidRPr="00322B1C" w:rsidDel="009F505C">
                <w:rPr>
                  <w:rFonts w:ascii="Verdana" w:eastAsia="Times New Roman" w:hAnsi="Verdana" w:cs="Times New Roman"/>
                  <w:sz w:val="20"/>
                  <w:szCs w:val="20"/>
                  <w:rPrChange w:id="2768" w:author="Garai, Subrata" w:date="2017-08-07T00:24:00Z">
                    <w:rPr>
                      <w:rFonts w:ascii="Times New Roman" w:eastAsia="Times New Roman" w:hAnsi="Times New Roman" w:cs="Times New Roman"/>
                      <w:color w:val="000000"/>
                    </w:rPr>
                  </w:rPrChange>
                </w:rPr>
                <w:delText>98.08765</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0FE5F2CC" w14:textId="035EDC7F" w:rsidR="000F5950" w:rsidRPr="00322B1C" w:rsidDel="009F505C" w:rsidRDefault="000F5950">
            <w:pPr>
              <w:pStyle w:val="ListParagraph"/>
              <w:spacing w:line="480" w:lineRule="auto"/>
              <w:jc w:val="both"/>
              <w:rPr>
                <w:del w:id="2769" w:author="Garai, Subrata" w:date="2017-08-06T22:49:00Z"/>
                <w:rFonts w:ascii="Verdana" w:eastAsia="Times New Roman" w:hAnsi="Verdana" w:cs="Times New Roman"/>
                <w:sz w:val="20"/>
                <w:szCs w:val="20"/>
                <w:rPrChange w:id="2770" w:author="Garai, Subrata" w:date="2017-08-07T00:24:00Z">
                  <w:rPr>
                    <w:del w:id="2771" w:author="Garai, Subrata" w:date="2017-08-06T22:49:00Z"/>
                    <w:rFonts w:ascii="Times New Roman" w:eastAsia="Times New Roman" w:hAnsi="Times New Roman" w:cs="Times New Roman"/>
                    <w:color w:val="000000"/>
                  </w:rPr>
                </w:rPrChange>
              </w:rPr>
              <w:pPrChange w:id="2772" w:author="Garai, Subrata" w:date="2017-08-08T21:18:00Z">
                <w:pPr>
                  <w:spacing w:line="480" w:lineRule="auto"/>
                  <w:jc w:val="both"/>
                </w:pPr>
              </w:pPrChange>
            </w:pPr>
            <w:del w:id="2773" w:author="Garai, Subrata" w:date="2017-08-06T22:49:00Z">
              <w:r w:rsidRPr="00322B1C" w:rsidDel="009F505C">
                <w:rPr>
                  <w:rFonts w:ascii="Verdana" w:eastAsia="Times New Roman" w:hAnsi="Verdana" w:cs="Times New Roman"/>
                  <w:sz w:val="20"/>
                  <w:szCs w:val="20"/>
                  <w:rPrChange w:id="2774" w:author="Garai, Subrata" w:date="2017-08-07T00:24:00Z">
                    <w:rPr>
                      <w:rFonts w:ascii="Times New Roman" w:eastAsia="Times New Roman" w:hAnsi="Times New Roman" w:cs="Times New Roman"/>
                      <w:color w:val="000000"/>
                    </w:rPr>
                  </w:rPrChange>
                </w:rPr>
                <w:delText>19.04762</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03A026D3" w14:textId="693DB852" w:rsidR="000F5950" w:rsidRPr="00322B1C" w:rsidDel="009F505C" w:rsidRDefault="000F5950">
            <w:pPr>
              <w:pStyle w:val="ListParagraph"/>
              <w:spacing w:line="480" w:lineRule="auto"/>
              <w:jc w:val="both"/>
              <w:rPr>
                <w:del w:id="2775" w:author="Garai, Subrata" w:date="2017-08-06T22:49:00Z"/>
                <w:rFonts w:ascii="Verdana" w:eastAsia="Times New Roman" w:hAnsi="Verdana" w:cs="Times New Roman"/>
                <w:sz w:val="20"/>
                <w:szCs w:val="20"/>
                <w:rPrChange w:id="2776" w:author="Garai, Subrata" w:date="2017-08-07T00:24:00Z">
                  <w:rPr>
                    <w:del w:id="2777" w:author="Garai, Subrata" w:date="2017-08-06T22:49:00Z"/>
                    <w:rFonts w:ascii="Times New Roman" w:eastAsia="Times New Roman" w:hAnsi="Times New Roman" w:cs="Times New Roman"/>
                    <w:color w:val="000000"/>
                  </w:rPr>
                </w:rPrChange>
              </w:rPr>
              <w:pPrChange w:id="2778" w:author="Garai, Subrata" w:date="2017-08-08T21:18:00Z">
                <w:pPr>
                  <w:spacing w:line="480" w:lineRule="auto"/>
                  <w:jc w:val="both"/>
                </w:pPr>
              </w:pPrChange>
            </w:pPr>
            <w:del w:id="2779" w:author="Garai, Subrata" w:date="2017-08-06T22:49:00Z">
              <w:r w:rsidRPr="00322B1C" w:rsidDel="009F505C">
                <w:rPr>
                  <w:rFonts w:ascii="Verdana" w:eastAsia="Times New Roman" w:hAnsi="Verdana" w:cs="Times New Roman"/>
                  <w:sz w:val="20"/>
                  <w:szCs w:val="20"/>
                  <w:rPrChange w:id="2780" w:author="Garai, Subrata" w:date="2017-08-07T00:24:00Z">
                    <w:rPr>
                      <w:rFonts w:ascii="Times New Roman" w:eastAsia="Times New Roman" w:hAnsi="Times New Roman" w:cs="Times New Roman"/>
                      <w:color w:val="000000"/>
                    </w:rPr>
                  </w:rPrChange>
                </w:rPr>
                <w:delText>82.2293</w:delText>
              </w:r>
            </w:del>
          </w:p>
        </w:tc>
      </w:tr>
      <w:tr w:rsidR="000F5950" w:rsidRPr="00322B1C" w:rsidDel="009F505C" w14:paraId="1A4E7894" w14:textId="6FD2C9FE" w:rsidTr="00535DB1">
        <w:trPr>
          <w:trHeight w:val="288"/>
          <w:del w:id="278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A774270" w14:textId="2A754DC3" w:rsidR="000F5950" w:rsidRPr="00322B1C" w:rsidDel="009F505C" w:rsidRDefault="000F5950">
            <w:pPr>
              <w:pStyle w:val="ListParagraph"/>
              <w:spacing w:line="480" w:lineRule="auto"/>
              <w:jc w:val="both"/>
              <w:rPr>
                <w:del w:id="2782" w:author="Garai, Subrata" w:date="2017-08-06T22:49:00Z"/>
                <w:rFonts w:ascii="Verdana" w:eastAsia="Times New Roman" w:hAnsi="Verdana" w:cs="Times New Roman"/>
                <w:sz w:val="20"/>
                <w:szCs w:val="20"/>
                <w:rPrChange w:id="2783" w:author="Garai, Subrata" w:date="2017-08-07T00:24:00Z">
                  <w:rPr>
                    <w:del w:id="2784" w:author="Garai, Subrata" w:date="2017-08-06T22:49:00Z"/>
                    <w:rFonts w:ascii="Times New Roman" w:eastAsia="Times New Roman" w:hAnsi="Times New Roman" w:cs="Times New Roman"/>
                    <w:color w:val="000000"/>
                  </w:rPr>
                </w:rPrChange>
              </w:rPr>
              <w:pPrChange w:id="2785" w:author="Garai, Subrata" w:date="2017-08-08T21:18:00Z">
                <w:pPr>
                  <w:spacing w:line="480" w:lineRule="auto"/>
                  <w:jc w:val="both"/>
                </w:pPr>
              </w:pPrChange>
            </w:pPr>
            <w:del w:id="2786" w:author="Garai, Subrata" w:date="2017-08-06T22:49:00Z">
              <w:r w:rsidRPr="00322B1C" w:rsidDel="009F505C">
                <w:rPr>
                  <w:rFonts w:ascii="Verdana" w:eastAsia="Times New Roman" w:hAnsi="Verdana" w:cs="Times New Roman"/>
                  <w:sz w:val="20"/>
                  <w:szCs w:val="20"/>
                  <w:rPrChange w:id="2787" w:author="Garai, Subrata" w:date="2017-08-07T00:24:00Z">
                    <w:rPr>
                      <w:rFonts w:ascii="Times New Roman" w:eastAsia="Times New Roman" w:hAnsi="Times New Roman" w:cs="Times New Roman"/>
                      <w:color w:val="000000"/>
                    </w:rPr>
                  </w:rPrChange>
                </w:rPr>
                <w:delText>0.45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4C3CB1CE" w14:textId="713506E1" w:rsidR="000F5950" w:rsidRPr="00322B1C" w:rsidDel="009F505C" w:rsidRDefault="000F5950">
            <w:pPr>
              <w:pStyle w:val="ListParagraph"/>
              <w:spacing w:line="480" w:lineRule="auto"/>
              <w:jc w:val="both"/>
              <w:rPr>
                <w:del w:id="2788" w:author="Garai, Subrata" w:date="2017-08-06T22:49:00Z"/>
                <w:rFonts w:ascii="Verdana" w:eastAsia="Times New Roman" w:hAnsi="Verdana" w:cs="Times New Roman"/>
                <w:sz w:val="20"/>
                <w:szCs w:val="20"/>
                <w:rPrChange w:id="2789" w:author="Garai, Subrata" w:date="2017-08-07T00:24:00Z">
                  <w:rPr>
                    <w:del w:id="2790" w:author="Garai, Subrata" w:date="2017-08-06T22:49:00Z"/>
                    <w:rFonts w:ascii="Times New Roman" w:eastAsia="Times New Roman" w:hAnsi="Times New Roman" w:cs="Times New Roman"/>
                    <w:color w:val="000000"/>
                  </w:rPr>
                </w:rPrChange>
              </w:rPr>
              <w:pPrChange w:id="2791" w:author="Garai, Subrata" w:date="2017-08-08T21:18:00Z">
                <w:pPr>
                  <w:spacing w:line="480" w:lineRule="auto"/>
                  <w:jc w:val="both"/>
                </w:pPr>
              </w:pPrChange>
            </w:pPr>
            <w:del w:id="2792" w:author="Garai, Subrata" w:date="2017-08-06T22:49:00Z">
              <w:r w:rsidRPr="00322B1C" w:rsidDel="009F505C">
                <w:rPr>
                  <w:rFonts w:ascii="Verdana" w:eastAsia="Times New Roman" w:hAnsi="Verdana" w:cs="Times New Roman"/>
                  <w:sz w:val="20"/>
                  <w:szCs w:val="20"/>
                  <w:rPrChange w:id="2793" w:author="Garai, Subrata" w:date="2017-08-07T00:24:00Z">
                    <w:rPr>
                      <w:rFonts w:ascii="Times New Roman" w:eastAsia="Times New Roman" w:hAnsi="Times New Roman" w:cs="Times New Roman"/>
                      <w:color w:val="000000"/>
                    </w:rPr>
                  </w:rPrChange>
                </w:rPr>
                <w:delText>1219</w:delText>
              </w:r>
            </w:del>
          </w:p>
        </w:tc>
        <w:tc>
          <w:tcPr>
            <w:tcW w:w="576" w:type="dxa"/>
            <w:tcBorders>
              <w:top w:val="nil"/>
              <w:left w:val="nil"/>
              <w:bottom w:val="single" w:sz="4" w:space="0" w:color="auto"/>
              <w:right w:val="single" w:sz="4" w:space="0" w:color="auto"/>
            </w:tcBorders>
            <w:shd w:val="clear" w:color="auto" w:fill="auto"/>
            <w:noWrap/>
            <w:vAlign w:val="bottom"/>
            <w:hideMark/>
          </w:tcPr>
          <w:p w14:paraId="4F7E1410" w14:textId="1A55EC2A" w:rsidR="000F5950" w:rsidRPr="00322B1C" w:rsidDel="009F505C" w:rsidRDefault="000F5950">
            <w:pPr>
              <w:pStyle w:val="ListParagraph"/>
              <w:spacing w:line="480" w:lineRule="auto"/>
              <w:jc w:val="both"/>
              <w:rPr>
                <w:del w:id="2794" w:author="Garai, Subrata" w:date="2017-08-06T22:49:00Z"/>
                <w:rFonts w:ascii="Verdana" w:eastAsia="Times New Roman" w:hAnsi="Verdana" w:cs="Times New Roman"/>
                <w:sz w:val="20"/>
                <w:szCs w:val="20"/>
                <w:rPrChange w:id="2795" w:author="Garai, Subrata" w:date="2017-08-07T00:24:00Z">
                  <w:rPr>
                    <w:del w:id="2796" w:author="Garai, Subrata" w:date="2017-08-06T22:49:00Z"/>
                    <w:rFonts w:ascii="Times New Roman" w:eastAsia="Times New Roman" w:hAnsi="Times New Roman" w:cs="Times New Roman"/>
                    <w:color w:val="000000"/>
                  </w:rPr>
                </w:rPrChange>
              </w:rPr>
              <w:pPrChange w:id="2797" w:author="Garai, Subrata" w:date="2017-08-08T21:18:00Z">
                <w:pPr>
                  <w:spacing w:line="480" w:lineRule="auto"/>
                  <w:jc w:val="both"/>
                </w:pPr>
              </w:pPrChange>
            </w:pPr>
            <w:del w:id="2798" w:author="Garai, Subrata" w:date="2017-08-06T22:49:00Z">
              <w:r w:rsidRPr="00322B1C" w:rsidDel="009F505C">
                <w:rPr>
                  <w:rFonts w:ascii="Verdana" w:eastAsia="Times New Roman" w:hAnsi="Verdana" w:cs="Times New Roman"/>
                  <w:sz w:val="20"/>
                  <w:szCs w:val="20"/>
                  <w:rPrChange w:id="2799" w:author="Garai, Subrata" w:date="2017-08-07T00:24:00Z">
                    <w:rPr>
                      <w:rFonts w:ascii="Times New Roman" w:eastAsia="Times New Roman" w:hAnsi="Times New Roman" w:cs="Times New Roman"/>
                      <w:color w:val="000000"/>
                    </w:rPr>
                  </w:rPrChange>
                </w:rPr>
                <w:delText>72</w:delText>
              </w:r>
            </w:del>
          </w:p>
        </w:tc>
        <w:tc>
          <w:tcPr>
            <w:tcW w:w="576" w:type="dxa"/>
            <w:tcBorders>
              <w:top w:val="nil"/>
              <w:left w:val="nil"/>
              <w:bottom w:val="single" w:sz="4" w:space="0" w:color="auto"/>
              <w:right w:val="single" w:sz="4" w:space="0" w:color="auto"/>
            </w:tcBorders>
            <w:shd w:val="clear" w:color="auto" w:fill="auto"/>
            <w:noWrap/>
            <w:vAlign w:val="bottom"/>
            <w:hideMark/>
          </w:tcPr>
          <w:p w14:paraId="32D476B1" w14:textId="6D51B57C" w:rsidR="000F5950" w:rsidRPr="00322B1C" w:rsidDel="009F505C" w:rsidRDefault="000F5950">
            <w:pPr>
              <w:pStyle w:val="ListParagraph"/>
              <w:spacing w:line="480" w:lineRule="auto"/>
              <w:jc w:val="both"/>
              <w:rPr>
                <w:del w:id="2800" w:author="Garai, Subrata" w:date="2017-08-06T22:49:00Z"/>
                <w:rFonts w:ascii="Verdana" w:eastAsia="Times New Roman" w:hAnsi="Verdana" w:cs="Times New Roman"/>
                <w:sz w:val="20"/>
                <w:szCs w:val="20"/>
                <w:rPrChange w:id="2801" w:author="Garai, Subrata" w:date="2017-08-07T00:24:00Z">
                  <w:rPr>
                    <w:del w:id="2802" w:author="Garai, Subrata" w:date="2017-08-06T22:49:00Z"/>
                    <w:rFonts w:ascii="Times New Roman" w:eastAsia="Times New Roman" w:hAnsi="Times New Roman" w:cs="Times New Roman"/>
                    <w:color w:val="000000"/>
                  </w:rPr>
                </w:rPrChange>
              </w:rPr>
              <w:pPrChange w:id="2803" w:author="Garai, Subrata" w:date="2017-08-08T21:18:00Z">
                <w:pPr>
                  <w:spacing w:line="480" w:lineRule="auto"/>
                  <w:jc w:val="both"/>
                </w:pPr>
              </w:pPrChange>
            </w:pPr>
            <w:del w:id="2804" w:author="Garai, Subrata" w:date="2017-08-06T22:49:00Z">
              <w:r w:rsidRPr="00322B1C" w:rsidDel="009F505C">
                <w:rPr>
                  <w:rFonts w:ascii="Verdana" w:eastAsia="Times New Roman" w:hAnsi="Verdana" w:cs="Times New Roman"/>
                  <w:sz w:val="20"/>
                  <w:szCs w:val="20"/>
                  <w:rPrChange w:id="2805" w:author="Garai, Subrata" w:date="2017-08-07T00:24:00Z">
                    <w:rPr>
                      <w:rFonts w:ascii="Times New Roman" w:eastAsia="Times New Roman" w:hAnsi="Times New Roman" w:cs="Times New Roman"/>
                      <w:color w:val="000000"/>
                    </w:rPr>
                  </w:rPrChange>
                </w:rPr>
                <w:delText>243</w:delText>
              </w:r>
            </w:del>
          </w:p>
        </w:tc>
        <w:tc>
          <w:tcPr>
            <w:tcW w:w="696" w:type="dxa"/>
            <w:tcBorders>
              <w:top w:val="nil"/>
              <w:left w:val="nil"/>
              <w:bottom w:val="single" w:sz="4" w:space="0" w:color="auto"/>
              <w:right w:val="single" w:sz="4" w:space="0" w:color="auto"/>
            </w:tcBorders>
            <w:shd w:val="clear" w:color="auto" w:fill="auto"/>
            <w:noWrap/>
            <w:vAlign w:val="bottom"/>
            <w:hideMark/>
          </w:tcPr>
          <w:p w14:paraId="1BDA25B7" w14:textId="72AC5905" w:rsidR="000F5950" w:rsidRPr="00322B1C" w:rsidDel="009F505C" w:rsidRDefault="000F5950">
            <w:pPr>
              <w:pStyle w:val="ListParagraph"/>
              <w:spacing w:line="480" w:lineRule="auto"/>
              <w:jc w:val="both"/>
              <w:rPr>
                <w:del w:id="2806" w:author="Garai, Subrata" w:date="2017-08-06T22:49:00Z"/>
                <w:rFonts w:ascii="Verdana" w:eastAsia="Times New Roman" w:hAnsi="Verdana" w:cs="Times New Roman"/>
                <w:sz w:val="20"/>
                <w:szCs w:val="20"/>
                <w:rPrChange w:id="2807" w:author="Garai, Subrata" w:date="2017-08-07T00:24:00Z">
                  <w:rPr>
                    <w:del w:id="2808" w:author="Garai, Subrata" w:date="2017-08-06T22:49:00Z"/>
                    <w:rFonts w:ascii="Times New Roman" w:eastAsia="Times New Roman" w:hAnsi="Times New Roman" w:cs="Times New Roman"/>
                    <w:color w:val="000000"/>
                  </w:rPr>
                </w:rPrChange>
              </w:rPr>
              <w:pPrChange w:id="2809" w:author="Garai, Subrata" w:date="2017-08-08T21:18:00Z">
                <w:pPr>
                  <w:spacing w:line="480" w:lineRule="auto"/>
                  <w:jc w:val="both"/>
                </w:pPr>
              </w:pPrChange>
            </w:pPr>
            <w:del w:id="2810" w:author="Garai, Subrata" w:date="2017-08-06T22:49:00Z">
              <w:r w:rsidRPr="00322B1C" w:rsidDel="009F505C">
                <w:rPr>
                  <w:rFonts w:ascii="Verdana" w:eastAsia="Times New Roman" w:hAnsi="Verdana" w:cs="Times New Roman"/>
                  <w:sz w:val="20"/>
                  <w:szCs w:val="20"/>
                  <w:rPrChange w:id="2811" w:author="Garai, Subrata" w:date="2017-08-07T00:24:00Z">
                    <w:rPr>
                      <w:rFonts w:ascii="Times New Roman" w:eastAsia="Times New Roman" w:hAnsi="Times New Roman" w:cs="Times New Roman"/>
                      <w:color w:val="000000"/>
                    </w:rPr>
                  </w:rPrChange>
                </w:rPr>
                <w:delText>36</w:delText>
              </w:r>
            </w:del>
          </w:p>
        </w:tc>
        <w:tc>
          <w:tcPr>
            <w:tcW w:w="320" w:type="dxa"/>
            <w:tcBorders>
              <w:top w:val="nil"/>
              <w:left w:val="nil"/>
              <w:bottom w:val="single" w:sz="4" w:space="0" w:color="auto"/>
              <w:right w:val="single" w:sz="4" w:space="0" w:color="auto"/>
            </w:tcBorders>
            <w:shd w:val="clear" w:color="auto" w:fill="auto"/>
            <w:noWrap/>
            <w:vAlign w:val="bottom"/>
            <w:hideMark/>
          </w:tcPr>
          <w:p w14:paraId="1AE5A6EA" w14:textId="58E00223" w:rsidR="000F5950" w:rsidRPr="00322B1C" w:rsidDel="009F505C" w:rsidRDefault="000F5950">
            <w:pPr>
              <w:pStyle w:val="ListParagraph"/>
              <w:spacing w:line="480" w:lineRule="auto"/>
              <w:jc w:val="both"/>
              <w:rPr>
                <w:del w:id="2812" w:author="Garai, Subrata" w:date="2017-08-06T22:49:00Z"/>
                <w:rFonts w:ascii="Verdana" w:eastAsia="Times New Roman" w:hAnsi="Verdana" w:cs="Times New Roman"/>
                <w:sz w:val="20"/>
                <w:szCs w:val="20"/>
                <w:rPrChange w:id="2813" w:author="Garai, Subrata" w:date="2017-08-07T00:24:00Z">
                  <w:rPr>
                    <w:del w:id="2814" w:author="Garai, Subrata" w:date="2017-08-06T22:49:00Z"/>
                    <w:rFonts w:ascii="Times New Roman" w:eastAsia="Times New Roman" w:hAnsi="Times New Roman" w:cs="Times New Roman"/>
                    <w:color w:val="000000"/>
                  </w:rPr>
                </w:rPrChange>
              </w:rPr>
              <w:pPrChange w:id="2815" w:author="Garai, Subrata" w:date="2017-08-08T21:18:00Z">
                <w:pPr>
                  <w:spacing w:line="480" w:lineRule="auto"/>
                  <w:jc w:val="both"/>
                </w:pPr>
              </w:pPrChange>
            </w:pPr>
            <w:del w:id="2816" w:author="Garai, Subrata" w:date="2017-08-06T22:49:00Z">
              <w:r w:rsidRPr="00322B1C" w:rsidDel="009F505C">
                <w:rPr>
                  <w:rFonts w:ascii="Verdana" w:eastAsia="Times New Roman" w:hAnsi="Verdana" w:cs="Times New Roman"/>
                  <w:sz w:val="20"/>
                  <w:szCs w:val="20"/>
                  <w:rPrChange w:id="281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774112C8" w14:textId="24BED328" w:rsidR="000F5950" w:rsidRPr="00322B1C" w:rsidDel="009F505C" w:rsidRDefault="000F5950">
            <w:pPr>
              <w:pStyle w:val="ListParagraph"/>
              <w:spacing w:line="480" w:lineRule="auto"/>
              <w:jc w:val="both"/>
              <w:rPr>
                <w:del w:id="2818" w:author="Garai, Subrata" w:date="2017-08-06T22:49:00Z"/>
                <w:rFonts w:ascii="Verdana" w:eastAsia="Times New Roman" w:hAnsi="Verdana" w:cs="Times New Roman"/>
                <w:sz w:val="20"/>
                <w:szCs w:val="20"/>
                <w:rPrChange w:id="2819" w:author="Garai, Subrata" w:date="2017-08-07T00:24:00Z">
                  <w:rPr>
                    <w:del w:id="2820" w:author="Garai, Subrata" w:date="2017-08-06T22:49:00Z"/>
                    <w:rFonts w:ascii="Times New Roman" w:eastAsia="Times New Roman" w:hAnsi="Times New Roman" w:cs="Times New Roman"/>
                    <w:color w:val="000000"/>
                  </w:rPr>
                </w:rPrChange>
              </w:rPr>
              <w:pPrChange w:id="2821" w:author="Garai, Subrata" w:date="2017-08-08T21:18:00Z">
                <w:pPr>
                  <w:spacing w:line="480" w:lineRule="auto"/>
                  <w:jc w:val="both"/>
                </w:pPr>
              </w:pPrChange>
            </w:pPr>
            <w:del w:id="2822" w:author="Garai, Subrata" w:date="2017-08-06T22:49:00Z">
              <w:r w:rsidRPr="00322B1C" w:rsidDel="009F505C">
                <w:rPr>
                  <w:rFonts w:ascii="Verdana" w:eastAsia="Times New Roman" w:hAnsi="Verdana" w:cs="Times New Roman"/>
                  <w:sz w:val="20"/>
                  <w:szCs w:val="20"/>
                  <w:rPrChange w:id="2823" w:author="Garai, Subrata" w:date="2017-08-07T00:24:00Z">
                    <w:rPr>
                      <w:rFonts w:ascii="Times New Roman" w:eastAsia="Times New Roman" w:hAnsi="Times New Roman" w:cs="Times New Roman"/>
                      <w:color w:val="000000"/>
                    </w:rPr>
                  </w:rPrChange>
                </w:rPr>
                <w:delText>97.13147</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167A7034" w14:textId="47B76239" w:rsidR="000F5950" w:rsidRPr="00322B1C" w:rsidDel="009F505C" w:rsidRDefault="000F5950">
            <w:pPr>
              <w:pStyle w:val="ListParagraph"/>
              <w:spacing w:line="480" w:lineRule="auto"/>
              <w:jc w:val="both"/>
              <w:rPr>
                <w:del w:id="2824" w:author="Garai, Subrata" w:date="2017-08-06T22:49:00Z"/>
                <w:rFonts w:ascii="Verdana" w:eastAsia="Times New Roman" w:hAnsi="Verdana" w:cs="Times New Roman"/>
                <w:sz w:val="20"/>
                <w:szCs w:val="20"/>
                <w:rPrChange w:id="2825" w:author="Garai, Subrata" w:date="2017-08-07T00:24:00Z">
                  <w:rPr>
                    <w:del w:id="2826" w:author="Garai, Subrata" w:date="2017-08-06T22:49:00Z"/>
                    <w:rFonts w:ascii="Times New Roman" w:eastAsia="Times New Roman" w:hAnsi="Times New Roman" w:cs="Times New Roman"/>
                    <w:color w:val="000000"/>
                  </w:rPr>
                </w:rPrChange>
              </w:rPr>
              <w:pPrChange w:id="2827" w:author="Garai, Subrata" w:date="2017-08-08T21:18:00Z">
                <w:pPr>
                  <w:spacing w:line="480" w:lineRule="auto"/>
                  <w:jc w:val="both"/>
                </w:pPr>
              </w:pPrChange>
            </w:pPr>
            <w:del w:id="2828" w:author="Garai, Subrata" w:date="2017-08-06T22:49:00Z">
              <w:r w:rsidRPr="00322B1C" w:rsidDel="009F505C">
                <w:rPr>
                  <w:rFonts w:ascii="Verdana" w:eastAsia="Times New Roman" w:hAnsi="Verdana" w:cs="Times New Roman"/>
                  <w:sz w:val="20"/>
                  <w:szCs w:val="20"/>
                  <w:rPrChange w:id="2829" w:author="Garai, Subrata" w:date="2017-08-07T00:24:00Z">
                    <w:rPr>
                      <w:rFonts w:ascii="Times New Roman" w:eastAsia="Times New Roman" w:hAnsi="Times New Roman" w:cs="Times New Roman"/>
                      <w:color w:val="000000"/>
                    </w:rPr>
                  </w:rPrChange>
                </w:rPr>
                <w:delText>22.85714</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722F43F1" w14:textId="6140037D" w:rsidR="000F5950" w:rsidRPr="00322B1C" w:rsidDel="009F505C" w:rsidRDefault="000F5950">
            <w:pPr>
              <w:pStyle w:val="ListParagraph"/>
              <w:spacing w:line="480" w:lineRule="auto"/>
              <w:jc w:val="both"/>
              <w:rPr>
                <w:del w:id="2830" w:author="Garai, Subrata" w:date="2017-08-06T22:49:00Z"/>
                <w:rFonts w:ascii="Verdana" w:eastAsia="Times New Roman" w:hAnsi="Verdana" w:cs="Times New Roman"/>
                <w:sz w:val="20"/>
                <w:szCs w:val="20"/>
                <w:rPrChange w:id="2831" w:author="Garai, Subrata" w:date="2017-08-07T00:24:00Z">
                  <w:rPr>
                    <w:del w:id="2832" w:author="Garai, Subrata" w:date="2017-08-06T22:49:00Z"/>
                    <w:rFonts w:ascii="Times New Roman" w:eastAsia="Times New Roman" w:hAnsi="Times New Roman" w:cs="Times New Roman"/>
                    <w:color w:val="000000"/>
                  </w:rPr>
                </w:rPrChange>
              </w:rPr>
              <w:pPrChange w:id="2833" w:author="Garai, Subrata" w:date="2017-08-08T21:18:00Z">
                <w:pPr>
                  <w:spacing w:line="480" w:lineRule="auto"/>
                  <w:jc w:val="both"/>
                </w:pPr>
              </w:pPrChange>
            </w:pPr>
            <w:del w:id="2834" w:author="Garai, Subrata" w:date="2017-08-06T22:49:00Z">
              <w:r w:rsidRPr="00322B1C" w:rsidDel="009F505C">
                <w:rPr>
                  <w:rFonts w:ascii="Verdana" w:eastAsia="Times New Roman" w:hAnsi="Verdana" w:cs="Times New Roman"/>
                  <w:sz w:val="20"/>
                  <w:szCs w:val="20"/>
                  <w:rPrChange w:id="2835" w:author="Garai, Subrata" w:date="2017-08-07T00:24:00Z">
                    <w:rPr>
                      <w:rFonts w:ascii="Times New Roman" w:eastAsia="Times New Roman" w:hAnsi="Times New Roman" w:cs="Times New Roman"/>
                      <w:color w:val="000000"/>
                    </w:rPr>
                  </w:rPrChange>
                </w:rPr>
                <w:delText>82.2293</w:delText>
              </w:r>
            </w:del>
          </w:p>
        </w:tc>
      </w:tr>
      <w:tr w:rsidR="000F5950" w:rsidRPr="00322B1C" w:rsidDel="009F505C" w14:paraId="002EB544" w14:textId="1C8A9E53" w:rsidTr="00535DB1">
        <w:trPr>
          <w:trHeight w:val="288"/>
          <w:del w:id="283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F747B57" w14:textId="049C1195" w:rsidR="000F5950" w:rsidRPr="00322B1C" w:rsidDel="009F505C" w:rsidRDefault="000F5950">
            <w:pPr>
              <w:pStyle w:val="ListParagraph"/>
              <w:spacing w:line="480" w:lineRule="auto"/>
              <w:jc w:val="both"/>
              <w:rPr>
                <w:del w:id="2837" w:author="Garai, Subrata" w:date="2017-08-06T22:49:00Z"/>
                <w:rFonts w:ascii="Verdana" w:eastAsia="Times New Roman" w:hAnsi="Verdana" w:cs="Times New Roman"/>
                <w:bCs/>
                <w:sz w:val="20"/>
                <w:szCs w:val="20"/>
                <w:rPrChange w:id="2838" w:author="Garai, Subrata" w:date="2017-08-07T00:24:00Z">
                  <w:rPr>
                    <w:del w:id="2839" w:author="Garai, Subrata" w:date="2017-08-06T22:49:00Z"/>
                    <w:rFonts w:ascii="Times New Roman" w:eastAsia="Times New Roman" w:hAnsi="Times New Roman" w:cs="Times New Roman"/>
                    <w:b/>
                    <w:bCs/>
                    <w:color w:val="00B050"/>
                  </w:rPr>
                </w:rPrChange>
              </w:rPr>
              <w:pPrChange w:id="2840" w:author="Garai, Subrata" w:date="2017-08-08T21:18:00Z">
                <w:pPr>
                  <w:spacing w:line="480" w:lineRule="auto"/>
                  <w:jc w:val="both"/>
                </w:pPr>
              </w:pPrChange>
            </w:pPr>
            <w:del w:id="2841" w:author="Garai, Subrata" w:date="2017-08-06T22:49:00Z">
              <w:r w:rsidRPr="00322B1C" w:rsidDel="009F505C">
                <w:rPr>
                  <w:rFonts w:ascii="Verdana" w:eastAsia="Times New Roman" w:hAnsi="Verdana" w:cs="Times New Roman"/>
                  <w:bCs/>
                  <w:sz w:val="20"/>
                  <w:szCs w:val="20"/>
                  <w:rPrChange w:id="2842" w:author="Garai, Subrata" w:date="2017-08-07T00:24:00Z">
                    <w:rPr>
                      <w:rFonts w:ascii="Times New Roman" w:eastAsia="Times New Roman" w:hAnsi="Times New Roman" w:cs="Times New Roman"/>
                      <w:b/>
                      <w:bCs/>
                      <w:color w:val="00B050"/>
                    </w:rPr>
                  </w:rPrChange>
                </w:rPr>
                <w:delText>0.5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42AC8D93" w14:textId="725B41CA" w:rsidR="000F5950" w:rsidRPr="00322B1C" w:rsidDel="009F505C" w:rsidRDefault="000F5950">
            <w:pPr>
              <w:pStyle w:val="ListParagraph"/>
              <w:spacing w:line="480" w:lineRule="auto"/>
              <w:jc w:val="both"/>
              <w:rPr>
                <w:del w:id="2843" w:author="Garai, Subrata" w:date="2017-08-06T22:49:00Z"/>
                <w:rFonts w:ascii="Verdana" w:eastAsia="Times New Roman" w:hAnsi="Verdana" w:cs="Times New Roman"/>
                <w:bCs/>
                <w:sz w:val="20"/>
                <w:szCs w:val="20"/>
                <w:rPrChange w:id="2844" w:author="Garai, Subrata" w:date="2017-08-07T00:24:00Z">
                  <w:rPr>
                    <w:del w:id="2845" w:author="Garai, Subrata" w:date="2017-08-06T22:49:00Z"/>
                    <w:rFonts w:ascii="Times New Roman" w:eastAsia="Times New Roman" w:hAnsi="Times New Roman" w:cs="Times New Roman"/>
                    <w:b/>
                    <w:bCs/>
                    <w:color w:val="00B050"/>
                  </w:rPr>
                </w:rPrChange>
              </w:rPr>
              <w:pPrChange w:id="2846" w:author="Garai, Subrata" w:date="2017-08-08T21:18:00Z">
                <w:pPr>
                  <w:spacing w:line="480" w:lineRule="auto"/>
                  <w:jc w:val="both"/>
                </w:pPr>
              </w:pPrChange>
            </w:pPr>
            <w:del w:id="2847" w:author="Garai, Subrata" w:date="2017-08-06T22:49:00Z">
              <w:r w:rsidRPr="00322B1C" w:rsidDel="009F505C">
                <w:rPr>
                  <w:rFonts w:ascii="Verdana" w:eastAsia="Times New Roman" w:hAnsi="Verdana" w:cs="Times New Roman"/>
                  <w:bCs/>
                  <w:sz w:val="20"/>
                  <w:szCs w:val="20"/>
                  <w:rPrChange w:id="2848" w:author="Garai, Subrata" w:date="2017-08-07T00:24:00Z">
                    <w:rPr>
                      <w:rFonts w:ascii="Times New Roman" w:eastAsia="Times New Roman" w:hAnsi="Times New Roman" w:cs="Times New Roman"/>
                      <w:b/>
                      <w:bCs/>
                      <w:color w:val="00B050"/>
                    </w:rPr>
                  </w:rPrChange>
                </w:rPr>
                <w:delText>1207</w:delText>
              </w:r>
            </w:del>
          </w:p>
        </w:tc>
        <w:tc>
          <w:tcPr>
            <w:tcW w:w="576" w:type="dxa"/>
            <w:tcBorders>
              <w:top w:val="nil"/>
              <w:left w:val="nil"/>
              <w:bottom w:val="single" w:sz="4" w:space="0" w:color="auto"/>
              <w:right w:val="single" w:sz="4" w:space="0" w:color="auto"/>
            </w:tcBorders>
            <w:shd w:val="clear" w:color="auto" w:fill="auto"/>
            <w:noWrap/>
            <w:vAlign w:val="bottom"/>
            <w:hideMark/>
          </w:tcPr>
          <w:p w14:paraId="70C0197D" w14:textId="31F7D938" w:rsidR="000F5950" w:rsidRPr="00322B1C" w:rsidDel="009F505C" w:rsidRDefault="000F5950">
            <w:pPr>
              <w:pStyle w:val="ListParagraph"/>
              <w:spacing w:line="480" w:lineRule="auto"/>
              <w:jc w:val="both"/>
              <w:rPr>
                <w:del w:id="2849" w:author="Garai, Subrata" w:date="2017-08-06T22:49:00Z"/>
                <w:rFonts w:ascii="Verdana" w:eastAsia="Times New Roman" w:hAnsi="Verdana" w:cs="Times New Roman"/>
                <w:bCs/>
                <w:sz w:val="20"/>
                <w:szCs w:val="20"/>
                <w:rPrChange w:id="2850" w:author="Garai, Subrata" w:date="2017-08-07T00:24:00Z">
                  <w:rPr>
                    <w:del w:id="2851" w:author="Garai, Subrata" w:date="2017-08-06T22:49:00Z"/>
                    <w:rFonts w:ascii="Times New Roman" w:eastAsia="Times New Roman" w:hAnsi="Times New Roman" w:cs="Times New Roman"/>
                    <w:b/>
                    <w:bCs/>
                    <w:color w:val="00B050"/>
                  </w:rPr>
                </w:rPrChange>
              </w:rPr>
              <w:pPrChange w:id="2852" w:author="Garai, Subrata" w:date="2017-08-08T21:18:00Z">
                <w:pPr>
                  <w:spacing w:line="480" w:lineRule="auto"/>
                  <w:jc w:val="both"/>
                </w:pPr>
              </w:pPrChange>
            </w:pPr>
            <w:del w:id="2853" w:author="Garai, Subrata" w:date="2017-08-06T22:49:00Z">
              <w:r w:rsidRPr="00322B1C" w:rsidDel="009F505C">
                <w:rPr>
                  <w:rFonts w:ascii="Verdana" w:eastAsia="Times New Roman" w:hAnsi="Verdana" w:cs="Times New Roman"/>
                  <w:bCs/>
                  <w:sz w:val="20"/>
                  <w:szCs w:val="20"/>
                  <w:rPrChange w:id="2854" w:author="Garai, Subrata" w:date="2017-08-07T00:24:00Z">
                    <w:rPr>
                      <w:rFonts w:ascii="Times New Roman" w:eastAsia="Times New Roman" w:hAnsi="Times New Roman" w:cs="Times New Roman"/>
                      <w:b/>
                      <w:bCs/>
                      <w:color w:val="00B050"/>
                    </w:rPr>
                  </w:rPrChange>
                </w:rPr>
                <w:delText>85</w:delText>
              </w:r>
            </w:del>
          </w:p>
        </w:tc>
        <w:tc>
          <w:tcPr>
            <w:tcW w:w="576" w:type="dxa"/>
            <w:tcBorders>
              <w:top w:val="nil"/>
              <w:left w:val="nil"/>
              <w:bottom w:val="single" w:sz="4" w:space="0" w:color="auto"/>
              <w:right w:val="single" w:sz="4" w:space="0" w:color="auto"/>
            </w:tcBorders>
            <w:shd w:val="clear" w:color="auto" w:fill="auto"/>
            <w:noWrap/>
            <w:vAlign w:val="bottom"/>
            <w:hideMark/>
          </w:tcPr>
          <w:p w14:paraId="149ECF7E" w14:textId="0C551655" w:rsidR="000F5950" w:rsidRPr="00322B1C" w:rsidDel="009F505C" w:rsidRDefault="000F5950">
            <w:pPr>
              <w:pStyle w:val="ListParagraph"/>
              <w:spacing w:line="480" w:lineRule="auto"/>
              <w:jc w:val="both"/>
              <w:rPr>
                <w:del w:id="2855" w:author="Garai, Subrata" w:date="2017-08-06T22:49:00Z"/>
                <w:rFonts w:ascii="Verdana" w:eastAsia="Times New Roman" w:hAnsi="Verdana" w:cs="Times New Roman"/>
                <w:bCs/>
                <w:sz w:val="20"/>
                <w:szCs w:val="20"/>
                <w:rPrChange w:id="2856" w:author="Garai, Subrata" w:date="2017-08-07T00:24:00Z">
                  <w:rPr>
                    <w:del w:id="2857" w:author="Garai, Subrata" w:date="2017-08-06T22:49:00Z"/>
                    <w:rFonts w:ascii="Times New Roman" w:eastAsia="Times New Roman" w:hAnsi="Times New Roman" w:cs="Times New Roman"/>
                    <w:b/>
                    <w:bCs/>
                    <w:color w:val="00B050"/>
                  </w:rPr>
                </w:rPrChange>
              </w:rPr>
              <w:pPrChange w:id="2858" w:author="Garai, Subrata" w:date="2017-08-08T21:18:00Z">
                <w:pPr>
                  <w:spacing w:line="480" w:lineRule="auto"/>
                  <w:jc w:val="both"/>
                </w:pPr>
              </w:pPrChange>
            </w:pPr>
            <w:del w:id="2859" w:author="Garai, Subrata" w:date="2017-08-06T22:49:00Z">
              <w:r w:rsidRPr="00322B1C" w:rsidDel="009F505C">
                <w:rPr>
                  <w:rFonts w:ascii="Verdana" w:eastAsia="Times New Roman" w:hAnsi="Verdana" w:cs="Times New Roman"/>
                  <w:bCs/>
                  <w:sz w:val="20"/>
                  <w:szCs w:val="20"/>
                  <w:rPrChange w:id="2860" w:author="Garai, Subrata" w:date="2017-08-07T00:24:00Z">
                    <w:rPr>
                      <w:rFonts w:ascii="Times New Roman" w:eastAsia="Times New Roman" w:hAnsi="Times New Roman" w:cs="Times New Roman"/>
                      <w:b/>
                      <w:bCs/>
                      <w:color w:val="00B050"/>
                    </w:rPr>
                  </w:rPrChange>
                </w:rPr>
                <w:delText>230</w:delText>
              </w:r>
            </w:del>
          </w:p>
        </w:tc>
        <w:tc>
          <w:tcPr>
            <w:tcW w:w="696" w:type="dxa"/>
            <w:tcBorders>
              <w:top w:val="nil"/>
              <w:left w:val="nil"/>
              <w:bottom w:val="single" w:sz="4" w:space="0" w:color="auto"/>
              <w:right w:val="single" w:sz="4" w:space="0" w:color="auto"/>
            </w:tcBorders>
            <w:shd w:val="clear" w:color="auto" w:fill="auto"/>
            <w:noWrap/>
            <w:vAlign w:val="bottom"/>
            <w:hideMark/>
          </w:tcPr>
          <w:p w14:paraId="2B8ACAA6" w14:textId="37467E51" w:rsidR="000F5950" w:rsidRPr="00322B1C" w:rsidDel="009F505C" w:rsidRDefault="000F5950">
            <w:pPr>
              <w:pStyle w:val="ListParagraph"/>
              <w:spacing w:line="480" w:lineRule="auto"/>
              <w:jc w:val="both"/>
              <w:rPr>
                <w:del w:id="2861" w:author="Garai, Subrata" w:date="2017-08-06T22:49:00Z"/>
                <w:rFonts w:ascii="Verdana" w:eastAsia="Times New Roman" w:hAnsi="Verdana" w:cs="Times New Roman"/>
                <w:bCs/>
                <w:sz w:val="20"/>
                <w:szCs w:val="20"/>
                <w:rPrChange w:id="2862" w:author="Garai, Subrata" w:date="2017-08-07T00:24:00Z">
                  <w:rPr>
                    <w:del w:id="2863" w:author="Garai, Subrata" w:date="2017-08-06T22:49:00Z"/>
                    <w:rFonts w:ascii="Times New Roman" w:eastAsia="Times New Roman" w:hAnsi="Times New Roman" w:cs="Times New Roman"/>
                    <w:b/>
                    <w:bCs/>
                    <w:color w:val="00B050"/>
                  </w:rPr>
                </w:rPrChange>
              </w:rPr>
              <w:pPrChange w:id="2864" w:author="Garai, Subrata" w:date="2017-08-08T21:18:00Z">
                <w:pPr>
                  <w:spacing w:line="480" w:lineRule="auto"/>
                  <w:jc w:val="both"/>
                </w:pPr>
              </w:pPrChange>
            </w:pPr>
            <w:del w:id="2865" w:author="Garai, Subrata" w:date="2017-08-06T22:49:00Z">
              <w:r w:rsidRPr="00322B1C" w:rsidDel="009F505C">
                <w:rPr>
                  <w:rFonts w:ascii="Verdana" w:eastAsia="Times New Roman" w:hAnsi="Verdana" w:cs="Times New Roman"/>
                  <w:bCs/>
                  <w:sz w:val="20"/>
                  <w:szCs w:val="20"/>
                  <w:rPrChange w:id="2866" w:author="Garai, Subrata" w:date="2017-08-07T00:24:00Z">
                    <w:rPr>
                      <w:rFonts w:ascii="Times New Roman" w:eastAsia="Times New Roman" w:hAnsi="Times New Roman" w:cs="Times New Roman"/>
                      <w:b/>
                      <w:bCs/>
                      <w:color w:val="00B050"/>
                    </w:rPr>
                  </w:rPrChange>
                </w:rPr>
                <w:delText>48</w:delText>
              </w:r>
            </w:del>
          </w:p>
        </w:tc>
        <w:tc>
          <w:tcPr>
            <w:tcW w:w="320" w:type="dxa"/>
            <w:tcBorders>
              <w:top w:val="nil"/>
              <w:left w:val="nil"/>
              <w:bottom w:val="single" w:sz="4" w:space="0" w:color="auto"/>
              <w:right w:val="single" w:sz="4" w:space="0" w:color="auto"/>
            </w:tcBorders>
            <w:shd w:val="clear" w:color="auto" w:fill="auto"/>
            <w:noWrap/>
            <w:vAlign w:val="bottom"/>
            <w:hideMark/>
          </w:tcPr>
          <w:p w14:paraId="068D0CCA" w14:textId="2668AF30" w:rsidR="000F5950" w:rsidRPr="00322B1C" w:rsidDel="009F505C" w:rsidRDefault="000F5950">
            <w:pPr>
              <w:pStyle w:val="ListParagraph"/>
              <w:spacing w:line="480" w:lineRule="auto"/>
              <w:jc w:val="both"/>
              <w:rPr>
                <w:del w:id="2867" w:author="Garai, Subrata" w:date="2017-08-06T22:49:00Z"/>
                <w:rFonts w:ascii="Verdana" w:eastAsia="Times New Roman" w:hAnsi="Verdana" w:cs="Times New Roman"/>
                <w:bCs/>
                <w:sz w:val="20"/>
                <w:szCs w:val="20"/>
                <w:rPrChange w:id="2868" w:author="Garai, Subrata" w:date="2017-08-07T00:24:00Z">
                  <w:rPr>
                    <w:del w:id="2869" w:author="Garai, Subrata" w:date="2017-08-06T22:49:00Z"/>
                    <w:rFonts w:ascii="Times New Roman" w:eastAsia="Times New Roman" w:hAnsi="Times New Roman" w:cs="Times New Roman"/>
                    <w:b/>
                    <w:bCs/>
                    <w:color w:val="00B050"/>
                  </w:rPr>
                </w:rPrChange>
              </w:rPr>
              <w:pPrChange w:id="2870" w:author="Garai, Subrata" w:date="2017-08-08T21:18:00Z">
                <w:pPr>
                  <w:spacing w:line="480" w:lineRule="auto"/>
                  <w:jc w:val="both"/>
                </w:pPr>
              </w:pPrChange>
            </w:pPr>
            <w:del w:id="2871" w:author="Garai, Subrata" w:date="2017-08-06T22:49:00Z">
              <w:r w:rsidRPr="00322B1C" w:rsidDel="009F505C">
                <w:rPr>
                  <w:rFonts w:ascii="Verdana" w:eastAsia="Times New Roman" w:hAnsi="Verdana" w:cs="Times New Roman"/>
                  <w:bCs/>
                  <w:sz w:val="20"/>
                  <w:szCs w:val="20"/>
                  <w:rPrChange w:id="2872" w:author="Garai, Subrata" w:date="2017-08-07T00:24:00Z">
                    <w:rPr>
                      <w:rFonts w:ascii="Times New Roman" w:eastAsia="Times New Roman" w:hAnsi="Times New Roman" w:cs="Times New Roman"/>
                      <w:b/>
                      <w:bCs/>
                      <w:color w:val="00B05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6C30439F" w14:textId="19157C09" w:rsidR="000F5950" w:rsidRPr="00322B1C" w:rsidDel="009F505C" w:rsidRDefault="000F5950">
            <w:pPr>
              <w:pStyle w:val="ListParagraph"/>
              <w:spacing w:line="480" w:lineRule="auto"/>
              <w:jc w:val="both"/>
              <w:rPr>
                <w:del w:id="2873" w:author="Garai, Subrata" w:date="2017-08-06T22:49:00Z"/>
                <w:rFonts w:ascii="Verdana" w:eastAsia="Times New Roman" w:hAnsi="Verdana" w:cs="Times New Roman"/>
                <w:bCs/>
                <w:sz w:val="20"/>
                <w:szCs w:val="20"/>
                <w:rPrChange w:id="2874" w:author="Garai, Subrata" w:date="2017-08-07T00:24:00Z">
                  <w:rPr>
                    <w:del w:id="2875" w:author="Garai, Subrata" w:date="2017-08-06T22:49:00Z"/>
                    <w:rFonts w:ascii="Times New Roman" w:eastAsia="Times New Roman" w:hAnsi="Times New Roman" w:cs="Times New Roman"/>
                    <w:b/>
                    <w:bCs/>
                    <w:color w:val="00B050"/>
                  </w:rPr>
                </w:rPrChange>
              </w:rPr>
              <w:pPrChange w:id="2876" w:author="Garai, Subrata" w:date="2017-08-08T21:18:00Z">
                <w:pPr>
                  <w:spacing w:line="480" w:lineRule="auto"/>
                  <w:jc w:val="both"/>
                </w:pPr>
              </w:pPrChange>
            </w:pPr>
            <w:del w:id="2877" w:author="Garai, Subrata" w:date="2017-08-06T22:49:00Z">
              <w:r w:rsidRPr="00322B1C" w:rsidDel="009F505C">
                <w:rPr>
                  <w:rFonts w:ascii="Verdana" w:eastAsia="Times New Roman" w:hAnsi="Verdana" w:cs="Times New Roman"/>
                  <w:bCs/>
                  <w:sz w:val="20"/>
                  <w:szCs w:val="20"/>
                  <w:rPrChange w:id="2878" w:author="Garai, Subrata" w:date="2017-08-07T00:24:00Z">
                    <w:rPr>
                      <w:rFonts w:ascii="Times New Roman" w:eastAsia="Times New Roman" w:hAnsi="Times New Roman" w:cs="Times New Roman"/>
                      <w:b/>
                      <w:bCs/>
                      <w:color w:val="00B050"/>
                    </w:rPr>
                  </w:rPrChange>
                </w:rPr>
                <w:delText>96.1753</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129F2B57" w14:textId="68443691" w:rsidR="000F5950" w:rsidRPr="00322B1C" w:rsidDel="009F505C" w:rsidRDefault="000F5950">
            <w:pPr>
              <w:pStyle w:val="ListParagraph"/>
              <w:spacing w:line="480" w:lineRule="auto"/>
              <w:jc w:val="both"/>
              <w:rPr>
                <w:del w:id="2879" w:author="Garai, Subrata" w:date="2017-08-06T22:49:00Z"/>
                <w:rFonts w:ascii="Verdana" w:eastAsia="Times New Roman" w:hAnsi="Verdana" w:cs="Times New Roman"/>
                <w:bCs/>
                <w:sz w:val="20"/>
                <w:szCs w:val="20"/>
                <w:rPrChange w:id="2880" w:author="Garai, Subrata" w:date="2017-08-07T00:24:00Z">
                  <w:rPr>
                    <w:del w:id="2881" w:author="Garai, Subrata" w:date="2017-08-06T22:49:00Z"/>
                    <w:rFonts w:ascii="Times New Roman" w:eastAsia="Times New Roman" w:hAnsi="Times New Roman" w:cs="Times New Roman"/>
                    <w:b/>
                    <w:bCs/>
                    <w:color w:val="00B050"/>
                  </w:rPr>
                </w:rPrChange>
              </w:rPr>
              <w:pPrChange w:id="2882" w:author="Garai, Subrata" w:date="2017-08-08T21:18:00Z">
                <w:pPr>
                  <w:spacing w:line="480" w:lineRule="auto"/>
                  <w:jc w:val="both"/>
                </w:pPr>
              </w:pPrChange>
            </w:pPr>
            <w:del w:id="2883" w:author="Garai, Subrata" w:date="2017-08-06T22:49:00Z">
              <w:r w:rsidRPr="00322B1C" w:rsidDel="009F505C">
                <w:rPr>
                  <w:rFonts w:ascii="Verdana" w:eastAsia="Times New Roman" w:hAnsi="Verdana" w:cs="Times New Roman"/>
                  <w:bCs/>
                  <w:sz w:val="20"/>
                  <w:szCs w:val="20"/>
                  <w:rPrChange w:id="2884" w:author="Garai, Subrata" w:date="2017-08-07T00:24:00Z">
                    <w:rPr>
                      <w:rFonts w:ascii="Times New Roman" w:eastAsia="Times New Roman" w:hAnsi="Times New Roman" w:cs="Times New Roman"/>
                      <w:b/>
                      <w:bCs/>
                      <w:color w:val="00B050"/>
                    </w:rPr>
                  </w:rPrChange>
                </w:rPr>
                <w:delText>26.98413</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7F4E76C1" w14:textId="1BEE3597" w:rsidR="000F5950" w:rsidRPr="00322B1C" w:rsidDel="009F505C" w:rsidRDefault="000F5950">
            <w:pPr>
              <w:pStyle w:val="ListParagraph"/>
              <w:spacing w:line="480" w:lineRule="auto"/>
              <w:jc w:val="both"/>
              <w:rPr>
                <w:del w:id="2885" w:author="Garai, Subrata" w:date="2017-08-06T22:49:00Z"/>
                <w:rFonts w:ascii="Verdana" w:eastAsia="Times New Roman" w:hAnsi="Verdana" w:cs="Times New Roman"/>
                <w:bCs/>
                <w:sz w:val="20"/>
                <w:szCs w:val="20"/>
                <w:rPrChange w:id="2886" w:author="Garai, Subrata" w:date="2017-08-07T00:24:00Z">
                  <w:rPr>
                    <w:del w:id="2887" w:author="Garai, Subrata" w:date="2017-08-06T22:49:00Z"/>
                    <w:rFonts w:ascii="Times New Roman" w:eastAsia="Times New Roman" w:hAnsi="Times New Roman" w:cs="Times New Roman"/>
                    <w:b/>
                    <w:bCs/>
                    <w:color w:val="00B050"/>
                  </w:rPr>
                </w:rPrChange>
              </w:rPr>
              <w:pPrChange w:id="2888" w:author="Garai, Subrata" w:date="2017-08-08T21:18:00Z">
                <w:pPr>
                  <w:spacing w:line="480" w:lineRule="auto"/>
                  <w:jc w:val="both"/>
                </w:pPr>
              </w:pPrChange>
            </w:pPr>
            <w:del w:id="2889" w:author="Garai, Subrata" w:date="2017-08-06T22:49:00Z">
              <w:r w:rsidRPr="00322B1C" w:rsidDel="009F505C">
                <w:rPr>
                  <w:rFonts w:ascii="Verdana" w:eastAsia="Times New Roman" w:hAnsi="Verdana" w:cs="Times New Roman"/>
                  <w:bCs/>
                  <w:sz w:val="20"/>
                  <w:szCs w:val="20"/>
                  <w:rPrChange w:id="2890" w:author="Garai, Subrata" w:date="2017-08-07T00:24:00Z">
                    <w:rPr>
                      <w:rFonts w:ascii="Times New Roman" w:eastAsia="Times New Roman" w:hAnsi="Times New Roman" w:cs="Times New Roman"/>
                      <w:b/>
                      <w:bCs/>
                      <w:color w:val="00B050"/>
                    </w:rPr>
                  </w:rPrChange>
                </w:rPr>
                <w:delText>82.29299</w:delText>
              </w:r>
            </w:del>
          </w:p>
        </w:tc>
      </w:tr>
      <w:tr w:rsidR="000F5950" w:rsidRPr="00322B1C" w:rsidDel="009F505C" w14:paraId="3FB5FCCC" w14:textId="6881CF78" w:rsidTr="00535DB1">
        <w:trPr>
          <w:trHeight w:val="288"/>
          <w:del w:id="289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AEC9B97" w14:textId="0CE8A009" w:rsidR="000F5950" w:rsidRPr="00322B1C" w:rsidDel="009F505C" w:rsidRDefault="000F5950">
            <w:pPr>
              <w:pStyle w:val="ListParagraph"/>
              <w:spacing w:line="480" w:lineRule="auto"/>
              <w:jc w:val="both"/>
              <w:rPr>
                <w:del w:id="2892" w:author="Garai, Subrata" w:date="2017-08-06T22:49:00Z"/>
                <w:rFonts w:ascii="Verdana" w:eastAsia="Times New Roman" w:hAnsi="Verdana" w:cs="Times New Roman"/>
                <w:sz w:val="20"/>
                <w:szCs w:val="20"/>
                <w:rPrChange w:id="2893" w:author="Garai, Subrata" w:date="2017-08-07T00:24:00Z">
                  <w:rPr>
                    <w:del w:id="2894" w:author="Garai, Subrata" w:date="2017-08-06T22:49:00Z"/>
                    <w:rFonts w:ascii="Times New Roman" w:eastAsia="Times New Roman" w:hAnsi="Times New Roman" w:cs="Times New Roman"/>
                    <w:color w:val="000000"/>
                  </w:rPr>
                </w:rPrChange>
              </w:rPr>
              <w:pPrChange w:id="2895" w:author="Garai, Subrata" w:date="2017-08-08T21:18:00Z">
                <w:pPr>
                  <w:spacing w:line="480" w:lineRule="auto"/>
                  <w:jc w:val="both"/>
                </w:pPr>
              </w:pPrChange>
            </w:pPr>
            <w:del w:id="2896" w:author="Garai, Subrata" w:date="2017-08-06T22:49:00Z">
              <w:r w:rsidRPr="00322B1C" w:rsidDel="009F505C">
                <w:rPr>
                  <w:rFonts w:ascii="Verdana" w:eastAsia="Times New Roman" w:hAnsi="Verdana" w:cs="Times New Roman"/>
                  <w:sz w:val="20"/>
                  <w:szCs w:val="20"/>
                  <w:rPrChange w:id="2897" w:author="Garai, Subrata" w:date="2017-08-07T00:24:00Z">
                    <w:rPr>
                      <w:rFonts w:ascii="Times New Roman" w:eastAsia="Times New Roman" w:hAnsi="Times New Roman" w:cs="Times New Roman"/>
                      <w:color w:val="000000"/>
                    </w:rPr>
                  </w:rPrChange>
                </w:rPr>
                <w:delText>0.55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0219B7F1" w14:textId="46612698" w:rsidR="000F5950" w:rsidRPr="00322B1C" w:rsidDel="009F505C" w:rsidRDefault="000F5950">
            <w:pPr>
              <w:pStyle w:val="ListParagraph"/>
              <w:spacing w:line="480" w:lineRule="auto"/>
              <w:jc w:val="both"/>
              <w:rPr>
                <w:del w:id="2898" w:author="Garai, Subrata" w:date="2017-08-06T22:49:00Z"/>
                <w:rFonts w:ascii="Verdana" w:eastAsia="Times New Roman" w:hAnsi="Verdana" w:cs="Times New Roman"/>
                <w:sz w:val="20"/>
                <w:szCs w:val="20"/>
                <w:rPrChange w:id="2899" w:author="Garai, Subrata" w:date="2017-08-07T00:24:00Z">
                  <w:rPr>
                    <w:del w:id="2900" w:author="Garai, Subrata" w:date="2017-08-06T22:49:00Z"/>
                    <w:rFonts w:ascii="Times New Roman" w:eastAsia="Times New Roman" w:hAnsi="Times New Roman" w:cs="Times New Roman"/>
                    <w:color w:val="000000"/>
                  </w:rPr>
                </w:rPrChange>
              </w:rPr>
              <w:pPrChange w:id="2901" w:author="Garai, Subrata" w:date="2017-08-08T21:18:00Z">
                <w:pPr>
                  <w:spacing w:line="480" w:lineRule="auto"/>
                  <w:jc w:val="both"/>
                </w:pPr>
              </w:pPrChange>
            </w:pPr>
            <w:del w:id="2902" w:author="Garai, Subrata" w:date="2017-08-06T22:49:00Z">
              <w:r w:rsidRPr="00322B1C" w:rsidDel="009F505C">
                <w:rPr>
                  <w:rFonts w:ascii="Verdana" w:eastAsia="Times New Roman" w:hAnsi="Verdana" w:cs="Times New Roman"/>
                  <w:sz w:val="20"/>
                  <w:szCs w:val="20"/>
                  <w:rPrChange w:id="2903" w:author="Garai, Subrata" w:date="2017-08-07T00:24:00Z">
                    <w:rPr>
                      <w:rFonts w:ascii="Times New Roman" w:eastAsia="Times New Roman" w:hAnsi="Times New Roman" w:cs="Times New Roman"/>
                      <w:color w:val="000000"/>
                    </w:rPr>
                  </w:rPrChange>
                </w:rPr>
                <w:delText>1184</w:delText>
              </w:r>
            </w:del>
          </w:p>
        </w:tc>
        <w:tc>
          <w:tcPr>
            <w:tcW w:w="576" w:type="dxa"/>
            <w:tcBorders>
              <w:top w:val="nil"/>
              <w:left w:val="nil"/>
              <w:bottom w:val="single" w:sz="4" w:space="0" w:color="auto"/>
              <w:right w:val="single" w:sz="4" w:space="0" w:color="auto"/>
            </w:tcBorders>
            <w:shd w:val="clear" w:color="auto" w:fill="auto"/>
            <w:noWrap/>
            <w:vAlign w:val="bottom"/>
            <w:hideMark/>
          </w:tcPr>
          <w:p w14:paraId="2FB25060" w14:textId="18126060" w:rsidR="000F5950" w:rsidRPr="00322B1C" w:rsidDel="009F505C" w:rsidRDefault="000F5950">
            <w:pPr>
              <w:pStyle w:val="ListParagraph"/>
              <w:spacing w:line="480" w:lineRule="auto"/>
              <w:jc w:val="both"/>
              <w:rPr>
                <w:del w:id="2904" w:author="Garai, Subrata" w:date="2017-08-06T22:49:00Z"/>
                <w:rFonts w:ascii="Verdana" w:eastAsia="Times New Roman" w:hAnsi="Verdana" w:cs="Times New Roman"/>
                <w:sz w:val="20"/>
                <w:szCs w:val="20"/>
                <w:rPrChange w:id="2905" w:author="Garai, Subrata" w:date="2017-08-07T00:24:00Z">
                  <w:rPr>
                    <w:del w:id="2906" w:author="Garai, Subrata" w:date="2017-08-06T22:49:00Z"/>
                    <w:rFonts w:ascii="Times New Roman" w:eastAsia="Times New Roman" w:hAnsi="Times New Roman" w:cs="Times New Roman"/>
                    <w:color w:val="000000"/>
                  </w:rPr>
                </w:rPrChange>
              </w:rPr>
              <w:pPrChange w:id="2907" w:author="Garai, Subrata" w:date="2017-08-08T21:18:00Z">
                <w:pPr>
                  <w:spacing w:line="480" w:lineRule="auto"/>
                  <w:jc w:val="both"/>
                </w:pPr>
              </w:pPrChange>
            </w:pPr>
            <w:del w:id="2908" w:author="Garai, Subrata" w:date="2017-08-06T22:49:00Z">
              <w:r w:rsidRPr="00322B1C" w:rsidDel="009F505C">
                <w:rPr>
                  <w:rFonts w:ascii="Verdana" w:eastAsia="Times New Roman" w:hAnsi="Verdana" w:cs="Times New Roman"/>
                  <w:sz w:val="20"/>
                  <w:szCs w:val="20"/>
                  <w:rPrChange w:id="2909" w:author="Garai, Subrata" w:date="2017-08-07T00:24:00Z">
                    <w:rPr>
                      <w:rFonts w:ascii="Times New Roman" w:eastAsia="Times New Roman" w:hAnsi="Times New Roman" w:cs="Times New Roman"/>
                      <w:color w:val="000000"/>
                    </w:rPr>
                  </w:rPrChange>
                </w:rPr>
                <w:delText>109</w:delText>
              </w:r>
            </w:del>
          </w:p>
        </w:tc>
        <w:tc>
          <w:tcPr>
            <w:tcW w:w="576" w:type="dxa"/>
            <w:tcBorders>
              <w:top w:val="nil"/>
              <w:left w:val="nil"/>
              <w:bottom w:val="single" w:sz="4" w:space="0" w:color="auto"/>
              <w:right w:val="single" w:sz="4" w:space="0" w:color="auto"/>
            </w:tcBorders>
            <w:shd w:val="clear" w:color="auto" w:fill="auto"/>
            <w:noWrap/>
            <w:vAlign w:val="bottom"/>
            <w:hideMark/>
          </w:tcPr>
          <w:p w14:paraId="66C232B7" w14:textId="1407FD79" w:rsidR="000F5950" w:rsidRPr="00322B1C" w:rsidDel="009F505C" w:rsidRDefault="000F5950">
            <w:pPr>
              <w:pStyle w:val="ListParagraph"/>
              <w:spacing w:line="480" w:lineRule="auto"/>
              <w:jc w:val="both"/>
              <w:rPr>
                <w:del w:id="2910" w:author="Garai, Subrata" w:date="2017-08-06T22:49:00Z"/>
                <w:rFonts w:ascii="Verdana" w:eastAsia="Times New Roman" w:hAnsi="Verdana" w:cs="Times New Roman"/>
                <w:sz w:val="20"/>
                <w:szCs w:val="20"/>
                <w:rPrChange w:id="2911" w:author="Garai, Subrata" w:date="2017-08-07T00:24:00Z">
                  <w:rPr>
                    <w:del w:id="2912" w:author="Garai, Subrata" w:date="2017-08-06T22:49:00Z"/>
                    <w:rFonts w:ascii="Times New Roman" w:eastAsia="Times New Roman" w:hAnsi="Times New Roman" w:cs="Times New Roman"/>
                    <w:color w:val="000000"/>
                  </w:rPr>
                </w:rPrChange>
              </w:rPr>
              <w:pPrChange w:id="2913" w:author="Garai, Subrata" w:date="2017-08-08T21:18:00Z">
                <w:pPr>
                  <w:spacing w:line="480" w:lineRule="auto"/>
                  <w:jc w:val="both"/>
                </w:pPr>
              </w:pPrChange>
            </w:pPr>
            <w:del w:id="2914" w:author="Garai, Subrata" w:date="2017-08-06T22:49:00Z">
              <w:r w:rsidRPr="00322B1C" w:rsidDel="009F505C">
                <w:rPr>
                  <w:rFonts w:ascii="Verdana" w:eastAsia="Times New Roman" w:hAnsi="Verdana" w:cs="Times New Roman"/>
                  <w:sz w:val="20"/>
                  <w:szCs w:val="20"/>
                  <w:rPrChange w:id="2915" w:author="Garai, Subrata" w:date="2017-08-07T00:24:00Z">
                    <w:rPr>
                      <w:rFonts w:ascii="Times New Roman" w:eastAsia="Times New Roman" w:hAnsi="Times New Roman" w:cs="Times New Roman"/>
                      <w:color w:val="000000"/>
                    </w:rPr>
                  </w:rPrChange>
                </w:rPr>
                <w:delText>206</w:delText>
              </w:r>
            </w:del>
          </w:p>
        </w:tc>
        <w:tc>
          <w:tcPr>
            <w:tcW w:w="696" w:type="dxa"/>
            <w:tcBorders>
              <w:top w:val="nil"/>
              <w:left w:val="nil"/>
              <w:bottom w:val="single" w:sz="4" w:space="0" w:color="auto"/>
              <w:right w:val="single" w:sz="4" w:space="0" w:color="auto"/>
            </w:tcBorders>
            <w:shd w:val="clear" w:color="auto" w:fill="auto"/>
            <w:noWrap/>
            <w:vAlign w:val="bottom"/>
            <w:hideMark/>
          </w:tcPr>
          <w:p w14:paraId="43207E08" w14:textId="1193C016" w:rsidR="000F5950" w:rsidRPr="00322B1C" w:rsidDel="009F505C" w:rsidRDefault="000F5950">
            <w:pPr>
              <w:pStyle w:val="ListParagraph"/>
              <w:spacing w:line="480" w:lineRule="auto"/>
              <w:jc w:val="both"/>
              <w:rPr>
                <w:del w:id="2916" w:author="Garai, Subrata" w:date="2017-08-06T22:49:00Z"/>
                <w:rFonts w:ascii="Verdana" w:eastAsia="Times New Roman" w:hAnsi="Verdana" w:cs="Times New Roman"/>
                <w:sz w:val="20"/>
                <w:szCs w:val="20"/>
                <w:rPrChange w:id="2917" w:author="Garai, Subrata" w:date="2017-08-07T00:24:00Z">
                  <w:rPr>
                    <w:del w:id="2918" w:author="Garai, Subrata" w:date="2017-08-06T22:49:00Z"/>
                    <w:rFonts w:ascii="Times New Roman" w:eastAsia="Times New Roman" w:hAnsi="Times New Roman" w:cs="Times New Roman"/>
                    <w:color w:val="000000"/>
                  </w:rPr>
                </w:rPrChange>
              </w:rPr>
              <w:pPrChange w:id="2919" w:author="Garai, Subrata" w:date="2017-08-08T21:18:00Z">
                <w:pPr>
                  <w:spacing w:line="480" w:lineRule="auto"/>
                  <w:jc w:val="both"/>
                </w:pPr>
              </w:pPrChange>
            </w:pPr>
            <w:del w:id="2920" w:author="Garai, Subrata" w:date="2017-08-06T22:49:00Z">
              <w:r w:rsidRPr="00322B1C" w:rsidDel="009F505C">
                <w:rPr>
                  <w:rFonts w:ascii="Verdana" w:eastAsia="Times New Roman" w:hAnsi="Verdana" w:cs="Times New Roman"/>
                  <w:sz w:val="20"/>
                  <w:szCs w:val="20"/>
                  <w:rPrChange w:id="2921" w:author="Garai, Subrata" w:date="2017-08-07T00:24:00Z">
                    <w:rPr>
                      <w:rFonts w:ascii="Times New Roman" w:eastAsia="Times New Roman" w:hAnsi="Times New Roman" w:cs="Times New Roman"/>
                      <w:color w:val="000000"/>
                    </w:rPr>
                  </w:rPrChange>
                </w:rPr>
                <w:delText>71</w:delText>
              </w:r>
            </w:del>
          </w:p>
        </w:tc>
        <w:tc>
          <w:tcPr>
            <w:tcW w:w="320" w:type="dxa"/>
            <w:tcBorders>
              <w:top w:val="nil"/>
              <w:left w:val="nil"/>
              <w:bottom w:val="single" w:sz="4" w:space="0" w:color="auto"/>
              <w:right w:val="single" w:sz="4" w:space="0" w:color="auto"/>
            </w:tcBorders>
            <w:shd w:val="clear" w:color="auto" w:fill="auto"/>
            <w:noWrap/>
            <w:vAlign w:val="bottom"/>
            <w:hideMark/>
          </w:tcPr>
          <w:p w14:paraId="508FD3CB" w14:textId="6C3CB726" w:rsidR="000F5950" w:rsidRPr="00322B1C" w:rsidDel="009F505C" w:rsidRDefault="000F5950">
            <w:pPr>
              <w:pStyle w:val="ListParagraph"/>
              <w:spacing w:line="480" w:lineRule="auto"/>
              <w:jc w:val="both"/>
              <w:rPr>
                <w:del w:id="2922" w:author="Garai, Subrata" w:date="2017-08-06T22:49:00Z"/>
                <w:rFonts w:ascii="Verdana" w:eastAsia="Times New Roman" w:hAnsi="Verdana" w:cs="Times New Roman"/>
                <w:sz w:val="20"/>
                <w:szCs w:val="20"/>
                <w:rPrChange w:id="2923" w:author="Garai, Subrata" w:date="2017-08-07T00:24:00Z">
                  <w:rPr>
                    <w:del w:id="2924" w:author="Garai, Subrata" w:date="2017-08-06T22:49:00Z"/>
                    <w:rFonts w:ascii="Times New Roman" w:eastAsia="Times New Roman" w:hAnsi="Times New Roman" w:cs="Times New Roman"/>
                    <w:color w:val="000000"/>
                  </w:rPr>
                </w:rPrChange>
              </w:rPr>
              <w:pPrChange w:id="2925" w:author="Garai, Subrata" w:date="2017-08-08T21:18:00Z">
                <w:pPr>
                  <w:spacing w:line="480" w:lineRule="auto"/>
                  <w:jc w:val="both"/>
                </w:pPr>
              </w:pPrChange>
            </w:pPr>
            <w:del w:id="2926" w:author="Garai, Subrata" w:date="2017-08-06T22:49:00Z">
              <w:r w:rsidRPr="00322B1C" w:rsidDel="009F505C">
                <w:rPr>
                  <w:rFonts w:ascii="Verdana" w:eastAsia="Times New Roman" w:hAnsi="Verdana" w:cs="Times New Roman"/>
                  <w:sz w:val="20"/>
                  <w:szCs w:val="20"/>
                  <w:rPrChange w:id="292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38BCF940" w14:textId="704B1E9E" w:rsidR="000F5950" w:rsidRPr="00322B1C" w:rsidDel="009F505C" w:rsidRDefault="000F5950">
            <w:pPr>
              <w:pStyle w:val="ListParagraph"/>
              <w:spacing w:line="480" w:lineRule="auto"/>
              <w:jc w:val="both"/>
              <w:rPr>
                <w:del w:id="2928" w:author="Garai, Subrata" w:date="2017-08-06T22:49:00Z"/>
                <w:rFonts w:ascii="Verdana" w:eastAsia="Times New Roman" w:hAnsi="Verdana" w:cs="Times New Roman"/>
                <w:sz w:val="20"/>
                <w:szCs w:val="20"/>
                <w:rPrChange w:id="2929" w:author="Garai, Subrata" w:date="2017-08-07T00:24:00Z">
                  <w:rPr>
                    <w:del w:id="2930" w:author="Garai, Subrata" w:date="2017-08-06T22:49:00Z"/>
                    <w:rFonts w:ascii="Times New Roman" w:eastAsia="Times New Roman" w:hAnsi="Times New Roman" w:cs="Times New Roman"/>
                    <w:color w:val="000000"/>
                  </w:rPr>
                </w:rPrChange>
              </w:rPr>
              <w:pPrChange w:id="2931" w:author="Garai, Subrata" w:date="2017-08-08T21:18:00Z">
                <w:pPr>
                  <w:spacing w:line="480" w:lineRule="auto"/>
                  <w:jc w:val="both"/>
                </w:pPr>
              </w:pPrChange>
            </w:pPr>
            <w:del w:id="2932" w:author="Garai, Subrata" w:date="2017-08-06T22:49:00Z">
              <w:r w:rsidRPr="00322B1C" w:rsidDel="009F505C">
                <w:rPr>
                  <w:rFonts w:ascii="Verdana" w:eastAsia="Times New Roman" w:hAnsi="Verdana" w:cs="Times New Roman"/>
                  <w:sz w:val="20"/>
                  <w:szCs w:val="20"/>
                  <w:rPrChange w:id="2933" w:author="Garai, Subrata" w:date="2017-08-07T00:24:00Z">
                    <w:rPr>
                      <w:rFonts w:ascii="Times New Roman" w:eastAsia="Times New Roman" w:hAnsi="Times New Roman" w:cs="Times New Roman"/>
                      <w:color w:val="000000"/>
                    </w:rPr>
                  </w:rPrChange>
                </w:rPr>
                <w:delText>94.34263</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44B2D24F" w14:textId="0CE2904F" w:rsidR="000F5950" w:rsidRPr="00322B1C" w:rsidDel="009F505C" w:rsidRDefault="000F5950">
            <w:pPr>
              <w:pStyle w:val="ListParagraph"/>
              <w:spacing w:line="480" w:lineRule="auto"/>
              <w:jc w:val="both"/>
              <w:rPr>
                <w:del w:id="2934" w:author="Garai, Subrata" w:date="2017-08-06T22:49:00Z"/>
                <w:rFonts w:ascii="Verdana" w:eastAsia="Times New Roman" w:hAnsi="Verdana" w:cs="Times New Roman"/>
                <w:sz w:val="20"/>
                <w:szCs w:val="20"/>
                <w:rPrChange w:id="2935" w:author="Garai, Subrata" w:date="2017-08-07T00:24:00Z">
                  <w:rPr>
                    <w:del w:id="2936" w:author="Garai, Subrata" w:date="2017-08-06T22:49:00Z"/>
                    <w:rFonts w:ascii="Times New Roman" w:eastAsia="Times New Roman" w:hAnsi="Times New Roman" w:cs="Times New Roman"/>
                    <w:color w:val="000000"/>
                  </w:rPr>
                </w:rPrChange>
              </w:rPr>
              <w:pPrChange w:id="2937" w:author="Garai, Subrata" w:date="2017-08-08T21:18:00Z">
                <w:pPr>
                  <w:spacing w:line="480" w:lineRule="auto"/>
                  <w:jc w:val="both"/>
                </w:pPr>
              </w:pPrChange>
            </w:pPr>
            <w:del w:id="2938" w:author="Garai, Subrata" w:date="2017-08-06T22:49:00Z">
              <w:r w:rsidRPr="00322B1C" w:rsidDel="009F505C">
                <w:rPr>
                  <w:rFonts w:ascii="Verdana" w:eastAsia="Times New Roman" w:hAnsi="Verdana" w:cs="Times New Roman"/>
                  <w:sz w:val="20"/>
                  <w:szCs w:val="20"/>
                  <w:rPrChange w:id="2939" w:author="Garai, Subrata" w:date="2017-08-07T00:24:00Z">
                    <w:rPr>
                      <w:rFonts w:ascii="Times New Roman" w:eastAsia="Times New Roman" w:hAnsi="Times New Roman" w:cs="Times New Roman"/>
                      <w:color w:val="000000"/>
                    </w:rPr>
                  </w:rPrChange>
                </w:rPr>
                <w:delText>34.60317</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1B3AF42C" w14:textId="6AC6D261" w:rsidR="000F5950" w:rsidRPr="00322B1C" w:rsidDel="009F505C" w:rsidRDefault="000F5950">
            <w:pPr>
              <w:pStyle w:val="ListParagraph"/>
              <w:spacing w:line="480" w:lineRule="auto"/>
              <w:jc w:val="both"/>
              <w:rPr>
                <w:del w:id="2940" w:author="Garai, Subrata" w:date="2017-08-06T22:49:00Z"/>
                <w:rFonts w:ascii="Verdana" w:eastAsia="Times New Roman" w:hAnsi="Verdana" w:cs="Times New Roman"/>
                <w:sz w:val="20"/>
                <w:szCs w:val="20"/>
                <w:rPrChange w:id="2941" w:author="Garai, Subrata" w:date="2017-08-07T00:24:00Z">
                  <w:rPr>
                    <w:del w:id="2942" w:author="Garai, Subrata" w:date="2017-08-06T22:49:00Z"/>
                    <w:rFonts w:ascii="Times New Roman" w:eastAsia="Times New Roman" w:hAnsi="Times New Roman" w:cs="Times New Roman"/>
                    <w:color w:val="000000"/>
                  </w:rPr>
                </w:rPrChange>
              </w:rPr>
              <w:pPrChange w:id="2943" w:author="Garai, Subrata" w:date="2017-08-08T21:18:00Z">
                <w:pPr>
                  <w:spacing w:line="480" w:lineRule="auto"/>
                  <w:jc w:val="both"/>
                </w:pPr>
              </w:pPrChange>
            </w:pPr>
            <w:del w:id="2944" w:author="Garai, Subrata" w:date="2017-08-06T22:49:00Z">
              <w:r w:rsidRPr="00322B1C" w:rsidDel="009F505C">
                <w:rPr>
                  <w:rFonts w:ascii="Verdana" w:eastAsia="Times New Roman" w:hAnsi="Verdana" w:cs="Times New Roman"/>
                  <w:sz w:val="20"/>
                  <w:szCs w:val="20"/>
                  <w:rPrChange w:id="2945" w:author="Garai, Subrata" w:date="2017-08-07T00:24:00Z">
                    <w:rPr>
                      <w:rFonts w:ascii="Times New Roman" w:eastAsia="Times New Roman" w:hAnsi="Times New Roman" w:cs="Times New Roman"/>
                      <w:color w:val="000000"/>
                    </w:rPr>
                  </w:rPrChange>
                </w:rPr>
                <w:delText>82.35669</w:delText>
              </w:r>
            </w:del>
          </w:p>
        </w:tc>
      </w:tr>
      <w:tr w:rsidR="000F5950" w:rsidRPr="00322B1C" w:rsidDel="009F505C" w14:paraId="7A536753" w14:textId="2A0DD9DC" w:rsidTr="00535DB1">
        <w:trPr>
          <w:trHeight w:val="288"/>
          <w:del w:id="294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3AFFC85" w14:textId="57010E93" w:rsidR="000F5950" w:rsidRPr="00322B1C" w:rsidDel="009F505C" w:rsidRDefault="000F5950">
            <w:pPr>
              <w:pStyle w:val="ListParagraph"/>
              <w:spacing w:line="480" w:lineRule="auto"/>
              <w:jc w:val="both"/>
              <w:rPr>
                <w:del w:id="2947" w:author="Garai, Subrata" w:date="2017-08-06T22:49:00Z"/>
                <w:rFonts w:ascii="Verdana" w:eastAsia="Times New Roman" w:hAnsi="Verdana" w:cs="Times New Roman"/>
                <w:sz w:val="20"/>
                <w:szCs w:val="20"/>
                <w:rPrChange w:id="2948" w:author="Garai, Subrata" w:date="2017-08-07T00:24:00Z">
                  <w:rPr>
                    <w:del w:id="2949" w:author="Garai, Subrata" w:date="2017-08-06T22:49:00Z"/>
                    <w:rFonts w:ascii="Times New Roman" w:eastAsia="Times New Roman" w:hAnsi="Times New Roman" w:cs="Times New Roman"/>
                    <w:color w:val="000000"/>
                  </w:rPr>
                </w:rPrChange>
              </w:rPr>
              <w:pPrChange w:id="2950" w:author="Garai, Subrata" w:date="2017-08-08T21:18:00Z">
                <w:pPr>
                  <w:spacing w:line="480" w:lineRule="auto"/>
                  <w:jc w:val="both"/>
                </w:pPr>
              </w:pPrChange>
            </w:pPr>
            <w:del w:id="2951" w:author="Garai, Subrata" w:date="2017-08-06T22:49:00Z">
              <w:r w:rsidRPr="00322B1C" w:rsidDel="009F505C">
                <w:rPr>
                  <w:rFonts w:ascii="Verdana" w:eastAsia="Times New Roman" w:hAnsi="Verdana" w:cs="Times New Roman"/>
                  <w:sz w:val="20"/>
                  <w:szCs w:val="20"/>
                  <w:rPrChange w:id="2952" w:author="Garai, Subrata" w:date="2017-08-07T00:24:00Z">
                    <w:rPr>
                      <w:rFonts w:ascii="Times New Roman" w:eastAsia="Times New Roman" w:hAnsi="Times New Roman" w:cs="Times New Roman"/>
                      <w:color w:val="000000"/>
                    </w:rPr>
                  </w:rPrChange>
                </w:rPr>
                <w:delText>0.6</w:delText>
              </w:r>
            </w:del>
          </w:p>
        </w:tc>
        <w:tc>
          <w:tcPr>
            <w:tcW w:w="696" w:type="dxa"/>
            <w:tcBorders>
              <w:top w:val="nil"/>
              <w:left w:val="nil"/>
              <w:bottom w:val="single" w:sz="4" w:space="0" w:color="auto"/>
              <w:right w:val="single" w:sz="4" w:space="0" w:color="auto"/>
            </w:tcBorders>
            <w:shd w:val="clear" w:color="auto" w:fill="auto"/>
            <w:noWrap/>
            <w:vAlign w:val="bottom"/>
            <w:hideMark/>
          </w:tcPr>
          <w:p w14:paraId="51774F0F" w14:textId="5E991164" w:rsidR="000F5950" w:rsidRPr="00322B1C" w:rsidDel="009F505C" w:rsidRDefault="000F5950">
            <w:pPr>
              <w:pStyle w:val="ListParagraph"/>
              <w:spacing w:line="480" w:lineRule="auto"/>
              <w:jc w:val="both"/>
              <w:rPr>
                <w:del w:id="2953" w:author="Garai, Subrata" w:date="2017-08-06T22:49:00Z"/>
                <w:rFonts w:ascii="Verdana" w:eastAsia="Times New Roman" w:hAnsi="Verdana" w:cs="Times New Roman"/>
                <w:sz w:val="20"/>
                <w:szCs w:val="20"/>
                <w:rPrChange w:id="2954" w:author="Garai, Subrata" w:date="2017-08-07T00:24:00Z">
                  <w:rPr>
                    <w:del w:id="2955" w:author="Garai, Subrata" w:date="2017-08-06T22:49:00Z"/>
                    <w:rFonts w:ascii="Times New Roman" w:eastAsia="Times New Roman" w:hAnsi="Times New Roman" w:cs="Times New Roman"/>
                    <w:color w:val="000000"/>
                  </w:rPr>
                </w:rPrChange>
              </w:rPr>
              <w:pPrChange w:id="2956" w:author="Garai, Subrata" w:date="2017-08-08T21:18:00Z">
                <w:pPr>
                  <w:spacing w:line="480" w:lineRule="auto"/>
                  <w:jc w:val="both"/>
                </w:pPr>
              </w:pPrChange>
            </w:pPr>
            <w:del w:id="2957" w:author="Garai, Subrata" w:date="2017-08-06T22:49:00Z">
              <w:r w:rsidRPr="00322B1C" w:rsidDel="009F505C">
                <w:rPr>
                  <w:rFonts w:ascii="Verdana" w:eastAsia="Times New Roman" w:hAnsi="Verdana" w:cs="Times New Roman"/>
                  <w:sz w:val="20"/>
                  <w:szCs w:val="20"/>
                  <w:rPrChange w:id="2958" w:author="Garai, Subrata" w:date="2017-08-07T00:24:00Z">
                    <w:rPr>
                      <w:rFonts w:ascii="Times New Roman" w:eastAsia="Times New Roman" w:hAnsi="Times New Roman" w:cs="Times New Roman"/>
                      <w:color w:val="000000"/>
                    </w:rPr>
                  </w:rPrChange>
                </w:rPr>
                <w:delText>1159</w:delText>
              </w:r>
            </w:del>
          </w:p>
        </w:tc>
        <w:tc>
          <w:tcPr>
            <w:tcW w:w="576" w:type="dxa"/>
            <w:tcBorders>
              <w:top w:val="nil"/>
              <w:left w:val="nil"/>
              <w:bottom w:val="single" w:sz="4" w:space="0" w:color="auto"/>
              <w:right w:val="single" w:sz="4" w:space="0" w:color="auto"/>
            </w:tcBorders>
            <w:shd w:val="clear" w:color="auto" w:fill="auto"/>
            <w:noWrap/>
            <w:vAlign w:val="bottom"/>
            <w:hideMark/>
          </w:tcPr>
          <w:p w14:paraId="6920DCFF" w14:textId="313D0A10" w:rsidR="000F5950" w:rsidRPr="00322B1C" w:rsidDel="009F505C" w:rsidRDefault="000F5950">
            <w:pPr>
              <w:pStyle w:val="ListParagraph"/>
              <w:spacing w:line="480" w:lineRule="auto"/>
              <w:jc w:val="both"/>
              <w:rPr>
                <w:del w:id="2959" w:author="Garai, Subrata" w:date="2017-08-06T22:49:00Z"/>
                <w:rFonts w:ascii="Verdana" w:eastAsia="Times New Roman" w:hAnsi="Verdana" w:cs="Times New Roman"/>
                <w:sz w:val="20"/>
                <w:szCs w:val="20"/>
                <w:rPrChange w:id="2960" w:author="Garai, Subrata" w:date="2017-08-07T00:24:00Z">
                  <w:rPr>
                    <w:del w:id="2961" w:author="Garai, Subrata" w:date="2017-08-06T22:49:00Z"/>
                    <w:rFonts w:ascii="Times New Roman" w:eastAsia="Times New Roman" w:hAnsi="Times New Roman" w:cs="Times New Roman"/>
                    <w:color w:val="000000"/>
                  </w:rPr>
                </w:rPrChange>
              </w:rPr>
              <w:pPrChange w:id="2962" w:author="Garai, Subrata" w:date="2017-08-08T21:18:00Z">
                <w:pPr>
                  <w:spacing w:line="480" w:lineRule="auto"/>
                  <w:jc w:val="both"/>
                </w:pPr>
              </w:pPrChange>
            </w:pPr>
            <w:del w:id="2963" w:author="Garai, Subrata" w:date="2017-08-06T22:49:00Z">
              <w:r w:rsidRPr="00322B1C" w:rsidDel="009F505C">
                <w:rPr>
                  <w:rFonts w:ascii="Verdana" w:eastAsia="Times New Roman" w:hAnsi="Verdana" w:cs="Times New Roman"/>
                  <w:sz w:val="20"/>
                  <w:szCs w:val="20"/>
                  <w:rPrChange w:id="2964" w:author="Garai, Subrata" w:date="2017-08-07T00:24:00Z">
                    <w:rPr>
                      <w:rFonts w:ascii="Times New Roman" w:eastAsia="Times New Roman" w:hAnsi="Times New Roman" w:cs="Times New Roman"/>
                      <w:color w:val="000000"/>
                    </w:rPr>
                  </w:rPrChange>
                </w:rPr>
                <w:delText>132</w:delText>
              </w:r>
            </w:del>
          </w:p>
        </w:tc>
        <w:tc>
          <w:tcPr>
            <w:tcW w:w="576" w:type="dxa"/>
            <w:tcBorders>
              <w:top w:val="nil"/>
              <w:left w:val="nil"/>
              <w:bottom w:val="single" w:sz="4" w:space="0" w:color="auto"/>
              <w:right w:val="single" w:sz="4" w:space="0" w:color="auto"/>
            </w:tcBorders>
            <w:shd w:val="clear" w:color="auto" w:fill="auto"/>
            <w:noWrap/>
            <w:vAlign w:val="bottom"/>
            <w:hideMark/>
          </w:tcPr>
          <w:p w14:paraId="2CCB07B7" w14:textId="0DB7CE66" w:rsidR="000F5950" w:rsidRPr="00322B1C" w:rsidDel="009F505C" w:rsidRDefault="000F5950">
            <w:pPr>
              <w:pStyle w:val="ListParagraph"/>
              <w:spacing w:line="480" w:lineRule="auto"/>
              <w:jc w:val="both"/>
              <w:rPr>
                <w:del w:id="2965" w:author="Garai, Subrata" w:date="2017-08-06T22:49:00Z"/>
                <w:rFonts w:ascii="Verdana" w:eastAsia="Times New Roman" w:hAnsi="Verdana" w:cs="Times New Roman"/>
                <w:sz w:val="20"/>
                <w:szCs w:val="20"/>
                <w:rPrChange w:id="2966" w:author="Garai, Subrata" w:date="2017-08-07T00:24:00Z">
                  <w:rPr>
                    <w:del w:id="2967" w:author="Garai, Subrata" w:date="2017-08-06T22:49:00Z"/>
                    <w:rFonts w:ascii="Times New Roman" w:eastAsia="Times New Roman" w:hAnsi="Times New Roman" w:cs="Times New Roman"/>
                    <w:color w:val="000000"/>
                  </w:rPr>
                </w:rPrChange>
              </w:rPr>
              <w:pPrChange w:id="2968" w:author="Garai, Subrata" w:date="2017-08-08T21:18:00Z">
                <w:pPr>
                  <w:spacing w:line="480" w:lineRule="auto"/>
                  <w:jc w:val="both"/>
                </w:pPr>
              </w:pPrChange>
            </w:pPr>
            <w:del w:id="2969" w:author="Garai, Subrata" w:date="2017-08-06T22:49:00Z">
              <w:r w:rsidRPr="00322B1C" w:rsidDel="009F505C">
                <w:rPr>
                  <w:rFonts w:ascii="Verdana" w:eastAsia="Times New Roman" w:hAnsi="Verdana" w:cs="Times New Roman"/>
                  <w:sz w:val="20"/>
                  <w:szCs w:val="20"/>
                  <w:rPrChange w:id="2970" w:author="Garai, Subrata" w:date="2017-08-07T00:24:00Z">
                    <w:rPr>
                      <w:rFonts w:ascii="Times New Roman" w:eastAsia="Times New Roman" w:hAnsi="Times New Roman" w:cs="Times New Roman"/>
                      <w:color w:val="000000"/>
                    </w:rPr>
                  </w:rPrChange>
                </w:rPr>
                <w:delText>183</w:delText>
              </w:r>
            </w:del>
          </w:p>
        </w:tc>
        <w:tc>
          <w:tcPr>
            <w:tcW w:w="696" w:type="dxa"/>
            <w:tcBorders>
              <w:top w:val="nil"/>
              <w:left w:val="nil"/>
              <w:bottom w:val="single" w:sz="4" w:space="0" w:color="auto"/>
              <w:right w:val="single" w:sz="4" w:space="0" w:color="auto"/>
            </w:tcBorders>
            <w:shd w:val="clear" w:color="auto" w:fill="auto"/>
            <w:noWrap/>
            <w:vAlign w:val="bottom"/>
            <w:hideMark/>
          </w:tcPr>
          <w:p w14:paraId="03F3D299" w14:textId="5F75D693" w:rsidR="000F5950" w:rsidRPr="00322B1C" w:rsidDel="009F505C" w:rsidRDefault="000F5950">
            <w:pPr>
              <w:pStyle w:val="ListParagraph"/>
              <w:spacing w:line="480" w:lineRule="auto"/>
              <w:jc w:val="both"/>
              <w:rPr>
                <w:del w:id="2971" w:author="Garai, Subrata" w:date="2017-08-06T22:49:00Z"/>
                <w:rFonts w:ascii="Verdana" w:eastAsia="Times New Roman" w:hAnsi="Verdana" w:cs="Times New Roman"/>
                <w:sz w:val="20"/>
                <w:szCs w:val="20"/>
                <w:rPrChange w:id="2972" w:author="Garai, Subrata" w:date="2017-08-07T00:24:00Z">
                  <w:rPr>
                    <w:del w:id="2973" w:author="Garai, Subrata" w:date="2017-08-06T22:49:00Z"/>
                    <w:rFonts w:ascii="Times New Roman" w:eastAsia="Times New Roman" w:hAnsi="Times New Roman" w:cs="Times New Roman"/>
                    <w:color w:val="000000"/>
                  </w:rPr>
                </w:rPrChange>
              </w:rPr>
              <w:pPrChange w:id="2974" w:author="Garai, Subrata" w:date="2017-08-08T21:18:00Z">
                <w:pPr>
                  <w:spacing w:line="480" w:lineRule="auto"/>
                  <w:jc w:val="both"/>
                </w:pPr>
              </w:pPrChange>
            </w:pPr>
            <w:del w:id="2975" w:author="Garai, Subrata" w:date="2017-08-06T22:49:00Z">
              <w:r w:rsidRPr="00322B1C" w:rsidDel="009F505C">
                <w:rPr>
                  <w:rFonts w:ascii="Verdana" w:eastAsia="Times New Roman" w:hAnsi="Verdana" w:cs="Times New Roman"/>
                  <w:sz w:val="20"/>
                  <w:szCs w:val="20"/>
                  <w:rPrChange w:id="2976" w:author="Garai, Subrata" w:date="2017-08-07T00:24:00Z">
                    <w:rPr>
                      <w:rFonts w:ascii="Times New Roman" w:eastAsia="Times New Roman" w:hAnsi="Times New Roman" w:cs="Times New Roman"/>
                      <w:color w:val="000000"/>
                    </w:rPr>
                  </w:rPrChange>
                </w:rPr>
                <w:delText>96</w:delText>
              </w:r>
            </w:del>
          </w:p>
        </w:tc>
        <w:tc>
          <w:tcPr>
            <w:tcW w:w="320" w:type="dxa"/>
            <w:tcBorders>
              <w:top w:val="nil"/>
              <w:left w:val="nil"/>
              <w:bottom w:val="single" w:sz="4" w:space="0" w:color="auto"/>
              <w:right w:val="single" w:sz="4" w:space="0" w:color="auto"/>
            </w:tcBorders>
            <w:shd w:val="clear" w:color="auto" w:fill="auto"/>
            <w:noWrap/>
            <w:vAlign w:val="bottom"/>
            <w:hideMark/>
          </w:tcPr>
          <w:p w14:paraId="3BE2E643" w14:textId="46B5B618" w:rsidR="000F5950" w:rsidRPr="00322B1C" w:rsidDel="009F505C" w:rsidRDefault="000F5950">
            <w:pPr>
              <w:pStyle w:val="ListParagraph"/>
              <w:spacing w:line="480" w:lineRule="auto"/>
              <w:jc w:val="both"/>
              <w:rPr>
                <w:del w:id="2977" w:author="Garai, Subrata" w:date="2017-08-06T22:49:00Z"/>
                <w:rFonts w:ascii="Verdana" w:eastAsia="Times New Roman" w:hAnsi="Verdana" w:cs="Times New Roman"/>
                <w:sz w:val="20"/>
                <w:szCs w:val="20"/>
                <w:rPrChange w:id="2978" w:author="Garai, Subrata" w:date="2017-08-07T00:24:00Z">
                  <w:rPr>
                    <w:del w:id="2979" w:author="Garai, Subrata" w:date="2017-08-06T22:49:00Z"/>
                    <w:rFonts w:ascii="Times New Roman" w:eastAsia="Times New Roman" w:hAnsi="Times New Roman" w:cs="Times New Roman"/>
                    <w:color w:val="000000"/>
                  </w:rPr>
                </w:rPrChange>
              </w:rPr>
              <w:pPrChange w:id="2980" w:author="Garai, Subrata" w:date="2017-08-08T21:18:00Z">
                <w:pPr>
                  <w:spacing w:line="480" w:lineRule="auto"/>
                  <w:jc w:val="both"/>
                </w:pPr>
              </w:pPrChange>
            </w:pPr>
            <w:del w:id="2981" w:author="Garai, Subrata" w:date="2017-08-06T22:49:00Z">
              <w:r w:rsidRPr="00322B1C" w:rsidDel="009F505C">
                <w:rPr>
                  <w:rFonts w:ascii="Verdana" w:eastAsia="Times New Roman" w:hAnsi="Verdana" w:cs="Times New Roman"/>
                  <w:sz w:val="20"/>
                  <w:szCs w:val="20"/>
                  <w:rPrChange w:id="298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0AA87867" w14:textId="441797C0" w:rsidR="000F5950" w:rsidRPr="00322B1C" w:rsidDel="009F505C" w:rsidRDefault="000F5950">
            <w:pPr>
              <w:pStyle w:val="ListParagraph"/>
              <w:spacing w:line="480" w:lineRule="auto"/>
              <w:jc w:val="both"/>
              <w:rPr>
                <w:del w:id="2983" w:author="Garai, Subrata" w:date="2017-08-06T22:49:00Z"/>
                <w:rFonts w:ascii="Verdana" w:eastAsia="Times New Roman" w:hAnsi="Verdana" w:cs="Times New Roman"/>
                <w:sz w:val="20"/>
                <w:szCs w:val="20"/>
                <w:rPrChange w:id="2984" w:author="Garai, Subrata" w:date="2017-08-07T00:24:00Z">
                  <w:rPr>
                    <w:del w:id="2985" w:author="Garai, Subrata" w:date="2017-08-06T22:49:00Z"/>
                    <w:rFonts w:ascii="Times New Roman" w:eastAsia="Times New Roman" w:hAnsi="Times New Roman" w:cs="Times New Roman"/>
                    <w:color w:val="000000"/>
                  </w:rPr>
                </w:rPrChange>
              </w:rPr>
              <w:pPrChange w:id="2986" w:author="Garai, Subrata" w:date="2017-08-08T21:18:00Z">
                <w:pPr>
                  <w:spacing w:line="480" w:lineRule="auto"/>
                  <w:jc w:val="both"/>
                </w:pPr>
              </w:pPrChange>
            </w:pPr>
            <w:del w:id="2987" w:author="Garai, Subrata" w:date="2017-08-06T22:49:00Z">
              <w:r w:rsidRPr="00322B1C" w:rsidDel="009F505C">
                <w:rPr>
                  <w:rFonts w:ascii="Verdana" w:eastAsia="Times New Roman" w:hAnsi="Verdana" w:cs="Times New Roman"/>
                  <w:sz w:val="20"/>
                  <w:szCs w:val="20"/>
                  <w:rPrChange w:id="2988" w:author="Garai, Subrata" w:date="2017-08-07T00:24:00Z">
                    <w:rPr>
                      <w:rFonts w:ascii="Times New Roman" w:eastAsia="Times New Roman" w:hAnsi="Times New Roman" w:cs="Times New Roman"/>
                      <w:color w:val="000000"/>
                    </w:rPr>
                  </w:rPrChange>
                </w:rPr>
                <w:delText>92.3506</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7C1FB5A5" w14:textId="58258334" w:rsidR="000F5950" w:rsidRPr="00322B1C" w:rsidDel="009F505C" w:rsidRDefault="000F5950">
            <w:pPr>
              <w:pStyle w:val="ListParagraph"/>
              <w:spacing w:line="480" w:lineRule="auto"/>
              <w:jc w:val="both"/>
              <w:rPr>
                <w:del w:id="2989" w:author="Garai, Subrata" w:date="2017-08-06T22:49:00Z"/>
                <w:rFonts w:ascii="Verdana" w:eastAsia="Times New Roman" w:hAnsi="Verdana" w:cs="Times New Roman"/>
                <w:sz w:val="20"/>
                <w:szCs w:val="20"/>
                <w:rPrChange w:id="2990" w:author="Garai, Subrata" w:date="2017-08-07T00:24:00Z">
                  <w:rPr>
                    <w:del w:id="2991" w:author="Garai, Subrata" w:date="2017-08-06T22:49:00Z"/>
                    <w:rFonts w:ascii="Times New Roman" w:eastAsia="Times New Roman" w:hAnsi="Times New Roman" w:cs="Times New Roman"/>
                    <w:color w:val="000000"/>
                  </w:rPr>
                </w:rPrChange>
              </w:rPr>
              <w:pPrChange w:id="2992" w:author="Garai, Subrata" w:date="2017-08-08T21:18:00Z">
                <w:pPr>
                  <w:spacing w:line="480" w:lineRule="auto"/>
                  <w:jc w:val="both"/>
                </w:pPr>
              </w:pPrChange>
            </w:pPr>
            <w:del w:id="2993" w:author="Garai, Subrata" w:date="2017-08-06T22:49:00Z">
              <w:r w:rsidRPr="00322B1C" w:rsidDel="009F505C">
                <w:rPr>
                  <w:rFonts w:ascii="Verdana" w:eastAsia="Times New Roman" w:hAnsi="Verdana" w:cs="Times New Roman"/>
                  <w:sz w:val="20"/>
                  <w:szCs w:val="20"/>
                  <w:rPrChange w:id="2994" w:author="Garai, Subrata" w:date="2017-08-07T00:24:00Z">
                    <w:rPr>
                      <w:rFonts w:ascii="Times New Roman" w:eastAsia="Times New Roman" w:hAnsi="Times New Roman" w:cs="Times New Roman"/>
                      <w:color w:val="000000"/>
                    </w:rPr>
                  </w:rPrChange>
                </w:rPr>
                <w:delText>41.90476</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67887DEA" w14:textId="322755A8" w:rsidR="000F5950" w:rsidRPr="00322B1C" w:rsidDel="009F505C" w:rsidRDefault="000F5950">
            <w:pPr>
              <w:pStyle w:val="ListParagraph"/>
              <w:spacing w:line="480" w:lineRule="auto"/>
              <w:jc w:val="both"/>
              <w:rPr>
                <w:del w:id="2995" w:author="Garai, Subrata" w:date="2017-08-06T22:49:00Z"/>
                <w:rFonts w:ascii="Verdana" w:eastAsia="Times New Roman" w:hAnsi="Verdana" w:cs="Times New Roman"/>
                <w:sz w:val="20"/>
                <w:szCs w:val="20"/>
                <w:rPrChange w:id="2996" w:author="Garai, Subrata" w:date="2017-08-07T00:24:00Z">
                  <w:rPr>
                    <w:del w:id="2997" w:author="Garai, Subrata" w:date="2017-08-06T22:49:00Z"/>
                    <w:rFonts w:ascii="Times New Roman" w:eastAsia="Times New Roman" w:hAnsi="Times New Roman" w:cs="Times New Roman"/>
                    <w:color w:val="000000"/>
                  </w:rPr>
                </w:rPrChange>
              </w:rPr>
              <w:pPrChange w:id="2998" w:author="Garai, Subrata" w:date="2017-08-08T21:18:00Z">
                <w:pPr>
                  <w:spacing w:line="480" w:lineRule="auto"/>
                  <w:jc w:val="both"/>
                </w:pPr>
              </w:pPrChange>
            </w:pPr>
            <w:del w:id="2999" w:author="Garai, Subrata" w:date="2017-08-06T22:49:00Z">
              <w:r w:rsidRPr="00322B1C" w:rsidDel="009F505C">
                <w:rPr>
                  <w:rFonts w:ascii="Verdana" w:eastAsia="Times New Roman" w:hAnsi="Verdana" w:cs="Times New Roman"/>
                  <w:sz w:val="20"/>
                  <w:szCs w:val="20"/>
                  <w:rPrChange w:id="3000" w:author="Garai, Subrata" w:date="2017-08-07T00:24:00Z">
                    <w:rPr>
                      <w:rFonts w:ascii="Times New Roman" w:eastAsia="Times New Roman" w:hAnsi="Times New Roman" w:cs="Times New Roman"/>
                      <w:color w:val="000000"/>
                    </w:rPr>
                  </w:rPrChange>
                </w:rPr>
                <w:delText>82.2293</w:delText>
              </w:r>
            </w:del>
          </w:p>
        </w:tc>
      </w:tr>
      <w:tr w:rsidR="000F5950" w:rsidRPr="00322B1C" w:rsidDel="009F505C" w14:paraId="65FC0DC4" w14:textId="3D6DAE41" w:rsidTr="00535DB1">
        <w:trPr>
          <w:trHeight w:val="288"/>
          <w:del w:id="300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CAFDBE0" w14:textId="706B9FDD" w:rsidR="000F5950" w:rsidRPr="00322B1C" w:rsidDel="009F505C" w:rsidRDefault="000F5950">
            <w:pPr>
              <w:pStyle w:val="ListParagraph"/>
              <w:spacing w:line="480" w:lineRule="auto"/>
              <w:jc w:val="both"/>
              <w:rPr>
                <w:del w:id="3002" w:author="Garai, Subrata" w:date="2017-08-06T22:49:00Z"/>
                <w:rFonts w:ascii="Verdana" w:eastAsia="Times New Roman" w:hAnsi="Verdana" w:cs="Times New Roman"/>
                <w:sz w:val="20"/>
                <w:szCs w:val="20"/>
                <w:rPrChange w:id="3003" w:author="Garai, Subrata" w:date="2017-08-07T00:24:00Z">
                  <w:rPr>
                    <w:del w:id="3004" w:author="Garai, Subrata" w:date="2017-08-06T22:49:00Z"/>
                    <w:rFonts w:ascii="Times New Roman" w:eastAsia="Times New Roman" w:hAnsi="Times New Roman" w:cs="Times New Roman"/>
                    <w:color w:val="000000"/>
                  </w:rPr>
                </w:rPrChange>
              </w:rPr>
              <w:pPrChange w:id="3005" w:author="Garai, Subrata" w:date="2017-08-08T21:18:00Z">
                <w:pPr>
                  <w:spacing w:line="480" w:lineRule="auto"/>
                  <w:jc w:val="both"/>
                </w:pPr>
              </w:pPrChange>
            </w:pPr>
            <w:del w:id="3006" w:author="Garai, Subrata" w:date="2017-08-06T22:49:00Z">
              <w:r w:rsidRPr="00322B1C" w:rsidDel="009F505C">
                <w:rPr>
                  <w:rFonts w:ascii="Verdana" w:eastAsia="Times New Roman" w:hAnsi="Verdana" w:cs="Times New Roman"/>
                  <w:sz w:val="20"/>
                  <w:szCs w:val="20"/>
                  <w:rPrChange w:id="3007" w:author="Garai, Subrata" w:date="2017-08-07T00:24:00Z">
                    <w:rPr>
                      <w:rFonts w:ascii="Times New Roman" w:eastAsia="Times New Roman" w:hAnsi="Times New Roman" w:cs="Times New Roman"/>
                      <w:color w:val="000000"/>
                    </w:rPr>
                  </w:rPrChange>
                </w:rPr>
                <w:delText>0.65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319322FA" w14:textId="6BE0E468" w:rsidR="000F5950" w:rsidRPr="00322B1C" w:rsidDel="009F505C" w:rsidRDefault="000F5950">
            <w:pPr>
              <w:pStyle w:val="ListParagraph"/>
              <w:spacing w:line="480" w:lineRule="auto"/>
              <w:jc w:val="both"/>
              <w:rPr>
                <w:del w:id="3008" w:author="Garai, Subrata" w:date="2017-08-06T22:49:00Z"/>
                <w:rFonts w:ascii="Verdana" w:eastAsia="Times New Roman" w:hAnsi="Verdana" w:cs="Times New Roman"/>
                <w:sz w:val="20"/>
                <w:szCs w:val="20"/>
                <w:rPrChange w:id="3009" w:author="Garai, Subrata" w:date="2017-08-07T00:24:00Z">
                  <w:rPr>
                    <w:del w:id="3010" w:author="Garai, Subrata" w:date="2017-08-06T22:49:00Z"/>
                    <w:rFonts w:ascii="Times New Roman" w:eastAsia="Times New Roman" w:hAnsi="Times New Roman" w:cs="Times New Roman"/>
                    <w:color w:val="000000"/>
                  </w:rPr>
                </w:rPrChange>
              </w:rPr>
              <w:pPrChange w:id="3011" w:author="Garai, Subrata" w:date="2017-08-08T21:18:00Z">
                <w:pPr>
                  <w:spacing w:line="480" w:lineRule="auto"/>
                  <w:jc w:val="both"/>
                </w:pPr>
              </w:pPrChange>
            </w:pPr>
            <w:del w:id="3012" w:author="Garai, Subrata" w:date="2017-08-06T22:49:00Z">
              <w:r w:rsidRPr="00322B1C" w:rsidDel="009F505C">
                <w:rPr>
                  <w:rFonts w:ascii="Verdana" w:eastAsia="Times New Roman" w:hAnsi="Verdana" w:cs="Times New Roman"/>
                  <w:sz w:val="20"/>
                  <w:szCs w:val="20"/>
                  <w:rPrChange w:id="3013" w:author="Garai, Subrata" w:date="2017-08-07T00:24:00Z">
                    <w:rPr>
                      <w:rFonts w:ascii="Times New Roman" w:eastAsia="Times New Roman" w:hAnsi="Times New Roman" w:cs="Times New Roman"/>
                      <w:color w:val="000000"/>
                    </w:rPr>
                  </w:rPrChange>
                </w:rPr>
                <w:delText>1118</w:delText>
              </w:r>
            </w:del>
          </w:p>
        </w:tc>
        <w:tc>
          <w:tcPr>
            <w:tcW w:w="576" w:type="dxa"/>
            <w:tcBorders>
              <w:top w:val="nil"/>
              <w:left w:val="nil"/>
              <w:bottom w:val="single" w:sz="4" w:space="0" w:color="auto"/>
              <w:right w:val="single" w:sz="4" w:space="0" w:color="auto"/>
            </w:tcBorders>
            <w:shd w:val="clear" w:color="auto" w:fill="auto"/>
            <w:noWrap/>
            <w:vAlign w:val="bottom"/>
            <w:hideMark/>
          </w:tcPr>
          <w:p w14:paraId="74B19B5F" w14:textId="2DA7650A" w:rsidR="000F5950" w:rsidRPr="00322B1C" w:rsidDel="009F505C" w:rsidRDefault="000F5950">
            <w:pPr>
              <w:pStyle w:val="ListParagraph"/>
              <w:spacing w:line="480" w:lineRule="auto"/>
              <w:jc w:val="both"/>
              <w:rPr>
                <w:del w:id="3014" w:author="Garai, Subrata" w:date="2017-08-06T22:49:00Z"/>
                <w:rFonts w:ascii="Verdana" w:eastAsia="Times New Roman" w:hAnsi="Verdana" w:cs="Times New Roman"/>
                <w:sz w:val="20"/>
                <w:szCs w:val="20"/>
                <w:rPrChange w:id="3015" w:author="Garai, Subrata" w:date="2017-08-07T00:24:00Z">
                  <w:rPr>
                    <w:del w:id="3016" w:author="Garai, Subrata" w:date="2017-08-06T22:49:00Z"/>
                    <w:rFonts w:ascii="Times New Roman" w:eastAsia="Times New Roman" w:hAnsi="Times New Roman" w:cs="Times New Roman"/>
                    <w:color w:val="000000"/>
                  </w:rPr>
                </w:rPrChange>
              </w:rPr>
              <w:pPrChange w:id="3017" w:author="Garai, Subrata" w:date="2017-08-08T21:18:00Z">
                <w:pPr>
                  <w:spacing w:line="480" w:lineRule="auto"/>
                  <w:jc w:val="both"/>
                </w:pPr>
              </w:pPrChange>
            </w:pPr>
            <w:del w:id="3018" w:author="Garai, Subrata" w:date="2017-08-06T22:49:00Z">
              <w:r w:rsidRPr="00322B1C" w:rsidDel="009F505C">
                <w:rPr>
                  <w:rFonts w:ascii="Verdana" w:eastAsia="Times New Roman" w:hAnsi="Verdana" w:cs="Times New Roman"/>
                  <w:sz w:val="20"/>
                  <w:szCs w:val="20"/>
                  <w:rPrChange w:id="3019" w:author="Garai, Subrata" w:date="2017-08-07T00:24:00Z">
                    <w:rPr>
                      <w:rFonts w:ascii="Times New Roman" w:eastAsia="Times New Roman" w:hAnsi="Times New Roman" w:cs="Times New Roman"/>
                      <w:color w:val="000000"/>
                    </w:rPr>
                  </w:rPrChange>
                </w:rPr>
                <w:delText>155</w:delText>
              </w:r>
            </w:del>
          </w:p>
        </w:tc>
        <w:tc>
          <w:tcPr>
            <w:tcW w:w="576" w:type="dxa"/>
            <w:tcBorders>
              <w:top w:val="nil"/>
              <w:left w:val="nil"/>
              <w:bottom w:val="single" w:sz="4" w:space="0" w:color="auto"/>
              <w:right w:val="single" w:sz="4" w:space="0" w:color="auto"/>
            </w:tcBorders>
            <w:shd w:val="clear" w:color="auto" w:fill="auto"/>
            <w:noWrap/>
            <w:vAlign w:val="bottom"/>
            <w:hideMark/>
          </w:tcPr>
          <w:p w14:paraId="5CA28173" w14:textId="09DC02D5" w:rsidR="000F5950" w:rsidRPr="00322B1C" w:rsidDel="009F505C" w:rsidRDefault="000F5950">
            <w:pPr>
              <w:pStyle w:val="ListParagraph"/>
              <w:spacing w:line="480" w:lineRule="auto"/>
              <w:jc w:val="both"/>
              <w:rPr>
                <w:del w:id="3020" w:author="Garai, Subrata" w:date="2017-08-06T22:49:00Z"/>
                <w:rFonts w:ascii="Verdana" w:eastAsia="Times New Roman" w:hAnsi="Verdana" w:cs="Times New Roman"/>
                <w:sz w:val="20"/>
                <w:szCs w:val="20"/>
                <w:rPrChange w:id="3021" w:author="Garai, Subrata" w:date="2017-08-07T00:24:00Z">
                  <w:rPr>
                    <w:del w:id="3022" w:author="Garai, Subrata" w:date="2017-08-06T22:49:00Z"/>
                    <w:rFonts w:ascii="Times New Roman" w:eastAsia="Times New Roman" w:hAnsi="Times New Roman" w:cs="Times New Roman"/>
                    <w:color w:val="000000"/>
                  </w:rPr>
                </w:rPrChange>
              </w:rPr>
              <w:pPrChange w:id="3023" w:author="Garai, Subrata" w:date="2017-08-08T21:18:00Z">
                <w:pPr>
                  <w:spacing w:line="480" w:lineRule="auto"/>
                  <w:jc w:val="both"/>
                </w:pPr>
              </w:pPrChange>
            </w:pPr>
            <w:del w:id="3024" w:author="Garai, Subrata" w:date="2017-08-06T22:49:00Z">
              <w:r w:rsidRPr="00322B1C" w:rsidDel="009F505C">
                <w:rPr>
                  <w:rFonts w:ascii="Verdana" w:eastAsia="Times New Roman" w:hAnsi="Verdana" w:cs="Times New Roman"/>
                  <w:sz w:val="20"/>
                  <w:szCs w:val="20"/>
                  <w:rPrChange w:id="3025" w:author="Garai, Subrata" w:date="2017-08-07T00:24:00Z">
                    <w:rPr>
                      <w:rFonts w:ascii="Times New Roman" w:eastAsia="Times New Roman" w:hAnsi="Times New Roman" w:cs="Times New Roman"/>
                      <w:color w:val="000000"/>
                    </w:rPr>
                  </w:rPrChange>
                </w:rPr>
                <w:delText>160</w:delText>
              </w:r>
            </w:del>
          </w:p>
        </w:tc>
        <w:tc>
          <w:tcPr>
            <w:tcW w:w="696" w:type="dxa"/>
            <w:tcBorders>
              <w:top w:val="nil"/>
              <w:left w:val="nil"/>
              <w:bottom w:val="single" w:sz="4" w:space="0" w:color="auto"/>
              <w:right w:val="single" w:sz="4" w:space="0" w:color="auto"/>
            </w:tcBorders>
            <w:shd w:val="clear" w:color="auto" w:fill="auto"/>
            <w:noWrap/>
            <w:vAlign w:val="bottom"/>
            <w:hideMark/>
          </w:tcPr>
          <w:p w14:paraId="614CEF05" w14:textId="586562D2" w:rsidR="000F5950" w:rsidRPr="00322B1C" w:rsidDel="009F505C" w:rsidRDefault="000F5950">
            <w:pPr>
              <w:pStyle w:val="ListParagraph"/>
              <w:spacing w:line="480" w:lineRule="auto"/>
              <w:jc w:val="both"/>
              <w:rPr>
                <w:del w:id="3026" w:author="Garai, Subrata" w:date="2017-08-06T22:49:00Z"/>
                <w:rFonts w:ascii="Verdana" w:eastAsia="Times New Roman" w:hAnsi="Verdana" w:cs="Times New Roman"/>
                <w:sz w:val="20"/>
                <w:szCs w:val="20"/>
                <w:rPrChange w:id="3027" w:author="Garai, Subrata" w:date="2017-08-07T00:24:00Z">
                  <w:rPr>
                    <w:del w:id="3028" w:author="Garai, Subrata" w:date="2017-08-06T22:49:00Z"/>
                    <w:rFonts w:ascii="Times New Roman" w:eastAsia="Times New Roman" w:hAnsi="Times New Roman" w:cs="Times New Roman"/>
                    <w:color w:val="000000"/>
                  </w:rPr>
                </w:rPrChange>
              </w:rPr>
              <w:pPrChange w:id="3029" w:author="Garai, Subrata" w:date="2017-08-08T21:18:00Z">
                <w:pPr>
                  <w:spacing w:line="480" w:lineRule="auto"/>
                  <w:jc w:val="both"/>
                </w:pPr>
              </w:pPrChange>
            </w:pPr>
            <w:del w:id="3030" w:author="Garai, Subrata" w:date="2017-08-06T22:49:00Z">
              <w:r w:rsidRPr="00322B1C" w:rsidDel="009F505C">
                <w:rPr>
                  <w:rFonts w:ascii="Verdana" w:eastAsia="Times New Roman" w:hAnsi="Verdana" w:cs="Times New Roman"/>
                  <w:sz w:val="20"/>
                  <w:szCs w:val="20"/>
                  <w:rPrChange w:id="3031" w:author="Garai, Subrata" w:date="2017-08-07T00:24:00Z">
                    <w:rPr>
                      <w:rFonts w:ascii="Times New Roman" w:eastAsia="Times New Roman" w:hAnsi="Times New Roman" w:cs="Times New Roman"/>
                      <w:color w:val="000000"/>
                    </w:rPr>
                  </w:rPrChange>
                </w:rPr>
                <w:delText>137</w:delText>
              </w:r>
            </w:del>
          </w:p>
        </w:tc>
        <w:tc>
          <w:tcPr>
            <w:tcW w:w="320" w:type="dxa"/>
            <w:tcBorders>
              <w:top w:val="nil"/>
              <w:left w:val="nil"/>
              <w:bottom w:val="single" w:sz="4" w:space="0" w:color="auto"/>
              <w:right w:val="single" w:sz="4" w:space="0" w:color="auto"/>
            </w:tcBorders>
            <w:shd w:val="clear" w:color="auto" w:fill="auto"/>
            <w:noWrap/>
            <w:vAlign w:val="bottom"/>
            <w:hideMark/>
          </w:tcPr>
          <w:p w14:paraId="5F7A6F47" w14:textId="448CEA08" w:rsidR="000F5950" w:rsidRPr="00322B1C" w:rsidDel="009F505C" w:rsidRDefault="000F5950">
            <w:pPr>
              <w:pStyle w:val="ListParagraph"/>
              <w:spacing w:line="480" w:lineRule="auto"/>
              <w:jc w:val="both"/>
              <w:rPr>
                <w:del w:id="3032" w:author="Garai, Subrata" w:date="2017-08-06T22:49:00Z"/>
                <w:rFonts w:ascii="Verdana" w:eastAsia="Times New Roman" w:hAnsi="Verdana" w:cs="Times New Roman"/>
                <w:sz w:val="20"/>
                <w:szCs w:val="20"/>
                <w:rPrChange w:id="3033" w:author="Garai, Subrata" w:date="2017-08-07T00:24:00Z">
                  <w:rPr>
                    <w:del w:id="3034" w:author="Garai, Subrata" w:date="2017-08-06T22:49:00Z"/>
                    <w:rFonts w:ascii="Times New Roman" w:eastAsia="Times New Roman" w:hAnsi="Times New Roman" w:cs="Times New Roman"/>
                    <w:color w:val="000000"/>
                  </w:rPr>
                </w:rPrChange>
              </w:rPr>
              <w:pPrChange w:id="3035" w:author="Garai, Subrata" w:date="2017-08-08T21:18:00Z">
                <w:pPr>
                  <w:spacing w:line="480" w:lineRule="auto"/>
                  <w:jc w:val="both"/>
                </w:pPr>
              </w:pPrChange>
            </w:pPr>
            <w:del w:id="3036" w:author="Garai, Subrata" w:date="2017-08-06T22:49:00Z">
              <w:r w:rsidRPr="00322B1C" w:rsidDel="009F505C">
                <w:rPr>
                  <w:rFonts w:ascii="Verdana" w:eastAsia="Times New Roman" w:hAnsi="Verdana" w:cs="Times New Roman"/>
                  <w:sz w:val="20"/>
                  <w:szCs w:val="20"/>
                  <w:rPrChange w:id="303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770BD62C" w14:textId="6CFB0347" w:rsidR="000F5950" w:rsidRPr="00322B1C" w:rsidDel="009F505C" w:rsidRDefault="000F5950">
            <w:pPr>
              <w:pStyle w:val="ListParagraph"/>
              <w:spacing w:line="480" w:lineRule="auto"/>
              <w:jc w:val="both"/>
              <w:rPr>
                <w:del w:id="3038" w:author="Garai, Subrata" w:date="2017-08-06T22:49:00Z"/>
                <w:rFonts w:ascii="Verdana" w:eastAsia="Times New Roman" w:hAnsi="Verdana" w:cs="Times New Roman"/>
                <w:sz w:val="20"/>
                <w:szCs w:val="20"/>
                <w:rPrChange w:id="3039" w:author="Garai, Subrata" w:date="2017-08-07T00:24:00Z">
                  <w:rPr>
                    <w:del w:id="3040" w:author="Garai, Subrata" w:date="2017-08-06T22:49:00Z"/>
                    <w:rFonts w:ascii="Times New Roman" w:eastAsia="Times New Roman" w:hAnsi="Times New Roman" w:cs="Times New Roman"/>
                    <w:color w:val="000000"/>
                  </w:rPr>
                </w:rPrChange>
              </w:rPr>
              <w:pPrChange w:id="3041" w:author="Garai, Subrata" w:date="2017-08-08T21:18:00Z">
                <w:pPr>
                  <w:spacing w:line="480" w:lineRule="auto"/>
                  <w:jc w:val="both"/>
                </w:pPr>
              </w:pPrChange>
            </w:pPr>
            <w:del w:id="3042" w:author="Garai, Subrata" w:date="2017-08-06T22:49:00Z">
              <w:r w:rsidRPr="00322B1C" w:rsidDel="009F505C">
                <w:rPr>
                  <w:rFonts w:ascii="Verdana" w:eastAsia="Times New Roman" w:hAnsi="Verdana" w:cs="Times New Roman"/>
                  <w:sz w:val="20"/>
                  <w:szCs w:val="20"/>
                  <w:rPrChange w:id="3043" w:author="Garai, Subrata" w:date="2017-08-07T00:24:00Z">
                    <w:rPr>
                      <w:rFonts w:ascii="Times New Roman" w:eastAsia="Times New Roman" w:hAnsi="Times New Roman" w:cs="Times New Roman"/>
                      <w:color w:val="000000"/>
                    </w:rPr>
                  </w:rPrChange>
                </w:rPr>
                <w:delText>89.08367</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1C245EF5" w14:textId="74B9BAD8" w:rsidR="000F5950" w:rsidRPr="00322B1C" w:rsidDel="009F505C" w:rsidRDefault="000F5950">
            <w:pPr>
              <w:pStyle w:val="ListParagraph"/>
              <w:spacing w:line="480" w:lineRule="auto"/>
              <w:jc w:val="both"/>
              <w:rPr>
                <w:del w:id="3044" w:author="Garai, Subrata" w:date="2017-08-06T22:49:00Z"/>
                <w:rFonts w:ascii="Verdana" w:eastAsia="Times New Roman" w:hAnsi="Verdana" w:cs="Times New Roman"/>
                <w:sz w:val="20"/>
                <w:szCs w:val="20"/>
                <w:rPrChange w:id="3045" w:author="Garai, Subrata" w:date="2017-08-07T00:24:00Z">
                  <w:rPr>
                    <w:del w:id="3046" w:author="Garai, Subrata" w:date="2017-08-06T22:49:00Z"/>
                    <w:rFonts w:ascii="Times New Roman" w:eastAsia="Times New Roman" w:hAnsi="Times New Roman" w:cs="Times New Roman"/>
                    <w:color w:val="000000"/>
                  </w:rPr>
                </w:rPrChange>
              </w:rPr>
              <w:pPrChange w:id="3047" w:author="Garai, Subrata" w:date="2017-08-08T21:18:00Z">
                <w:pPr>
                  <w:spacing w:line="480" w:lineRule="auto"/>
                  <w:jc w:val="both"/>
                </w:pPr>
              </w:pPrChange>
            </w:pPr>
            <w:del w:id="3048" w:author="Garai, Subrata" w:date="2017-08-06T22:49:00Z">
              <w:r w:rsidRPr="00322B1C" w:rsidDel="009F505C">
                <w:rPr>
                  <w:rFonts w:ascii="Verdana" w:eastAsia="Times New Roman" w:hAnsi="Verdana" w:cs="Times New Roman"/>
                  <w:sz w:val="20"/>
                  <w:szCs w:val="20"/>
                  <w:rPrChange w:id="3049" w:author="Garai, Subrata" w:date="2017-08-07T00:24:00Z">
                    <w:rPr>
                      <w:rFonts w:ascii="Times New Roman" w:eastAsia="Times New Roman" w:hAnsi="Times New Roman" w:cs="Times New Roman"/>
                      <w:color w:val="000000"/>
                    </w:rPr>
                  </w:rPrChange>
                </w:rPr>
                <w:delText>49.20635</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3A5B91FB" w14:textId="1441DAA5" w:rsidR="000F5950" w:rsidRPr="00322B1C" w:rsidDel="009F505C" w:rsidRDefault="000F5950">
            <w:pPr>
              <w:pStyle w:val="ListParagraph"/>
              <w:spacing w:line="480" w:lineRule="auto"/>
              <w:jc w:val="both"/>
              <w:rPr>
                <w:del w:id="3050" w:author="Garai, Subrata" w:date="2017-08-06T22:49:00Z"/>
                <w:rFonts w:ascii="Verdana" w:eastAsia="Times New Roman" w:hAnsi="Verdana" w:cs="Times New Roman"/>
                <w:sz w:val="20"/>
                <w:szCs w:val="20"/>
                <w:rPrChange w:id="3051" w:author="Garai, Subrata" w:date="2017-08-07T00:24:00Z">
                  <w:rPr>
                    <w:del w:id="3052" w:author="Garai, Subrata" w:date="2017-08-06T22:49:00Z"/>
                    <w:rFonts w:ascii="Times New Roman" w:eastAsia="Times New Roman" w:hAnsi="Times New Roman" w:cs="Times New Roman"/>
                    <w:color w:val="000000"/>
                  </w:rPr>
                </w:rPrChange>
              </w:rPr>
              <w:pPrChange w:id="3053" w:author="Garai, Subrata" w:date="2017-08-08T21:18:00Z">
                <w:pPr>
                  <w:spacing w:line="480" w:lineRule="auto"/>
                  <w:jc w:val="both"/>
                </w:pPr>
              </w:pPrChange>
            </w:pPr>
            <w:del w:id="3054" w:author="Garai, Subrata" w:date="2017-08-06T22:49:00Z">
              <w:r w:rsidRPr="00322B1C" w:rsidDel="009F505C">
                <w:rPr>
                  <w:rFonts w:ascii="Verdana" w:eastAsia="Times New Roman" w:hAnsi="Verdana" w:cs="Times New Roman"/>
                  <w:sz w:val="20"/>
                  <w:szCs w:val="20"/>
                  <w:rPrChange w:id="3055" w:author="Garai, Subrata" w:date="2017-08-07T00:24:00Z">
                    <w:rPr>
                      <w:rFonts w:ascii="Times New Roman" w:eastAsia="Times New Roman" w:hAnsi="Times New Roman" w:cs="Times New Roman"/>
                      <w:color w:val="000000"/>
                    </w:rPr>
                  </w:rPrChange>
                </w:rPr>
                <w:delText>81.0828</w:delText>
              </w:r>
            </w:del>
          </w:p>
        </w:tc>
      </w:tr>
      <w:tr w:rsidR="000F5950" w:rsidRPr="00322B1C" w:rsidDel="009F505C" w14:paraId="51A2A6B1" w14:textId="132B15F1" w:rsidTr="00535DB1">
        <w:trPr>
          <w:trHeight w:val="288"/>
          <w:del w:id="305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1A91244" w14:textId="33C2C3F0" w:rsidR="000F5950" w:rsidRPr="00322B1C" w:rsidDel="009F505C" w:rsidRDefault="000F5950">
            <w:pPr>
              <w:pStyle w:val="ListParagraph"/>
              <w:spacing w:line="480" w:lineRule="auto"/>
              <w:jc w:val="both"/>
              <w:rPr>
                <w:del w:id="3057" w:author="Garai, Subrata" w:date="2017-08-06T22:49:00Z"/>
                <w:rFonts w:ascii="Verdana" w:eastAsia="Times New Roman" w:hAnsi="Verdana" w:cs="Times New Roman"/>
                <w:sz w:val="20"/>
                <w:szCs w:val="20"/>
                <w:rPrChange w:id="3058" w:author="Garai, Subrata" w:date="2017-08-07T00:24:00Z">
                  <w:rPr>
                    <w:del w:id="3059" w:author="Garai, Subrata" w:date="2017-08-06T22:49:00Z"/>
                    <w:rFonts w:ascii="Times New Roman" w:eastAsia="Times New Roman" w:hAnsi="Times New Roman" w:cs="Times New Roman"/>
                    <w:color w:val="000000"/>
                  </w:rPr>
                </w:rPrChange>
              </w:rPr>
              <w:pPrChange w:id="3060" w:author="Garai, Subrata" w:date="2017-08-08T21:18:00Z">
                <w:pPr>
                  <w:spacing w:line="480" w:lineRule="auto"/>
                  <w:jc w:val="both"/>
                </w:pPr>
              </w:pPrChange>
            </w:pPr>
            <w:del w:id="3061" w:author="Garai, Subrata" w:date="2017-08-06T22:49:00Z">
              <w:r w:rsidRPr="00322B1C" w:rsidDel="009F505C">
                <w:rPr>
                  <w:rFonts w:ascii="Verdana" w:eastAsia="Times New Roman" w:hAnsi="Verdana" w:cs="Times New Roman"/>
                  <w:sz w:val="20"/>
                  <w:szCs w:val="20"/>
                  <w:rPrChange w:id="3062" w:author="Garai, Subrata" w:date="2017-08-07T00:24:00Z">
                    <w:rPr>
                      <w:rFonts w:ascii="Times New Roman" w:eastAsia="Times New Roman" w:hAnsi="Times New Roman" w:cs="Times New Roman"/>
                      <w:color w:val="000000"/>
                    </w:rPr>
                  </w:rPrChange>
                </w:rPr>
                <w:delText>0.7</w:delText>
              </w:r>
            </w:del>
          </w:p>
        </w:tc>
        <w:tc>
          <w:tcPr>
            <w:tcW w:w="696" w:type="dxa"/>
            <w:tcBorders>
              <w:top w:val="nil"/>
              <w:left w:val="nil"/>
              <w:bottom w:val="single" w:sz="4" w:space="0" w:color="auto"/>
              <w:right w:val="single" w:sz="4" w:space="0" w:color="auto"/>
            </w:tcBorders>
            <w:shd w:val="clear" w:color="auto" w:fill="auto"/>
            <w:noWrap/>
            <w:vAlign w:val="bottom"/>
            <w:hideMark/>
          </w:tcPr>
          <w:p w14:paraId="1E2E6A0F" w14:textId="51E39D3C" w:rsidR="000F5950" w:rsidRPr="00322B1C" w:rsidDel="009F505C" w:rsidRDefault="000F5950">
            <w:pPr>
              <w:pStyle w:val="ListParagraph"/>
              <w:spacing w:line="480" w:lineRule="auto"/>
              <w:jc w:val="both"/>
              <w:rPr>
                <w:del w:id="3063" w:author="Garai, Subrata" w:date="2017-08-06T22:49:00Z"/>
                <w:rFonts w:ascii="Verdana" w:eastAsia="Times New Roman" w:hAnsi="Verdana" w:cs="Times New Roman"/>
                <w:sz w:val="20"/>
                <w:szCs w:val="20"/>
                <w:rPrChange w:id="3064" w:author="Garai, Subrata" w:date="2017-08-07T00:24:00Z">
                  <w:rPr>
                    <w:del w:id="3065" w:author="Garai, Subrata" w:date="2017-08-06T22:49:00Z"/>
                    <w:rFonts w:ascii="Times New Roman" w:eastAsia="Times New Roman" w:hAnsi="Times New Roman" w:cs="Times New Roman"/>
                    <w:color w:val="000000"/>
                  </w:rPr>
                </w:rPrChange>
              </w:rPr>
              <w:pPrChange w:id="3066" w:author="Garai, Subrata" w:date="2017-08-08T21:18:00Z">
                <w:pPr>
                  <w:spacing w:line="480" w:lineRule="auto"/>
                  <w:jc w:val="both"/>
                </w:pPr>
              </w:pPrChange>
            </w:pPr>
            <w:del w:id="3067" w:author="Garai, Subrata" w:date="2017-08-06T22:49:00Z">
              <w:r w:rsidRPr="00322B1C" w:rsidDel="009F505C">
                <w:rPr>
                  <w:rFonts w:ascii="Verdana" w:eastAsia="Times New Roman" w:hAnsi="Verdana" w:cs="Times New Roman"/>
                  <w:sz w:val="20"/>
                  <w:szCs w:val="20"/>
                  <w:rPrChange w:id="3068" w:author="Garai, Subrata" w:date="2017-08-07T00:24:00Z">
                    <w:rPr>
                      <w:rFonts w:ascii="Times New Roman" w:eastAsia="Times New Roman" w:hAnsi="Times New Roman" w:cs="Times New Roman"/>
                      <w:color w:val="000000"/>
                    </w:rPr>
                  </w:rPrChange>
                </w:rPr>
                <w:delText>1081</w:delText>
              </w:r>
            </w:del>
          </w:p>
        </w:tc>
        <w:tc>
          <w:tcPr>
            <w:tcW w:w="576" w:type="dxa"/>
            <w:tcBorders>
              <w:top w:val="nil"/>
              <w:left w:val="nil"/>
              <w:bottom w:val="single" w:sz="4" w:space="0" w:color="auto"/>
              <w:right w:val="single" w:sz="4" w:space="0" w:color="auto"/>
            </w:tcBorders>
            <w:shd w:val="clear" w:color="auto" w:fill="auto"/>
            <w:noWrap/>
            <w:vAlign w:val="bottom"/>
            <w:hideMark/>
          </w:tcPr>
          <w:p w14:paraId="75A7937E" w14:textId="2413F8D7" w:rsidR="000F5950" w:rsidRPr="00322B1C" w:rsidDel="009F505C" w:rsidRDefault="000F5950">
            <w:pPr>
              <w:pStyle w:val="ListParagraph"/>
              <w:spacing w:line="480" w:lineRule="auto"/>
              <w:jc w:val="both"/>
              <w:rPr>
                <w:del w:id="3069" w:author="Garai, Subrata" w:date="2017-08-06T22:49:00Z"/>
                <w:rFonts w:ascii="Verdana" w:eastAsia="Times New Roman" w:hAnsi="Verdana" w:cs="Times New Roman"/>
                <w:sz w:val="20"/>
                <w:szCs w:val="20"/>
                <w:rPrChange w:id="3070" w:author="Garai, Subrata" w:date="2017-08-07T00:24:00Z">
                  <w:rPr>
                    <w:del w:id="3071" w:author="Garai, Subrata" w:date="2017-08-06T22:49:00Z"/>
                    <w:rFonts w:ascii="Times New Roman" w:eastAsia="Times New Roman" w:hAnsi="Times New Roman" w:cs="Times New Roman"/>
                    <w:color w:val="000000"/>
                  </w:rPr>
                </w:rPrChange>
              </w:rPr>
              <w:pPrChange w:id="3072" w:author="Garai, Subrata" w:date="2017-08-08T21:18:00Z">
                <w:pPr>
                  <w:spacing w:line="480" w:lineRule="auto"/>
                  <w:jc w:val="both"/>
                </w:pPr>
              </w:pPrChange>
            </w:pPr>
            <w:del w:id="3073" w:author="Garai, Subrata" w:date="2017-08-06T22:49:00Z">
              <w:r w:rsidRPr="00322B1C" w:rsidDel="009F505C">
                <w:rPr>
                  <w:rFonts w:ascii="Verdana" w:eastAsia="Times New Roman" w:hAnsi="Verdana" w:cs="Times New Roman"/>
                  <w:sz w:val="20"/>
                  <w:szCs w:val="20"/>
                  <w:rPrChange w:id="3074" w:author="Garai, Subrata" w:date="2017-08-07T00:24:00Z">
                    <w:rPr>
                      <w:rFonts w:ascii="Times New Roman" w:eastAsia="Times New Roman" w:hAnsi="Times New Roman" w:cs="Times New Roman"/>
                      <w:color w:val="000000"/>
                    </w:rPr>
                  </w:rPrChange>
                </w:rPr>
                <w:delText>183</w:delText>
              </w:r>
            </w:del>
          </w:p>
        </w:tc>
        <w:tc>
          <w:tcPr>
            <w:tcW w:w="576" w:type="dxa"/>
            <w:tcBorders>
              <w:top w:val="nil"/>
              <w:left w:val="nil"/>
              <w:bottom w:val="single" w:sz="4" w:space="0" w:color="auto"/>
              <w:right w:val="single" w:sz="4" w:space="0" w:color="auto"/>
            </w:tcBorders>
            <w:shd w:val="clear" w:color="auto" w:fill="auto"/>
            <w:noWrap/>
            <w:vAlign w:val="bottom"/>
            <w:hideMark/>
          </w:tcPr>
          <w:p w14:paraId="38D24501" w14:textId="2D3E151E" w:rsidR="000F5950" w:rsidRPr="00322B1C" w:rsidDel="009F505C" w:rsidRDefault="000F5950">
            <w:pPr>
              <w:pStyle w:val="ListParagraph"/>
              <w:spacing w:line="480" w:lineRule="auto"/>
              <w:jc w:val="both"/>
              <w:rPr>
                <w:del w:id="3075" w:author="Garai, Subrata" w:date="2017-08-06T22:49:00Z"/>
                <w:rFonts w:ascii="Verdana" w:eastAsia="Times New Roman" w:hAnsi="Verdana" w:cs="Times New Roman"/>
                <w:sz w:val="20"/>
                <w:szCs w:val="20"/>
                <w:rPrChange w:id="3076" w:author="Garai, Subrata" w:date="2017-08-07T00:24:00Z">
                  <w:rPr>
                    <w:del w:id="3077" w:author="Garai, Subrata" w:date="2017-08-06T22:49:00Z"/>
                    <w:rFonts w:ascii="Times New Roman" w:eastAsia="Times New Roman" w:hAnsi="Times New Roman" w:cs="Times New Roman"/>
                    <w:color w:val="000000"/>
                  </w:rPr>
                </w:rPrChange>
              </w:rPr>
              <w:pPrChange w:id="3078" w:author="Garai, Subrata" w:date="2017-08-08T21:18:00Z">
                <w:pPr>
                  <w:spacing w:line="480" w:lineRule="auto"/>
                  <w:jc w:val="both"/>
                </w:pPr>
              </w:pPrChange>
            </w:pPr>
            <w:del w:id="3079" w:author="Garai, Subrata" w:date="2017-08-06T22:49:00Z">
              <w:r w:rsidRPr="00322B1C" w:rsidDel="009F505C">
                <w:rPr>
                  <w:rFonts w:ascii="Verdana" w:eastAsia="Times New Roman" w:hAnsi="Verdana" w:cs="Times New Roman"/>
                  <w:sz w:val="20"/>
                  <w:szCs w:val="20"/>
                  <w:rPrChange w:id="3080" w:author="Garai, Subrata" w:date="2017-08-07T00:24:00Z">
                    <w:rPr>
                      <w:rFonts w:ascii="Times New Roman" w:eastAsia="Times New Roman" w:hAnsi="Times New Roman" w:cs="Times New Roman"/>
                      <w:color w:val="000000"/>
                    </w:rPr>
                  </w:rPrChange>
                </w:rPr>
                <w:delText>132</w:delText>
              </w:r>
            </w:del>
          </w:p>
        </w:tc>
        <w:tc>
          <w:tcPr>
            <w:tcW w:w="696" w:type="dxa"/>
            <w:tcBorders>
              <w:top w:val="nil"/>
              <w:left w:val="nil"/>
              <w:bottom w:val="single" w:sz="4" w:space="0" w:color="auto"/>
              <w:right w:val="single" w:sz="4" w:space="0" w:color="auto"/>
            </w:tcBorders>
            <w:shd w:val="clear" w:color="auto" w:fill="auto"/>
            <w:noWrap/>
            <w:vAlign w:val="bottom"/>
            <w:hideMark/>
          </w:tcPr>
          <w:p w14:paraId="75AE177E" w14:textId="41BCDE8A" w:rsidR="000F5950" w:rsidRPr="00322B1C" w:rsidDel="009F505C" w:rsidRDefault="000F5950">
            <w:pPr>
              <w:pStyle w:val="ListParagraph"/>
              <w:spacing w:line="480" w:lineRule="auto"/>
              <w:jc w:val="both"/>
              <w:rPr>
                <w:del w:id="3081" w:author="Garai, Subrata" w:date="2017-08-06T22:49:00Z"/>
                <w:rFonts w:ascii="Verdana" w:eastAsia="Times New Roman" w:hAnsi="Verdana" w:cs="Times New Roman"/>
                <w:sz w:val="20"/>
                <w:szCs w:val="20"/>
                <w:rPrChange w:id="3082" w:author="Garai, Subrata" w:date="2017-08-07T00:24:00Z">
                  <w:rPr>
                    <w:del w:id="3083" w:author="Garai, Subrata" w:date="2017-08-06T22:49:00Z"/>
                    <w:rFonts w:ascii="Times New Roman" w:eastAsia="Times New Roman" w:hAnsi="Times New Roman" w:cs="Times New Roman"/>
                    <w:color w:val="000000"/>
                  </w:rPr>
                </w:rPrChange>
              </w:rPr>
              <w:pPrChange w:id="3084" w:author="Garai, Subrata" w:date="2017-08-08T21:18:00Z">
                <w:pPr>
                  <w:spacing w:line="480" w:lineRule="auto"/>
                  <w:jc w:val="both"/>
                </w:pPr>
              </w:pPrChange>
            </w:pPr>
            <w:del w:id="3085" w:author="Garai, Subrata" w:date="2017-08-06T22:49:00Z">
              <w:r w:rsidRPr="00322B1C" w:rsidDel="009F505C">
                <w:rPr>
                  <w:rFonts w:ascii="Verdana" w:eastAsia="Times New Roman" w:hAnsi="Verdana" w:cs="Times New Roman"/>
                  <w:sz w:val="20"/>
                  <w:szCs w:val="20"/>
                  <w:rPrChange w:id="3086" w:author="Garai, Subrata" w:date="2017-08-07T00:24:00Z">
                    <w:rPr>
                      <w:rFonts w:ascii="Times New Roman" w:eastAsia="Times New Roman" w:hAnsi="Times New Roman" w:cs="Times New Roman"/>
                      <w:color w:val="000000"/>
                    </w:rPr>
                  </w:rPrChange>
                </w:rPr>
                <w:delText>174</w:delText>
              </w:r>
            </w:del>
          </w:p>
        </w:tc>
        <w:tc>
          <w:tcPr>
            <w:tcW w:w="320" w:type="dxa"/>
            <w:tcBorders>
              <w:top w:val="nil"/>
              <w:left w:val="nil"/>
              <w:bottom w:val="single" w:sz="4" w:space="0" w:color="auto"/>
              <w:right w:val="single" w:sz="4" w:space="0" w:color="auto"/>
            </w:tcBorders>
            <w:shd w:val="clear" w:color="auto" w:fill="auto"/>
            <w:noWrap/>
            <w:vAlign w:val="bottom"/>
            <w:hideMark/>
          </w:tcPr>
          <w:p w14:paraId="32C83EB3" w14:textId="05B22848" w:rsidR="000F5950" w:rsidRPr="00322B1C" w:rsidDel="009F505C" w:rsidRDefault="000F5950">
            <w:pPr>
              <w:pStyle w:val="ListParagraph"/>
              <w:spacing w:line="480" w:lineRule="auto"/>
              <w:jc w:val="both"/>
              <w:rPr>
                <w:del w:id="3087" w:author="Garai, Subrata" w:date="2017-08-06T22:49:00Z"/>
                <w:rFonts w:ascii="Verdana" w:eastAsia="Times New Roman" w:hAnsi="Verdana" w:cs="Times New Roman"/>
                <w:sz w:val="20"/>
                <w:szCs w:val="20"/>
                <w:rPrChange w:id="3088" w:author="Garai, Subrata" w:date="2017-08-07T00:24:00Z">
                  <w:rPr>
                    <w:del w:id="3089" w:author="Garai, Subrata" w:date="2017-08-06T22:49:00Z"/>
                    <w:rFonts w:ascii="Times New Roman" w:eastAsia="Times New Roman" w:hAnsi="Times New Roman" w:cs="Times New Roman"/>
                    <w:color w:val="000000"/>
                  </w:rPr>
                </w:rPrChange>
              </w:rPr>
              <w:pPrChange w:id="3090" w:author="Garai, Subrata" w:date="2017-08-08T21:18:00Z">
                <w:pPr>
                  <w:spacing w:line="480" w:lineRule="auto"/>
                  <w:jc w:val="both"/>
                </w:pPr>
              </w:pPrChange>
            </w:pPr>
            <w:del w:id="3091" w:author="Garai, Subrata" w:date="2017-08-06T22:49:00Z">
              <w:r w:rsidRPr="00322B1C" w:rsidDel="009F505C">
                <w:rPr>
                  <w:rFonts w:ascii="Verdana" w:eastAsia="Times New Roman" w:hAnsi="Verdana" w:cs="Times New Roman"/>
                  <w:sz w:val="20"/>
                  <w:szCs w:val="20"/>
                  <w:rPrChange w:id="309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471A31AB" w14:textId="1EC004F6" w:rsidR="000F5950" w:rsidRPr="00322B1C" w:rsidDel="009F505C" w:rsidRDefault="000F5950">
            <w:pPr>
              <w:pStyle w:val="ListParagraph"/>
              <w:spacing w:line="480" w:lineRule="auto"/>
              <w:jc w:val="both"/>
              <w:rPr>
                <w:del w:id="3093" w:author="Garai, Subrata" w:date="2017-08-06T22:49:00Z"/>
                <w:rFonts w:ascii="Verdana" w:eastAsia="Times New Roman" w:hAnsi="Verdana" w:cs="Times New Roman"/>
                <w:sz w:val="20"/>
                <w:szCs w:val="20"/>
                <w:rPrChange w:id="3094" w:author="Garai, Subrata" w:date="2017-08-07T00:24:00Z">
                  <w:rPr>
                    <w:del w:id="3095" w:author="Garai, Subrata" w:date="2017-08-06T22:49:00Z"/>
                    <w:rFonts w:ascii="Times New Roman" w:eastAsia="Times New Roman" w:hAnsi="Times New Roman" w:cs="Times New Roman"/>
                    <w:color w:val="000000"/>
                  </w:rPr>
                </w:rPrChange>
              </w:rPr>
              <w:pPrChange w:id="3096" w:author="Garai, Subrata" w:date="2017-08-08T21:18:00Z">
                <w:pPr>
                  <w:spacing w:line="480" w:lineRule="auto"/>
                  <w:jc w:val="both"/>
                </w:pPr>
              </w:pPrChange>
            </w:pPr>
            <w:del w:id="3097" w:author="Garai, Subrata" w:date="2017-08-06T22:49:00Z">
              <w:r w:rsidRPr="00322B1C" w:rsidDel="009F505C">
                <w:rPr>
                  <w:rFonts w:ascii="Verdana" w:eastAsia="Times New Roman" w:hAnsi="Verdana" w:cs="Times New Roman"/>
                  <w:sz w:val="20"/>
                  <w:szCs w:val="20"/>
                  <w:rPrChange w:id="3098" w:author="Garai, Subrata" w:date="2017-08-07T00:24:00Z">
                    <w:rPr>
                      <w:rFonts w:ascii="Times New Roman" w:eastAsia="Times New Roman" w:hAnsi="Times New Roman" w:cs="Times New Roman"/>
                      <w:color w:val="000000"/>
                    </w:rPr>
                  </w:rPrChange>
                </w:rPr>
                <w:delText>86.13546</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52F04263" w14:textId="478B0AB0" w:rsidR="000F5950" w:rsidRPr="00322B1C" w:rsidDel="009F505C" w:rsidRDefault="000F5950">
            <w:pPr>
              <w:pStyle w:val="ListParagraph"/>
              <w:spacing w:line="480" w:lineRule="auto"/>
              <w:jc w:val="both"/>
              <w:rPr>
                <w:del w:id="3099" w:author="Garai, Subrata" w:date="2017-08-06T22:49:00Z"/>
                <w:rFonts w:ascii="Verdana" w:eastAsia="Times New Roman" w:hAnsi="Verdana" w:cs="Times New Roman"/>
                <w:sz w:val="20"/>
                <w:szCs w:val="20"/>
                <w:rPrChange w:id="3100" w:author="Garai, Subrata" w:date="2017-08-07T00:24:00Z">
                  <w:rPr>
                    <w:del w:id="3101" w:author="Garai, Subrata" w:date="2017-08-06T22:49:00Z"/>
                    <w:rFonts w:ascii="Times New Roman" w:eastAsia="Times New Roman" w:hAnsi="Times New Roman" w:cs="Times New Roman"/>
                    <w:color w:val="000000"/>
                  </w:rPr>
                </w:rPrChange>
              </w:rPr>
              <w:pPrChange w:id="3102" w:author="Garai, Subrata" w:date="2017-08-08T21:18:00Z">
                <w:pPr>
                  <w:spacing w:line="480" w:lineRule="auto"/>
                  <w:jc w:val="both"/>
                </w:pPr>
              </w:pPrChange>
            </w:pPr>
            <w:del w:id="3103" w:author="Garai, Subrata" w:date="2017-08-06T22:49:00Z">
              <w:r w:rsidRPr="00322B1C" w:rsidDel="009F505C">
                <w:rPr>
                  <w:rFonts w:ascii="Verdana" w:eastAsia="Times New Roman" w:hAnsi="Verdana" w:cs="Times New Roman"/>
                  <w:sz w:val="20"/>
                  <w:szCs w:val="20"/>
                  <w:rPrChange w:id="3104" w:author="Garai, Subrata" w:date="2017-08-07T00:24:00Z">
                    <w:rPr>
                      <w:rFonts w:ascii="Times New Roman" w:eastAsia="Times New Roman" w:hAnsi="Times New Roman" w:cs="Times New Roman"/>
                      <w:color w:val="000000"/>
                    </w:rPr>
                  </w:rPrChange>
                </w:rPr>
                <w:delText>58.09524</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662FC4ED" w14:textId="3C25DA0E" w:rsidR="000F5950" w:rsidRPr="00322B1C" w:rsidDel="009F505C" w:rsidRDefault="000F5950">
            <w:pPr>
              <w:pStyle w:val="ListParagraph"/>
              <w:spacing w:line="480" w:lineRule="auto"/>
              <w:jc w:val="both"/>
              <w:rPr>
                <w:del w:id="3105" w:author="Garai, Subrata" w:date="2017-08-06T22:49:00Z"/>
                <w:rFonts w:ascii="Verdana" w:eastAsia="Times New Roman" w:hAnsi="Verdana" w:cs="Times New Roman"/>
                <w:sz w:val="20"/>
                <w:szCs w:val="20"/>
                <w:rPrChange w:id="3106" w:author="Garai, Subrata" w:date="2017-08-07T00:24:00Z">
                  <w:rPr>
                    <w:del w:id="3107" w:author="Garai, Subrata" w:date="2017-08-06T22:49:00Z"/>
                    <w:rFonts w:ascii="Times New Roman" w:eastAsia="Times New Roman" w:hAnsi="Times New Roman" w:cs="Times New Roman"/>
                    <w:color w:val="000000"/>
                  </w:rPr>
                </w:rPrChange>
              </w:rPr>
              <w:pPrChange w:id="3108" w:author="Garai, Subrata" w:date="2017-08-08T21:18:00Z">
                <w:pPr>
                  <w:spacing w:line="480" w:lineRule="auto"/>
                  <w:jc w:val="both"/>
                </w:pPr>
              </w:pPrChange>
            </w:pPr>
            <w:del w:id="3109" w:author="Garai, Subrata" w:date="2017-08-06T22:49:00Z">
              <w:r w:rsidRPr="00322B1C" w:rsidDel="009F505C">
                <w:rPr>
                  <w:rFonts w:ascii="Verdana" w:eastAsia="Times New Roman" w:hAnsi="Verdana" w:cs="Times New Roman"/>
                  <w:sz w:val="20"/>
                  <w:szCs w:val="20"/>
                  <w:rPrChange w:id="3110" w:author="Garai, Subrata" w:date="2017-08-07T00:24:00Z">
                    <w:rPr>
                      <w:rFonts w:ascii="Times New Roman" w:eastAsia="Times New Roman" w:hAnsi="Times New Roman" w:cs="Times New Roman"/>
                      <w:color w:val="000000"/>
                    </w:rPr>
                  </w:rPrChange>
                </w:rPr>
                <w:delText>80.50955</w:delText>
              </w:r>
            </w:del>
          </w:p>
        </w:tc>
      </w:tr>
      <w:tr w:rsidR="000F5950" w:rsidRPr="00322B1C" w:rsidDel="009F505C" w14:paraId="382DAEDE" w14:textId="1E52F4A2" w:rsidTr="00535DB1">
        <w:trPr>
          <w:trHeight w:val="288"/>
          <w:del w:id="311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7E1B209" w14:textId="76F583A2" w:rsidR="000F5950" w:rsidRPr="00322B1C" w:rsidDel="009F505C" w:rsidRDefault="000F5950">
            <w:pPr>
              <w:pStyle w:val="ListParagraph"/>
              <w:spacing w:line="480" w:lineRule="auto"/>
              <w:jc w:val="both"/>
              <w:rPr>
                <w:del w:id="3112" w:author="Garai, Subrata" w:date="2017-08-06T22:49:00Z"/>
                <w:rFonts w:ascii="Verdana" w:eastAsia="Times New Roman" w:hAnsi="Verdana" w:cs="Times New Roman"/>
                <w:sz w:val="20"/>
                <w:szCs w:val="20"/>
                <w:rPrChange w:id="3113" w:author="Garai, Subrata" w:date="2017-08-07T00:24:00Z">
                  <w:rPr>
                    <w:del w:id="3114" w:author="Garai, Subrata" w:date="2017-08-06T22:49:00Z"/>
                    <w:rFonts w:ascii="Times New Roman" w:eastAsia="Times New Roman" w:hAnsi="Times New Roman" w:cs="Times New Roman"/>
                    <w:color w:val="000000"/>
                  </w:rPr>
                </w:rPrChange>
              </w:rPr>
              <w:pPrChange w:id="3115" w:author="Garai, Subrata" w:date="2017-08-08T21:18:00Z">
                <w:pPr>
                  <w:spacing w:line="480" w:lineRule="auto"/>
                  <w:jc w:val="both"/>
                </w:pPr>
              </w:pPrChange>
            </w:pPr>
            <w:del w:id="3116" w:author="Garai, Subrata" w:date="2017-08-06T22:49:00Z">
              <w:r w:rsidRPr="00322B1C" w:rsidDel="009F505C">
                <w:rPr>
                  <w:rFonts w:ascii="Verdana" w:eastAsia="Times New Roman" w:hAnsi="Verdana" w:cs="Times New Roman"/>
                  <w:sz w:val="20"/>
                  <w:szCs w:val="20"/>
                  <w:rPrChange w:id="3117" w:author="Garai, Subrata" w:date="2017-08-07T00:24:00Z">
                    <w:rPr>
                      <w:rFonts w:ascii="Times New Roman" w:eastAsia="Times New Roman" w:hAnsi="Times New Roman" w:cs="Times New Roman"/>
                      <w:color w:val="000000"/>
                    </w:rPr>
                  </w:rPrChange>
                </w:rPr>
                <w:delText>0.75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5877E606" w14:textId="43C7C9D3" w:rsidR="000F5950" w:rsidRPr="00322B1C" w:rsidDel="009F505C" w:rsidRDefault="000F5950">
            <w:pPr>
              <w:pStyle w:val="ListParagraph"/>
              <w:spacing w:line="480" w:lineRule="auto"/>
              <w:jc w:val="both"/>
              <w:rPr>
                <w:del w:id="3118" w:author="Garai, Subrata" w:date="2017-08-06T22:49:00Z"/>
                <w:rFonts w:ascii="Verdana" w:eastAsia="Times New Roman" w:hAnsi="Verdana" w:cs="Times New Roman"/>
                <w:sz w:val="20"/>
                <w:szCs w:val="20"/>
                <w:rPrChange w:id="3119" w:author="Garai, Subrata" w:date="2017-08-07T00:24:00Z">
                  <w:rPr>
                    <w:del w:id="3120" w:author="Garai, Subrata" w:date="2017-08-06T22:49:00Z"/>
                    <w:rFonts w:ascii="Times New Roman" w:eastAsia="Times New Roman" w:hAnsi="Times New Roman" w:cs="Times New Roman"/>
                    <w:color w:val="000000"/>
                  </w:rPr>
                </w:rPrChange>
              </w:rPr>
              <w:pPrChange w:id="3121" w:author="Garai, Subrata" w:date="2017-08-08T21:18:00Z">
                <w:pPr>
                  <w:spacing w:line="480" w:lineRule="auto"/>
                  <w:jc w:val="both"/>
                </w:pPr>
              </w:pPrChange>
            </w:pPr>
            <w:del w:id="3122" w:author="Garai, Subrata" w:date="2017-08-06T22:49:00Z">
              <w:r w:rsidRPr="00322B1C" w:rsidDel="009F505C">
                <w:rPr>
                  <w:rFonts w:ascii="Verdana" w:eastAsia="Times New Roman" w:hAnsi="Verdana" w:cs="Times New Roman"/>
                  <w:sz w:val="20"/>
                  <w:szCs w:val="20"/>
                  <w:rPrChange w:id="3123" w:author="Garai, Subrata" w:date="2017-08-07T00:24:00Z">
                    <w:rPr>
                      <w:rFonts w:ascii="Times New Roman" w:eastAsia="Times New Roman" w:hAnsi="Times New Roman" w:cs="Times New Roman"/>
                      <w:color w:val="000000"/>
                    </w:rPr>
                  </w:rPrChange>
                </w:rPr>
                <w:delText>998</w:delText>
              </w:r>
            </w:del>
          </w:p>
        </w:tc>
        <w:tc>
          <w:tcPr>
            <w:tcW w:w="576" w:type="dxa"/>
            <w:tcBorders>
              <w:top w:val="nil"/>
              <w:left w:val="nil"/>
              <w:bottom w:val="single" w:sz="4" w:space="0" w:color="auto"/>
              <w:right w:val="single" w:sz="4" w:space="0" w:color="auto"/>
            </w:tcBorders>
            <w:shd w:val="clear" w:color="auto" w:fill="auto"/>
            <w:noWrap/>
            <w:vAlign w:val="bottom"/>
            <w:hideMark/>
          </w:tcPr>
          <w:p w14:paraId="0AC05D75" w14:textId="629673C0" w:rsidR="000F5950" w:rsidRPr="00322B1C" w:rsidDel="009F505C" w:rsidRDefault="000F5950">
            <w:pPr>
              <w:pStyle w:val="ListParagraph"/>
              <w:spacing w:line="480" w:lineRule="auto"/>
              <w:jc w:val="both"/>
              <w:rPr>
                <w:del w:id="3124" w:author="Garai, Subrata" w:date="2017-08-06T22:49:00Z"/>
                <w:rFonts w:ascii="Verdana" w:eastAsia="Times New Roman" w:hAnsi="Verdana" w:cs="Times New Roman"/>
                <w:sz w:val="20"/>
                <w:szCs w:val="20"/>
                <w:rPrChange w:id="3125" w:author="Garai, Subrata" w:date="2017-08-07T00:24:00Z">
                  <w:rPr>
                    <w:del w:id="3126" w:author="Garai, Subrata" w:date="2017-08-06T22:49:00Z"/>
                    <w:rFonts w:ascii="Times New Roman" w:eastAsia="Times New Roman" w:hAnsi="Times New Roman" w:cs="Times New Roman"/>
                    <w:color w:val="000000"/>
                  </w:rPr>
                </w:rPrChange>
              </w:rPr>
              <w:pPrChange w:id="3127" w:author="Garai, Subrata" w:date="2017-08-08T21:18:00Z">
                <w:pPr>
                  <w:spacing w:line="480" w:lineRule="auto"/>
                  <w:jc w:val="both"/>
                </w:pPr>
              </w:pPrChange>
            </w:pPr>
            <w:del w:id="3128" w:author="Garai, Subrata" w:date="2017-08-06T22:49:00Z">
              <w:r w:rsidRPr="00322B1C" w:rsidDel="009F505C">
                <w:rPr>
                  <w:rFonts w:ascii="Verdana" w:eastAsia="Times New Roman" w:hAnsi="Verdana" w:cs="Times New Roman"/>
                  <w:sz w:val="20"/>
                  <w:szCs w:val="20"/>
                  <w:rPrChange w:id="3129" w:author="Garai, Subrata" w:date="2017-08-07T00:24:00Z">
                    <w:rPr>
                      <w:rFonts w:ascii="Times New Roman" w:eastAsia="Times New Roman" w:hAnsi="Times New Roman" w:cs="Times New Roman"/>
                      <w:color w:val="000000"/>
                    </w:rPr>
                  </w:rPrChange>
                </w:rPr>
                <w:delText>217</w:delText>
              </w:r>
            </w:del>
          </w:p>
        </w:tc>
        <w:tc>
          <w:tcPr>
            <w:tcW w:w="576" w:type="dxa"/>
            <w:tcBorders>
              <w:top w:val="nil"/>
              <w:left w:val="nil"/>
              <w:bottom w:val="single" w:sz="4" w:space="0" w:color="auto"/>
              <w:right w:val="single" w:sz="4" w:space="0" w:color="auto"/>
            </w:tcBorders>
            <w:shd w:val="clear" w:color="auto" w:fill="auto"/>
            <w:noWrap/>
            <w:vAlign w:val="bottom"/>
            <w:hideMark/>
          </w:tcPr>
          <w:p w14:paraId="10CE0CDA" w14:textId="40E36D42" w:rsidR="000F5950" w:rsidRPr="00322B1C" w:rsidDel="009F505C" w:rsidRDefault="000F5950">
            <w:pPr>
              <w:pStyle w:val="ListParagraph"/>
              <w:spacing w:line="480" w:lineRule="auto"/>
              <w:jc w:val="both"/>
              <w:rPr>
                <w:del w:id="3130" w:author="Garai, Subrata" w:date="2017-08-06T22:49:00Z"/>
                <w:rFonts w:ascii="Verdana" w:eastAsia="Times New Roman" w:hAnsi="Verdana" w:cs="Times New Roman"/>
                <w:sz w:val="20"/>
                <w:szCs w:val="20"/>
                <w:rPrChange w:id="3131" w:author="Garai, Subrata" w:date="2017-08-07T00:24:00Z">
                  <w:rPr>
                    <w:del w:id="3132" w:author="Garai, Subrata" w:date="2017-08-06T22:49:00Z"/>
                    <w:rFonts w:ascii="Times New Roman" w:eastAsia="Times New Roman" w:hAnsi="Times New Roman" w:cs="Times New Roman"/>
                    <w:color w:val="000000"/>
                  </w:rPr>
                </w:rPrChange>
              </w:rPr>
              <w:pPrChange w:id="3133" w:author="Garai, Subrata" w:date="2017-08-08T21:18:00Z">
                <w:pPr>
                  <w:spacing w:line="480" w:lineRule="auto"/>
                  <w:jc w:val="both"/>
                </w:pPr>
              </w:pPrChange>
            </w:pPr>
            <w:del w:id="3134" w:author="Garai, Subrata" w:date="2017-08-06T22:49:00Z">
              <w:r w:rsidRPr="00322B1C" w:rsidDel="009F505C">
                <w:rPr>
                  <w:rFonts w:ascii="Verdana" w:eastAsia="Times New Roman" w:hAnsi="Verdana" w:cs="Times New Roman"/>
                  <w:sz w:val="20"/>
                  <w:szCs w:val="20"/>
                  <w:rPrChange w:id="3135" w:author="Garai, Subrata" w:date="2017-08-07T00:24:00Z">
                    <w:rPr>
                      <w:rFonts w:ascii="Times New Roman" w:eastAsia="Times New Roman" w:hAnsi="Times New Roman" w:cs="Times New Roman"/>
                      <w:color w:val="000000"/>
                    </w:rPr>
                  </w:rPrChange>
                </w:rPr>
                <w:delText>98</w:delText>
              </w:r>
            </w:del>
          </w:p>
        </w:tc>
        <w:tc>
          <w:tcPr>
            <w:tcW w:w="696" w:type="dxa"/>
            <w:tcBorders>
              <w:top w:val="nil"/>
              <w:left w:val="nil"/>
              <w:bottom w:val="single" w:sz="4" w:space="0" w:color="auto"/>
              <w:right w:val="single" w:sz="4" w:space="0" w:color="auto"/>
            </w:tcBorders>
            <w:shd w:val="clear" w:color="auto" w:fill="auto"/>
            <w:noWrap/>
            <w:vAlign w:val="bottom"/>
            <w:hideMark/>
          </w:tcPr>
          <w:p w14:paraId="4BCFB547" w14:textId="6FE35504" w:rsidR="000F5950" w:rsidRPr="00322B1C" w:rsidDel="009F505C" w:rsidRDefault="000F5950">
            <w:pPr>
              <w:pStyle w:val="ListParagraph"/>
              <w:spacing w:line="480" w:lineRule="auto"/>
              <w:jc w:val="both"/>
              <w:rPr>
                <w:del w:id="3136" w:author="Garai, Subrata" w:date="2017-08-06T22:49:00Z"/>
                <w:rFonts w:ascii="Verdana" w:eastAsia="Times New Roman" w:hAnsi="Verdana" w:cs="Times New Roman"/>
                <w:sz w:val="20"/>
                <w:szCs w:val="20"/>
                <w:rPrChange w:id="3137" w:author="Garai, Subrata" w:date="2017-08-07T00:24:00Z">
                  <w:rPr>
                    <w:del w:id="3138" w:author="Garai, Subrata" w:date="2017-08-06T22:49:00Z"/>
                    <w:rFonts w:ascii="Times New Roman" w:eastAsia="Times New Roman" w:hAnsi="Times New Roman" w:cs="Times New Roman"/>
                    <w:color w:val="000000"/>
                  </w:rPr>
                </w:rPrChange>
              </w:rPr>
              <w:pPrChange w:id="3139" w:author="Garai, Subrata" w:date="2017-08-08T21:18:00Z">
                <w:pPr>
                  <w:spacing w:line="480" w:lineRule="auto"/>
                  <w:jc w:val="both"/>
                </w:pPr>
              </w:pPrChange>
            </w:pPr>
            <w:del w:id="3140" w:author="Garai, Subrata" w:date="2017-08-06T22:49:00Z">
              <w:r w:rsidRPr="00322B1C" w:rsidDel="009F505C">
                <w:rPr>
                  <w:rFonts w:ascii="Verdana" w:eastAsia="Times New Roman" w:hAnsi="Verdana" w:cs="Times New Roman"/>
                  <w:sz w:val="20"/>
                  <w:szCs w:val="20"/>
                  <w:rPrChange w:id="3141" w:author="Garai, Subrata" w:date="2017-08-07T00:24:00Z">
                    <w:rPr>
                      <w:rFonts w:ascii="Times New Roman" w:eastAsia="Times New Roman" w:hAnsi="Times New Roman" w:cs="Times New Roman"/>
                      <w:color w:val="000000"/>
                    </w:rPr>
                  </w:rPrChange>
                </w:rPr>
                <w:delText>257</w:delText>
              </w:r>
            </w:del>
          </w:p>
        </w:tc>
        <w:tc>
          <w:tcPr>
            <w:tcW w:w="320" w:type="dxa"/>
            <w:tcBorders>
              <w:top w:val="nil"/>
              <w:left w:val="nil"/>
              <w:bottom w:val="single" w:sz="4" w:space="0" w:color="auto"/>
              <w:right w:val="single" w:sz="4" w:space="0" w:color="auto"/>
            </w:tcBorders>
            <w:shd w:val="clear" w:color="auto" w:fill="auto"/>
            <w:noWrap/>
            <w:vAlign w:val="bottom"/>
            <w:hideMark/>
          </w:tcPr>
          <w:p w14:paraId="7A6A3377" w14:textId="7F4164B3" w:rsidR="000F5950" w:rsidRPr="00322B1C" w:rsidDel="009F505C" w:rsidRDefault="000F5950">
            <w:pPr>
              <w:pStyle w:val="ListParagraph"/>
              <w:spacing w:line="480" w:lineRule="auto"/>
              <w:jc w:val="both"/>
              <w:rPr>
                <w:del w:id="3142" w:author="Garai, Subrata" w:date="2017-08-06T22:49:00Z"/>
                <w:rFonts w:ascii="Verdana" w:eastAsia="Times New Roman" w:hAnsi="Verdana" w:cs="Times New Roman"/>
                <w:sz w:val="20"/>
                <w:szCs w:val="20"/>
                <w:rPrChange w:id="3143" w:author="Garai, Subrata" w:date="2017-08-07T00:24:00Z">
                  <w:rPr>
                    <w:del w:id="3144" w:author="Garai, Subrata" w:date="2017-08-06T22:49:00Z"/>
                    <w:rFonts w:ascii="Times New Roman" w:eastAsia="Times New Roman" w:hAnsi="Times New Roman" w:cs="Times New Roman"/>
                    <w:color w:val="000000"/>
                  </w:rPr>
                </w:rPrChange>
              </w:rPr>
              <w:pPrChange w:id="3145" w:author="Garai, Subrata" w:date="2017-08-08T21:18:00Z">
                <w:pPr>
                  <w:spacing w:line="480" w:lineRule="auto"/>
                  <w:jc w:val="both"/>
                </w:pPr>
              </w:pPrChange>
            </w:pPr>
            <w:del w:id="3146" w:author="Garai, Subrata" w:date="2017-08-06T22:49:00Z">
              <w:r w:rsidRPr="00322B1C" w:rsidDel="009F505C">
                <w:rPr>
                  <w:rFonts w:ascii="Verdana" w:eastAsia="Times New Roman" w:hAnsi="Verdana" w:cs="Times New Roman"/>
                  <w:sz w:val="20"/>
                  <w:szCs w:val="20"/>
                  <w:rPrChange w:id="314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574551CB" w14:textId="0AC11699" w:rsidR="000F5950" w:rsidRPr="00322B1C" w:rsidDel="009F505C" w:rsidRDefault="000F5950">
            <w:pPr>
              <w:pStyle w:val="ListParagraph"/>
              <w:spacing w:line="480" w:lineRule="auto"/>
              <w:jc w:val="both"/>
              <w:rPr>
                <w:del w:id="3148" w:author="Garai, Subrata" w:date="2017-08-06T22:49:00Z"/>
                <w:rFonts w:ascii="Verdana" w:eastAsia="Times New Roman" w:hAnsi="Verdana" w:cs="Times New Roman"/>
                <w:sz w:val="20"/>
                <w:szCs w:val="20"/>
                <w:rPrChange w:id="3149" w:author="Garai, Subrata" w:date="2017-08-07T00:24:00Z">
                  <w:rPr>
                    <w:del w:id="3150" w:author="Garai, Subrata" w:date="2017-08-06T22:49:00Z"/>
                    <w:rFonts w:ascii="Times New Roman" w:eastAsia="Times New Roman" w:hAnsi="Times New Roman" w:cs="Times New Roman"/>
                    <w:color w:val="000000"/>
                  </w:rPr>
                </w:rPrChange>
              </w:rPr>
              <w:pPrChange w:id="3151" w:author="Garai, Subrata" w:date="2017-08-08T21:18:00Z">
                <w:pPr>
                  <w:spacing w:line="480" w:lineRule="auto"/>
                  <w:jc w:val="both"/>
                </w:pPr>
              </w:pPrChange>
            </w:pPr>
            <w:del w:id="3152" w:author="Garai, Subrata" w:date="2017-08-06T22:49:00Z">
              <w:r w:rsidRPr="00322B1C" w:rsidDel="009F505C">
                <w:rPr>
                  <w:rFonts w:ascii="Verdana" w:eastAsia="Times New Roman" w:hAnsi="Verdana" w:cs="Times New Roman"/>
                  <w:sz w:val="20"/>
                  <w:szCs w:val="20"/>
                  <w:rPrChange w:id="3153" w:author="Garai, Subrata" w:date="2017-08-07T00:24:00Z">
                    <w:rPr>
                      <w:rFonts w:ascii="Times New Roman" w:eastAsia="Times New Roman" w:hAnsi="Times New Roman" w:cs="Times New Roman"/>
                      <w:color w:val="000000"/>
                    </w:rPr>
                  </w:rPrChange>
                </w:rPr>
                <w:delText>79.52191</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195FB270" w14:textId="2C8CB0E4" w:rsidR="000F5950" w:rsidRPr="00322B1C" w:rsidDel="009F505C" w:rsidRDefault="000F5950">
            <w:pPr>
              <w:pStyle w:val="ListParagraph"/>
              <w:spacing w:line="480" w:lineRule="auto"/>
              <w:jc w:val="both"/>
              <w:rPr>
                <w:del w:id="3154" w:author="Garai, Subrata" w:date="2017-08-06T22:49:00Z"/>
                <w:rFonts w:ascii="Verdana" w:eastAsia="Times New Roman" w:hAnsi="Verdana" w:cs="Times New Roman"/>
                <w:sz w:val="20"/>
                <w:szCs w:val="20"/>
                <w:rPrChange w:id="3155" w:author="Garai, Subrata" w:date="2017-08-07T00:24:00Z">
                  <w:rPr>
                    <w:del w:id="3156" w:author="Garai, Subrata" w:date="2017-08-06T22:49:00Z"/>
                    <w:rFonts w:ascii="Times New Roman" w:eastAsia="Times New Roman" w:hAnsi="Times New Roman" w:cs="Times New Roman"/>
                    <w:color w:val="000000"/>
                  </w:rPr>
                </w:rPrChange>
              </w:rPr>
              <w:pPrChange w:id="3157" w:author="Garai, Subrata" w:date="2017-08-08T21:18:00Z">
                <w:pPr>
                  <w:spacing w:line="480" w:lineRule="auto"/>
                  <w:jc w:val="both"/>
                </w:pPr>
              </w:pPrChange>
            </w:pPr>
            <w:del w:id="3158" w:author="Garai, Subrata" w:date="2017-08-06T22:49:00Z">
              <w:r w:rsidRPr="00322B1C" w:rsidDel="009F505C">
                <w:rPr>
                  <w:rFonts w:ascii="Verdana" w:eastAsia="Times New Roman" w:hAnsi="Verdana" w:cs="Times New Roman"/>
                  <w:sz w:val="20"/>
                  <w:szCs w:val="20"/>
                  <w:rPrChange w:id="3159" w:author="Garai, Subrata" w:date="2017-08-07T00:24:00Z">
                    <w:rPr>
                      <w:rFonts w:ascii="Times New Roman" w:eastAsia="Times New Roman" w:hAnsi="Times New Roman" w:cs="Times New Roman"/>
                      <w:color w:val="000000"/>
                    </w:rPr>
                  </w:rPrChange>
                </w:rPr>
                <w:delText>68.88889</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074D366D" w14:textId="2C6AF558" w:rsidR="000F5950" w:rsidRPr="00322B1C" w:rsidDel="009F505C" w:rsidRDefault="000F5950">
            <w:pPr>
              <w:pStyle w:val="ListParagraph"/>
              <w:spacing w:line="480" w:lineRule="auto"/>
              <w:jc w:val="both"/>
              <w:rPr>
                <w:del w:id="3160" w:author="Garai, Subrata" w:date="2017-08-06T22:49:00Z"/>
                <w:rFonts w:ascii="Verdana" w:eastAsia="Times New Roman" w:hAnsi="Verdana" w:cs="Times New Roman"/>
                <w:sz w:val="20"/>
                <w:szCs w:val="20"/>
                <w:rPrChange w:id="3161" w:author="Garai, Subrata" w:date="2017-08-07T00:24:00Z">
                  <w:rPr>
                    <w:del w:id="3162" w:author="Garai, Subrata" w:date="2017-08-06T22:49:00Z"/>
                    <w:rFonts w:ascii="Times New Roman" w:eastAsia="Times New Roman" w:hAnsi="Times New Roman" w:cs="Times New Roman"/>
                    <w:color w:val="000000"/>
                  </w:rPr>
                </w:rPrChange>
              </w:rPr>
              <w:pPrChange w:id="3163" w:author="Garai, Subrata" w:date="2017-08-08T21:18:00Z">
                <w:pPr>
                  <w:spacing w:line="480" w:lineRule="auto"/>
                  <w:jc w:val="both"/>
                </w:pPr>
              </w:pPrChange>
            </w:pPr>
            <w:del w:id="3164" w:author="Garai, Subrata" w:date="2017-08-06T22:49:00Z">
              <w:r w:rsidRPr="00322B1C" w:rsidDel="009F505C">
                <w:rPr>
                  <w:rFonts w:ascii="Verdana" w:eastAsia="Times New Roman" w:hAnsi="Verdana" w:cs="Times New Roman"/>
                  <w:sz w:val="20"/>
                  <w:szCs w:val="20"/>
                  <w:rPrChange w:id="3165" w:author="Garai, Subrata" w:date="2017-08-07T00:24:00Z">
                    <w:rPr>
                      <w:rFonts w:ascii="Times New Roman" w:eastAsia="Times New Roman" w:hAnsi="Times New Roman" w:cs="Times New Roman"/>
                      <w:color w:val="000000"/>
                    </w:rPr>
                  </w:rPrChange>
                </w:rPr>
                <w:delText>77.38854</w:delText>
              </w:r>
            </w:del>
          </w:p>
        </w:tc>
      </w:tr>
      <w:tr w:rsidR="000F5950" w:rsidRPr="00322B1C" w:rsidDel="009F505C" w14:paraId="72180344" w14:textId="10B6BBB2" w:rsidTr="00535DB1">
        <w:trPr>
          <w:trHeight w:val="288"/>
          <w:del w:id="316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B9A4820" w14:textId="6F7F9F26" w:rsidR="000F5950" w:rsidRPr="00322B1C" w:rsidDel="009F505C" w:rsidRDefault="000F5950">
            <w:pPr>
              <w:pStyle w:val="ListParagraph"/>
              <w:spacing w:line="480" w:lineRule="auto"/>
              <w:jc w:val="both"/>
              <w:rPr>
                <w:del w:id="3167" w:author="Garai, Subrata" w:date="2017-08-06T22:49:00Z"/>
                <w:rFonts w:ascii="Verdana" w:eastAsia="Times New Roman" w:hAnsi="Verdana" w:cs="Times New Roman"/>
                <w:sz w:val="20"/>
                <w:szCs w:val="20"/>
                <w:rPrChange w:id="3168" w:author="Garai, Subrata" w:date="2017-08-07T00:24:00Z">
                  <w:rPr>
                    <w:del w:id="3169" w:author="Garai, Subrata" w:date="2017-08-06T22:49:00Z"/>
                    <w:rFonts w:ascii="Times New Roman" w:eastAsia="Times New Roman" w:hAnsi="Times New Roman" w:cs="Times New Roman"/>
                    <w:color w:val="000000"/>
                  </w:rPr>
                </w:rPrChange>
              </w:rPr>
              <w:pPrChange w:id="3170" w:author="Garai, Subrata" w:date="2017-08-08T21:18:00Z">
                <w:pPr>
                  <w:spacing w:line="480" w:lineRule="auto"/>
                  <w:jc w:val="both"/>
                </w:pPr>
              </w:pPrChange>
            </w:pPr>
            <w:del w:id="3171" w:author="Garai, Subrata" w:date="2017-08-06T22:49:00Z">
              <w:r w:rsidRPr="00322B1C" w:rsidDel="009F505C">
                <w:rPr>
                  <w:rFonts w:ascii="Verdana" w:eastAsia="Times New Roman" w:hAnsi="Verdana" w:cs="Times New Roman"/>
                  <w:sz w:val="20"/>
                  <w:szCs w:val="20"/>
                  <w:rPrChange w:id="3172" w:author="Garai, Subrata" w:date="2017-08-07T00:24:00Z">
                    <w:rPr>
                      <w:rFonts w:ascii="Times New Roman" w:eastAsia="Times New Roman" w:hAnsi="Times New Roman" w:cs="Times New Roman"/>
                      <w:color w:val="000000"/>
                    </w:rPr>
                  </w:rPrChange>
                </w:rPr>
                <w:delText>0.8</w:delText>
              </w:r>
            </w:del>
          </w:p>
        </w:tc>
        <w:tc>
          <w:tcPr>
            <w:tcW w:w="696" w:type="dxa"/>
            <w:tcBorders>
              <w:top w:val="nil"/>
              <w:left w:val="nil"/>
              <w:bottom w:val="single" w:sz="4" w:space="0" w:color="auto"/>
              <w:right w:val="single" w:sz="4" w:space="0" w:color="auto"/>
            </w:tcBorders>
            <w:shd w:val="clear" w:color="auto" w:fill="auto"/>
            <w:noWrap/>
            <w:vAlign w:val="bottom"/>
            <w:hideMark/>
          </w:tcPr>
          <w:p w14:paraId="78CDC66B" w14:textId="0E096CC5" w:rsidR="000F5950" w:rsidRPr="00322B1C" w:rsidDel="009F505C" w:rsidRDefault="000F5950">
            <w:pPr>
              <w:pStyle w:val="ListParagraph"/>
              <w:spacing w:line="480" w:lineRule="auto"/>
              <w:jc w:val="both"/>
              <w:rPr>
                <w:del w:id="3173" w:author="Garai, Subrata" w:date="2017-08-06T22:49:00Z"/>
                <w:rFonts w:ascii="Verdana" w:eastAsia="Times New Roman" w:hAnsi="Verdana" w:cs="Times New Roman"/>
                <w:sz w:val="20"/>
                <w:szCs w:val="20"/>
                <w:rPrChange w:id="3174" w:author="Garai, Subrata" w:date="2017-08-07T00:24:00Z">
                  <w:rPr>
                    <w:del w:id="3175" w:author="Garai, Subrata" w:date="2017-08-06T22:49:00Z"/>
                    <w:rFonts w:ascii="Times New Roman" w:eastAsia="Times New Roman" w:hAnsi="Times New Roman" w:cs="Times New Roman"/>
                    <w:color w:val="000000"/>
                  </w:rPr>
                </w:rPrChange>
              </w:rPr>
              <w:pPrChange w:id="3176" w:author="Garai, Subrata" w:date="2017-08-08T21:18:00Z">
                <w:pPr>
                  <w:spacing w:line="480" w:lineRule="auto"/>
                  <w:jc w:val="both"/>
                </w:pPr>
              </w:pPrChange>
            </w:pPr>
            <w:del w:id="3177" w:author="Garai, Subrata" w:date="2017-08-06T22:49:00Z">
              <w:r w:rsidRPr="00322B1C" w:rsidDel="009F505C">
                <w:rPr>
                  <w:rFonts w:ascii="Verdana" w:eastAsia="Times New Roman" w:hAnsi="Verdana" w:cs="Times New Roman"/>
                  <w:sz w:val="20"/>
                  <w:szCs w:val="20"/>
                  <w:rPrChange w:id="3178" w:author="Garai, Subrata" w:date="2017-08-07T00:24:00Z">
                    <w:rPr>
                      <w:rFonts w:ascii="Times New Roman" w:eastAsia="Times New Roman" w:hAnsi="Times New Roman" w:cs="Times New Roman"/>
                      <w:color w:val="000000"/>
                    </w:rPr>
                  </w:rPrChange>
                </w:rPr>
                <w:delText>908</w:delText>
              </w:r>
            </w:del>
          </w:p>
        </w:tc>
        <w:tc>
          <w:tcPr>
            <w:tcW w:w="576" w:type="dxa"/>
            <w:tcBorders>
              <w:top w:val="nil"/>
              <w:left w:val="nil"/>
              <w:bottom w:val="single" w:sz="4" w:space="0" w:color="auto"/>
              <w:right w:val="single" w:sz="4" w:space="0" w:color="auto"/>
            </w:tcBorders>
            <w:shd w:val="clear" w:color="auto" w:fill="auto"/>
            <w:noWrap/>
            <w:vAlign w:val="bottom"/>
            <w:hideMark/>
          </w:tcPr>
          <w:p w14:paraId="0941EC10" w14:textId="1A9E6DB4" w:rsidR="000F5950" w:rsidRPr="00322B1C" w:rsidDel="009F505C" w:rsidRDefault="000F5950">
            <w:pPr>
              <w:pStyle w:val="ListParagraph"/>
              <w:spacing w:line="480" w:lineRule="auto"/>
              <w:jc w:val="both"/>
              <w:rPr>
                <w:del w:id="3179" w:author="Garai, Subrata" w:date="2017-08-06T22:49:00Z"/>
                <w:rFonts w:ascii="Verdana" w:eastAsia="Times New Roman" w:hAnsi="Verdana" w:cs="Times New Roman"/>
                <w:sz w:val="20"/>
                <w:szCs w:val="20"/>
                <w:rPrChange w:id="3180" w:author="Garai, Subrata" w:date="2017-08-07T00:24:00Z">
                  <w:rPr>
                    <w:del w:id="3181" w:author="Garai, Subrata" w:date="2017-08-06T22:49:00Z"/>
                    <w:rFonts w:ascii="Times New Roman" w:eastAsia="Times New Roman" w:hAnsi="Times New Roman" w:cs="Times New Roman"/>
                    <w:color w:val="000000"/>
                  </w:rPr>
                </w:rPrChange>
              </w:rPr>
              <w:pPrChange w:id="3182" w:author="Garai, Subrata" w:date="2017-08-08T21:18:00Z">
                <w:pPr>
                  <w:spacing w:line="480" w:lineRule="auto"/>
                  <w:jc w:val="both"/>
                </w:pPr>
              </w:pPrChange>
            </w:pPr>
            <w:del w:id="3183" w:author="Garai, Subrata" w:date="2017-08-06T22:49:00Z">
              <w:r w:rsidRPr="00322B1C" w:rsidDel="009F505C">
                <w:rPr>
                  <w:rFonts w:ascii="Verdana" w:eastAsia="Times New Roman" w:hAnsi="Verdana" w:cs="Times New Roman"/>
                  <w:sz w:val="20"/>
                  <w:szCs w:val="20"/>
                  <w:rPrChange w:id="3184" w:author="Garai, Subrata" w:date="2017-08-07T00:24:00Z">
                    <w:rPr>
                      <w:rFonts w:ascii="Times New Roman" w:eastAsia="Times New Roman" w:hAnsi="Times New Roman" w:cs="Times New Roman"/>
                      <w:color w:val="000000"/>
                    </w:rPr>
                  </w:rPrChange>
                </w:rPr>
                <w:delText>237</w:delText>
              </w:r>
            </w:del>
          </w:p>
        </w:tc>
        <w:tc>
          <w:tcPr>
            <w:tcW w:w="576" w:type="dxa"/>
            <w:tcBorders>
              <w:top w:val="nil"/>
              <w:left w:val="nil"/>
              <w:bottom w:val="single" w:sz="4" w:space="0" w:color="auto"/>
              <w:right w:val="single" w:sz="4" w:space="0" w:color="auto"/>
            </w:tcBorders>
            <w:shd w:val="clear" w:color="auto" w:fill="auto"/>
            <w:noWrap/>
            <w:vAlign w:val="bottom"/>
            <w:hideMark/>
          </w:tcPr>
          <w:p w14:paraId="4109D896" w14:textId="0BE8083B" w:rsidR="000F5950" w:rsidRPr="00322B1C" w:rsidDel="009F505C" w:rsidRDefault="000F5950">
            <w:pPr>
              <w:pStyle w:val="ListParagraph"/>
              <w:spacing w:line="480" w:lineRule="auto"/>
              <w:jc w:val="both"/>
              <w:rPr>
                <w:del w:id="3185" w:author="Garai, Subrata" w:date="2017-08-06T22:49:00Z"/>
                <w:rFonts w:ascii="Verdana" w:eastAsia="Times New Roman" w:hAnsi="Verdana" w:cs="Times New Roman"/>
                <w:sz w:val="20"/>
                <w:szCs w:val="20"/>
                <w:rPrChange w:id="3186" w:author="Garai, Subrata" w:date="2017-08-07T00:24:00Z">
                  <w:rPr>
                    <w:del w:id="3187" w:author="Garai, Subrata" w:date="2017-08-06T22:49:00Z"/>
                    <w:rFonts w:ascii="Times New Roman" w:eastAsia="Times New Roman" w:hAnsi="Times New Roman" w:cs="Times New Roman"/>
                    <w:color w:val="000000"/>
                  </w:rPr>
                </w:rPrChange>
              </w:rPr>
              <w:pPrChange w:id="3188" w:author="Garai, Subrata" w:date="2017-08-08T21:18:00Z">
                <w:pPr>
                  <w:spacing w:line="480" w:lineRule="auto"/>
                  <w:jc w:val="both"/>
                </w:pPr>
              </w:pPrChange>
            </w:pPr>
            <w:del w:id="3189" w:author="Garai, Subrata" w:date="2017-08-06T22:49:00Z">
              <w:r w:rsidRPr="00322B1C" w:rsidDel="009F505C">
                <w:rPr>
                  <w:rFonts w:ascii="Verdana" w:eastAsia="Times New Roman" w:hAnsi="Verdana" w:cs="Times New Roman"/>
                  <w:sz w:val="20"/>
                  <w:szCs w:val="20"/>
                  <w:rPrChange w:id="3190" w:author="Garai, Subrata" w:date="2017-08-07T00:24:00Z">
                    <w:rPr>
                      <w:rFonts w:ascii="Times New Roman" w:eastAsia="Times New Roman" w:hAnsi="Times New Roman" w:cs="Times New Roman"/>
                      <w:color w:val="000000"/>
                    </w:rPr>
                  </w:rPrChange>
                </w:rPr>
                <w:delText>78</w:delText>
              </w:r>
            </w:del>
          </w:p>
        </w:tc>
        <w:tc>
          <w:tcPr>
            <w:tcW w:w="696" w:type="dxa"/>
            <w:tcBorders>
              <w:top w:val="nil"/>
              <w:left w:val="nil"/>
              <w:bottom w:val="single" w:sz="4" w:space="0" w:color="auto"/>
              <w:right w:val="single" w:sz="4" w:space="0" w:color="auto"/>
            </w:tcBorders>
            <w:shd w:val="clear" w:color="auto" w:fill="auto"/>
            <w:noWrap/>
            <w:vAlign w:val="bottom"/>
            <w:hideMark/>
          </w:tcPr>
          <w:p w14:paraId="31C6C3DE" w14:textId="5F9068F1" w:rsidR="000F5950" w:rsidRPr="00322B1C" w:rsidDel="009F505C" w:rsidRDefault="000F5950">
            <w:pPr>
              <w:pStyle w:val="ListParagraph"/>
              <w:spacing w:line="480" w:lineRule="auto"/>
              <w:jc w:val="both"/>
              <w:rPr>
                <w:del w:id="3191" w:author="Garai, Subrata" w:date="2017-08-06T22:49:00Z"/>
                <w:rFonts w:ascii="Verdana" w:eastAsia="Times New Roman" w:hAnsi="Verdana" w:cs="Times New Roman"/>
                <w:sz w:val="20"/>
                <w:szCs w:val="20"/>
                <w:rPrChange w:id="3192" w:author="Garai, Subrata" w:date="2017-08-07T00:24:00Z">
                  <w:rPr>
                    <w:del w:id="3193" w:author="Garai, Subrata" w:date="2017-08-06T22:49:00Z"/>
                    <w:rFonts w:ascii="Times New Roman" w:eastAsia="Times New Roman" w:hAnsi="Times New Roman" w:cs="Times New Roman"/>
                    <w:color w:val="000000"/>
                  </w:rPr>
                </w:rPrChange>
              </w:rPr>
              <w:pPrChange w:id="3194" w:author="Garai, Subrata" w:date="2017-08-08T21:18:00Z">
                <w:pPr>
                  <w:spacing w:line="480" w:lineRule="auto"/>
                  <w:jc w:val="both"/>
                </w:pPr>
              </w:pPrChange>
            </w:pPr>
            <w:del w:id="3195" w:author="Garai, Subrata" w:date="2017-08-06T22:49:00Z">
              <w:r w:rsidRPr="00322B1C" w:rsidDel="009F505C">
                <w:rPr>
                  <w:rFonts w:ascii="Verdana" w:eastAsia="Times New Roman" w:hAnsi="Verdana" w:cs="Times New Roman"/>
                  <w:sz w:val="20"/>
                  <w:szCs w:val="20"/>
                  <w:rPrChange w:id="3196" w:author="Garai, Subrata" w:date="2017-08-07T00:24:00Z">
                    <w:rPr>
                      <w:rFonts w:ascii="Times New Roman" w:eastAsia="Times New Roman" w:hAnsi="Times New Roman" w:cs="Times New Roman"/>
                      <w:color w:val="000000"/>
                    </w:rPr>
                  </w:rPrChange>
                </w:rPr>
                <w:delText>347</w:delText>
              </w:r>
            </w:del>
          </w:p>
        </w:tc>
        <w:tc>
          <w:tcPr>
            <w:tcW w:w="320" w:type="dxa"/>
            <w:tcBorders>
              <w:top w:val="nil"/>
              <w:left w:val="nil"/>
              <w:bottom w:val="single" w:sz="4" w:space="0" w:color="auto"/>
              <w:right w:val="single" w:sz="4" w:space="0" w:color="auto"/>
            </w:tcBorders>
            <w:shd w:val="clear" w:color="auto" w:fill="auto"/>
            <w:noWrap/>
            <w:vAlign w:val="bottom"/>
            <w:hideMark/>
          </w:tcPr>
          <w:p w14:paraId="3154D92A" w14:textId="4216D784" w:rsidR="000F5950" w:rsidRPr="00322B1C" w:rsidDel="009F505C" w:rsidRDefault="000F5950">
            <w:pPr>
              <w:pStyle w:val="ListParagraph"/>
              <w:spacing w:line="480" w:lineRule="auto"/>
              <w:jc w:val="both"/>
              <w:rPr>
                <w:del w:id="3197" w:author="Garai, Subrata" w:date="2017-08-06T22:49:00Z"/>
                <w:rFonts w:ascii="Verdana" w:eastAsia="Times New Roman" w:hAnsi="Verdana" w:cs="Times New Roman"/>
                <w:sz w:val="20"/>
                <w:szCs w:val="20"/>
                <w:rPrChange w:id="3198" w:author="Garai, Subrata" w:date="2017-08-07T00:24:00Z">
                  <w:rPr>
                    <w:del w:id="3199" w:author="Garai, Subrata" w:date="2017-08-06T22:49:00Z"/>
                    <w:rFonts w:ascii="Times New Roman" w:eastAsia="Times New Roman" w:hAnsi="Times New Roman" w:cs="Times New Roman"/>
                    <w:color w:val="000000"/>
                  </w:rPr>
                </w:rPrChange>
              </w:rPr>
              <w:pPrChange w:id="3200" w:author="Garai, Subrata" w:date="2017-08-08T21:18:00Z">
                <w:pPr>
                  <w:spacing w:line="480" w:lineRule="auto"/>
                  <w:jc w:val="both"/>
                </w:pPr>
              </w:pPrChange>
            </w:pPr>
            <w:del w:id="3201" w:author="Garai, Subrata" w:date="2017-08-06T22:49:00Z">
              <w:r w:rsidRPr="00322B1C" w:rsidDel="009F505C">
                <w:rPr>
                  <w:rFonts w:ascii="Verdana" w:eastAsia="Times New Roman" w:hAnsi="Verdana" w:cs="Times New Roman"/>
                  <w:sz w:val="20"/>
                  <w:szCs w:val="20"/>
                  <w:rPrChange w:id="320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1F1BFEF8" w14:textId="0156C75C" w:rsidR="000F5950" w:rsidRPr="00322B1C" w:rsidDel="009F505C" w:rsidRDefault="000F5950">
            <w:pPr>
              <w:pStyle w:val="ListParagraph"/>
              <w:spacing w:line="480" w:lineRule="auto"/>
              <w:jc w:val="both"/>
              <w:rPr>
                <w:del w:id="3203" w:author="Garai, Subrata" w:date="2017-08-06T22:49:00Z"/>
                <w:rFonts w:ascii="Verdana" w:eastAsia="Times New Roman" w:hAnsi="Verdana" w:cs="Times New Roman"/>
                <w:sz w:val="20"/>
                <w:szCs w:val="20"/>
                <w:rPrChange w:id="3204" w:author="Garai, Subrata" w:date="2017-08-07T00:24:00Z">
                  <w:rPr>
                    <w:del w:id="3205" w:author="Garai, Subrata" w:date="2017-08-06T22:49:00Z"/>
                    <w:rFonts w:ascii="Times New Roman" w:eastAsia="Times New Roman" w:hAnsi="Times New Roman" w:cs="Times New Roman"/>
                    <w:color w:val="000000"/>
                  </w:rPr>
                </w:rPrChange>
              </w:rPr>
              <w:pPrChange w:id="3206" w:author="Garai, Subrata" w:date="2017-08-08T21:18:00Z">
                <w:pPr>
                  <w:spacing w:line="480" w:lineRule="auto"/>
                  <w:jc w:val="both"/>
                </w:pPr>
              </w:pPrChange>
            </w:pPr>
            <w:del w:id="3207" w:author="Garai, Subrata" w:date="2017-08-06T22:49:00Z">
              <w:r w:rsidRPr="00322B1C" w:rsidDel="009F505C">
                <w:rPr>
                  <w:rFonts w:ascii="Verdana" w:eastAsia="Times New Roman" w:hAnsi="Verdana" w:cs="Times New Roman"/>
                  <w:sz w:val="20"/>
                  <w:szCs w:val="20"/>
                  <w:rPrChange w:id="3208" w:author="Garai, Subrata" w:date="2017-08-07T00:24:00Z">
                    <w:rPr>
                      <w:rFonts w:ascii="Times New Roman" w:eastAsia="Times New Roman" w:hAnsi="Times New Roman" w:cs="Times New Roman"/>
                      <w:color w:val="000000"/>
                    </w:rPr>
                  </w:rPrChange>
                </w:rPr>
                <w:delText>72.3506</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10113A5A" w14:textId="792AD72E" w:rsidR="000F5950" w:rsidRPr="00322B1C" w:rsidDel="009F505C" w:rsidRDefault="000F5950">
            <w:pPr>
              <w:pStyle w:val="ListParagraph"/>
              <w:spacing w:line="480" w:lineRule="auto"/>
              <w:jc w:val="both"/>
              <w:rPr>
                <w:del w:id="3209" w:author="Garai, Subrata" w:date="2017-08-06T22:49:00Z"/>
                <w:rFonts w:ascii="Verdana" w:eastAsia="Times New Roman" w:hAnsi="Verdana" w:cs="Times New Roman"/>
                <w:sz w:val="20"/>
                <w:szCs w:val="20"/>
                <w:rPrChange w:id="3210" w:author="Garai, Subrata" w:date="2017-08-07T00:24:00Z">
                  <w:rPr>
                    <w:del w:id="3211" w:author="Garai, Subrata" w:date="2017-08-06T22:49:00Z"/>
                    <w:rFonts w:ascii="Times New Roman" w:eastAsia="Times New Roman" w:hAnsi="Times New Roman" w:cs="Times New Roman"/>
                    <w:color w:val="000000"/>
                  </w:rPr>
                </w:rPrChange>
              </w:rPr>
              <w:pPrChange w:id="3212" w:author="Garai, Subrata" w:date="2017-08-08T21:18:00Z">
                <w:pPr>
                  <w:spacing w:line="480" w:lineRule="auto"/>
                  <w:jc w:val="both"/>
                </w:pPr>
              </w:pPrChange>
            </w:pPr>
            <w:del w:id="3213" w:author="Garai, Subrata" w:date="2017-08-06T22:49:00Z">
              <w:r w:rsidRPr="00322B1C" w:rsidDel="009F505C">
                <w:rPr>
                  <w:rFonts w:ascii="Verdana" w:eastAsia="Times New Roman" w:hAnsi="Verdana" w:cs="Times New Roman"/>
                  <w:sz w:val="20"/>
                  <w:szCs w:val="20"/>
                  <w:rPrChange w:id="3214" w:author="Garai, Subrata" w:date="2017-08-07T00:24:00Z">
                    <w:rPr>
                      <w:rFonts w:ascii="Times New Roman" w:eastAsia="Times New Roman" w:hAnsi="Times New Roman" w:cs="Times New Roman"/>
                      <w:color w:val="000000"/>
                    </w:rPr>
                  </w:rPrChange>
                </w:rPr>
                <w:delText>75.2381</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7FF84264" w14:textId="7B8DF9D8" w:rsidR="000F5950" w:rsidRPr="00322B1C" w:rsidDel="009F505C" w:rsidRDefault="000F5950">
            <w:pPr>
              <w:pStyle w:val="ListParagraph"/>
              <w:spacing w:line="480" w:lineRule="auto"/>
              <w:jc w:val="both"/>
              <w:rPr>
                <w:del w:id="3215" w:author="Garai, Subrata" w:date="2017-08-06T22:49:00Z"/>
                <w:rFonts w:ascii="Verdana" w:eastAsia="Times New Roman" w:hAnsi="Verdana" w:cs="Times New Roman"/>
                <w:sz w:val="20"/>
                <w:szCs w:val="20"/>
                <w:rPrChange w:id="3216" w:author="Garai, Subrata" w:date="2017-08-07T00:24:00Z">
                  <w:rPr>
                    <w:del w:id="3217" w:author="Garai, Subrata" w:date="2017-08-06T22:49:00Z"/>
                    <w:rFonts w:ascii="Times New Roman" w:eastAsia="Times New Roman" w:hAnsi="Times New Roman" w:cs="Times New Roman"/>
                    <w:color w:val="000000"/>
                  </w:rPr>
                </w:rPrChange>
              </w:rPr>
              <w:pPrChange w:id="3218" w:author="Garai, Subrata" w:date="2017-08-08T21:18:00Z">
                <w:pPr>
                  <w:spacing w:line="480" w:lineRule="auto"/>
                  <w:jc w:val="both"/>
                </w:pPr>
              </w:pPrChange>
            </w:pPr>
            <w:del w:id="3219" w:author="Garai, Subrata" w:date="2017-08-06T22:49:00Z">
              <w:r w:rsidRPr="00322B1C" w:rsidDel="009F505C">
                <w:rPr>
                  <w:rFonts w:ascii="Verdana" w:eastAsia="Times New Roman" w:hAnsi="Verdana" w:cs="Times New Roman"/>
                  <w:sz w:val="20"/>
                  <w:szCs w:val="20"/>
                  <w:rPrChange w:id="3220" w:author="Garai, Subrata" w:date="2017-08-07T00:24:00Z">
                    <w:rPr>
                      <w:rFonts w:ascii="Times New Roman" w:eastAsia="Times New Roman" w:hAnsi="Times New Roman" w:cs="Times New Roman"/>
                      <w:color w:val="000000"/>
                    </w:rPr>
                  </w:rPrChange>
                </w:rPr>
                <w:delText>72.92994</w:delText>
              </w:r>
            </w:del>
          </w:p>
        </w:tc>
      </w:tr>
      <w:tr w:rsidR="000F5950" w:rsidRPr="00322B1C" w:rsidDel="009F505C" w14:paraId="0CF290D8" w14:textId="0EF9C244" w:rsidTr="00535DB1">
        <w:trPr>
          <w:trHeight w:val="288"/>
          <w:del w:id="322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E423B2C" w14:textId="4D4B689D" w:rsidR="000F5950" w:rsidRPr="00322B1C" w:rsidDel="009F505C" w:rsidRDefault="000F5950">
            <w:pPr>
              <w:pStyle w:val="ListParagraph"/>
              <w:spacing w:line="480" w:lineRule="auto"/>
              <w:jc w:val="both"/>
              <w:rPr>
                <w:del w:id="3222" w:author="Garai, Subrata" w:date="2017-08-06T22:49:00Z"/>
                <w:rFonts w:ascii="Verdana" w:eastAsia="Times New Roman" w:hAnsi="Verdana" w:cs="Times New Roman"/>
                <w:sz w:val="20"/>
                <w:szCs w:val="20"/>
                <w:rPrChange w:id="3223" w:author="Garai, Subrata" w:date="2017-08-07T00:24:00Z">
                  <w:rPr>
                    <w:del w:id="3224" w:author="Garai, Subrata" w:date="2017-08-06T22:49:00Z"/>
                    <w:rFonts w:ascii="Times New Roman" w:eastAsia="Times New Roman" w:hAnsi="Times New Roman" w:cs="Times New Roman"/>
                    <w:color w:val="000000"/>
                  </w:rPr>
                </w:rPrChange>
              </w:rPr>
              <w:pPrChange w:id="3225" w:author="Garai, Subrata" w:date="2017-08-08T21:18:00Z">
                <w:pPr>
                  <w:spacing w:line="480" w:lineRule="auto"/>
                  <w:jc w:val="both"/>
                </w:pPr>
              </w:pPrChange>
            </w:pPr>
            <w:del w:id="3226" w:author="Garai, Subrata" w:date="2017-08-06T22:49:00Z">
              <w:r w:rsidRPr="00322B1C" w:rsidDel="009F505C">
                <w:rPr>
                  <w:rFonts w:ascii="Verdana" w:eastAsia="Times New Roman" w:hAnsi="Verdana" w:cs="Times New Roman"/>
                  <w:sz w:val="20"/>
                  <w:szCs w:val="20"/>
                  <w:rPrChange w:id="3227" w:author="Garai, Subrata" w:date="2017-08-07T00:24:00Z">
                    <w:rPr>
                      <w:rFonts w:ascii="Times New Roman" w:eastAsia="Times New Roman" w:hAnsi="Times New Roman" w:cs="Times New Roman"/>
                      <w:color w:val="000000"/>
                    </w:rPr>
                  </w:rPrChange>
                </w:rPr>
                <w:delText>0.85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6DE4B703" w14:textId="60F93DC7" w:rsidR="000F5950" w:rsidRPr="00322B1C" w:rsidDel="009F505C" w:rsidRDefault="000F5950">
            <w:pPr>
              <w:pStyle w:val="ListParagraph"/>
              <w:spacing w:line="480" w:lineRule="auto"/>
              <w:jc w:val="both"/>
              <w:rPr>
                <w:del w:id="3228" w:author="Garai, Subrata" w:date="2017-08-06T22:49:00Z"/>
                <w:rFonts w:ascii="Verdana" w:eastAsia="Times New Roman" w:hAnsi="Verdana" w:cs="Times New Roman"/>
                <w:sz w:val="20"/>
                <w:szCs w:val="20"/>
                <w:rPrChange w:id="3229" w:author="Garai, Subrata" w:date="2017-08-07T00:24:00Z">
                  <w:rPr>
                    <w:del w:id="3230" w:author="Garai, Subrata" w:date="2017-08-06T22:49:00Z"/>
                    <w:rFonts w:ascii="Times New Roman" w:eastAsia="Times New Roman" w:hAnsi="Times New Roman" w:cs="Times New Roman"/>
                    <w:color w:val="000000"/>
                  </w:rPr>
                </w:rPrChange>
              </w:rPr>
              <w:pPrChange w:id="3231" w:author="Garai, Subrata" w:date="2017-08-08T21:18:00Z">
                <w:pPr>
                  <w:spacing w:line="480" w:lineRule="auto"/>
                  <w:jc w:val="both"/>
                </w:pPr>
              </w:pPrChange>
            </w:pPr>
            <w:del w:id="3232" w:author="Garai, Subrata" w:date="2017-08-06T22:49:00Z">
              <w:r w:rsidRPr="00322B1C" w:rsidDel="009F505C">
                <w:rPr>
                  <w:rFonts w:ascii="Verdana" w:eastAsia="Times New Roman" w:hAnsi="Verdana" w:cs="Times New Roman"/>
                  <w:sz w:val="20"/>
                  <w:szCs w:val="20"/>
                  <w:rPrChange w:id="3233" w:author="Garai, Subrata" w:date="2017-08-07T00:24:00Z">
                    <w:rPr>
                      <w:rFonts w:ascii="Times New Roman" w:eastAsia="Times New Roman" w:hAnsi="Times New Roman" w:cs="Times New Roman"/>
                      <w:color w:val="000000"/>
                    </w:rPr>
                  </w:rPrChange>
                </w:rPr>
                <w:delText>772</w:delText>
              </w:r>
            </w:del>
          </w:p>
        </w:tc>
        <w:tc>
          <w:tcPr>
            <w:tcW w:w="576" w:type="dxa"/>
            <w:tcBorders>
              <w:top w:val="nil"/>
              <w:left w:val="nil"/>
              <w:bottom w:val="single" w:sz="4" w:space="0" w:color="auto"/>
              <w:right w:val="single" w:sz="4" w:space="0" w:color="auto"/>
            </w:tcBorders>
            <w:shd w:val="clear" w:color="auto" w:fill="auto"/>
            <w:noWrap/>
            <w:vAlign w:val="bottom"/>
            <w:hideMark/>
          </w:tcPr>
          <w:p w14:paraId="7A4DD87C" w14:textId="54C3E6F7" w:rsidR="000F5950" w:rsidRPr="00322B1C" w:rsidDel="009F505C" w:rsidRDefault="000F5950">
            <w:pPr>
              <w:pStyle w:val="ListParagraph"/>
              <w:spacing w:line="480" w:lineRule="auto"/>
              <w:jc w:val="both"/>
              <w:rPr>
                <w:del w:id="3234" w:author="Garai, Subrata" w:date="2017-08-06T22:49:00Z"/>
                <w:rFonts w:ascii="Verdana" w:eastAsia="Times New Roman" w:hAnsi="Verdana" w:cs="Times New Roman"/>
                <w:sz w:val="20"/>
                <w:szCs w:val="20"/>
                <w:rPrChange w:id="3235" w:author="Garai, Subrata" w:date="2017-08-07T00:24:00Z">
                  <w:rPr>
                    <w:del w:id="3236" w:author="Garai, Subrata" w:date="2017-08-06T22:49:00Z"/>
                    <w:rFonts w:ascii="Times New Roman" w:eastAsia="Times New Roman" w:hAnsi="Times New Roman" w:cs="Times New Roman"/>
                    <w:color w:val="000000"/>
                  </w:rPr>
                </w:rPrChange>
              </w:rPr>
              <w:pPrChange w:id="3237" w:author="Garai, Subrata" w:date="2017-08-08T21:18:00Z">
                <w:pPr>
                  <w:spacing w:line="480" w:lineRule="auto"/>
                  <w:jc w:val="both"/>
                </w:pPr>
              </w:pPrChange>
            </w:pPr>
            <w:del w:id="3238" w:author="Garai, Subrata" w:date="2017-08-06T22:49:00Z">
              <w:r w:rsidRPr="00322B1C" w:rsidDel="009F505C">
                <w:rPr>
                  <w:rFonts w:ascii="Verdana" w:eastAsia="Times New Roman" w:hAnsi="Verdana" w:cs="Times New Roman"/>
                  <w:sz w:val="20"/>
                  <w:szCs w:val="20"/>
                  <w:rPrChange w:id="3239" w:author="Garai, Subrata" w:date="2017-08-07T00:24:00Z">
                    <w:rPr>
                      <w:rFonts w:ascii="Times New Roman" w:eastAsia="Times New Roman" w:hAnsi="Times New Roman" w:cs="Times New Roman"/>
                      <w:color w:val="000000"/>
                    </w:rPr>
                  </w:rPrChange>
                </w:rPr>
                <w:delText>264</w:delText>
              </w:r>
            </w:del>
          </w:p>
        </w:tc>
        <w:tc>
          <w:tcPr>
            <w:tcW w:w="576" w:type="dxa"/>
            <w:tcBorders>
              <w:top w:val="nil"/>
              <w:left w:val="nil"/>
              <w:bottom w:val="single" w:sz="4" w:space="0" w:color="auto"/>
              <w:right w:val="single" w:sz="4" w:space="0" w:color="auto"/>
            </w:tcBorders>
            <w:shd w:val="clear" w:color="auto" w:fill="auto"/>
            <w:noWrap/>
            <w:vAlign w:val="bottom"/>
            <w:hideMark/>
          </w:tcPr>
          <w:p w14:paraId="17770A8E" w14:textId="7A806C3E" w:rsidR="000F5950" w:rsidRPr="00322B1C" w:rsidDel="009F505C" w:rsidRDefault="000F5950">
            <w:pPr>
              <w:pStyle w:val="ListParagraph"/>
              <w:spacing w:line="480" w:lineRule="auto"/>
              <w:jc w:val="both"/>
              <w:rPr>
                <w:del w:id="3240" w:author="Garai, Subrata" w:date="2017-08-06T22:49:00Z"/>
                <w:rFonts w:ascii="Verdana" w:eastAsia="Times New Roman" w:hAnsi="Verdana" w:cs="Times New Roman"/>
                <w:sz w:val="20"/>
                <w:szCs w:val="20"/>
                <w:rPrChange w:id="3241" w:author="Garai, Subrata" w:date="2017-08-07T00:24:00Z">
                  <w:rPr>
                    <w:del w:id="3242" w:author="Garai, Subrata" w:date="2017-08-06T22:49:00Z"/>
                    <w:rFonts w:ascii="Times New Roman" w:eastAsia="Times New Roman" w:hAnsi="Times New Roman" w:cs="Times New Roman"/>
                    <w:color w:val="000000"/>
                  </w:rPr>
                </w:rPrChange>
              </w:rPr>
              <w:pPrChange w:id="3243" w:author="Garai, Subrata" w:date="2017-08-08T21:18:00Z">
                <w:pPr>
                  <w:spacing w:line="480" w:lineRule="auto"/>
                  <w:jc w:val="both"/>
                </w:pPr>
              </w:pPrChange>
            </w:pPr>
            <w:del w:id="3244" w:author="Garai, Subrata" w:date="2017-08-06T22:49:00Z">
              <w:r w:rsidRPr="00322B1C" w:rsidDel="009F505C">
                <w:rPr>
                  <w:rFonts w:ascii="Verdana" w:eastAsia="Times New Roman" w:hAnsi="Verdana" w:cs="Times New Roman"/>
                  <w:sz w:val="20"/>
                  <w:szCs w:val="20"/>
                  <w:rPrChange w:id="3245" w:author="Garai, Subrata" w:date="2017-08-07T00:24:00Z">
                    <w:rPr>
                      <w:rFonts w:ascii="Times New Roman" w:eastAsia="Times New Roman" w:hAnsi="Times New Roman" w:cs="Times New Roman"/>
                      <w:color w:val="000000"/>
                    </w:rPr>
                  </w:rPrChange>
                </w:rPr>
                <w:delText>51</w:delText>
              </w:r>
            </w:del>
          </w:p>
        </w:tc>
        <w:tc>
          <w:tcPr>
            <w:tcW w:w="696" w:type="dxa"/>
            <w:tcBorders>
              <w:top w:val="nil"/>
              <w:left w:val="nil"/>
              <w:bottom w:val="single" w:sz="4" w:space="0" w:color="auto"/>
              <w:right w:val="single" w:sz="4" w:space="0" w:color="auto"/>
            </w:tcBorders>
            <w:shd w:val="clear" w:color="auto" w:fill="auto"/>
            <w:noWrap/>
            <w:vAlign w:val="bottom"/>
            <w:hideMark/>
          </w:tcPr>
          <w:p w14:paraId="4CDCA6A7" w14:textId="2BC5708C" w:rsidR="000F5950" w:rsidRPr="00322B1C" w:rsidDel="009F505C" w:rsidRDefault="000F5950">
            <w:pPr>
              <w:pStyle w:val="ListParagraph"/>
              <w:spacing w:line="480" w:lineRule="auto"/>
              <w:jc w:val="both"/>
              <w:rPr>
                <w:del w:id="3246" w:author="Garai, Subrata" w:date="2017-08-06T22:49:00Z"/>
                <w:rFonts w:ascii="Verdana" w:eastAsia="Times New Roman" w:hAnsi="Verdana" w:cs="Times New Roman"/>
                <w:sz w:val="20"/>
                <w:szCs w:val="20"/>
                <w:rPrChange w:id="3247" w:author="Garai, Subrata" w:date="2017-08-07T00:24:00Z">
                  <w:rPr>
                    <w:del w:id="3248" w:author="Garai, Subrata" w:date="2017-08-06T22:49:00Z"/>
                    <w:rFonts w:ascii="Times New Roman" w:eastAsia="Times New Roman" w:hAnsi="Times New Roman" w:cs="Times New Roman"/>
                    <w:color w:val="000000"/>
                  </w:rPr>
                </w:rPrChange>
              </w:rPr>
              <w:pPrChange w:id="3249" w:author="Garai, Subrata" w:date="2017-08-08T21:18:00Z">
                <w:pPr>
                  <w:spacing w:line="480" w:lineRule="auto"/>
                  <w:jc w:val="both"/>
                </w:pPr>
              </w:pPrChange>
            </w:pPr>
            <w:del w:id="3250" w:author="Garai, Subrata" w:date="2017-08-06T22:49:00Z">
              <w:r w:rsidRPr="00322B1C" w:rsidDel="009F505C">
                <w:rPr>
                  <w:rFonts w:ascii="Verdana" w:eastAsia="Times New Roman" w:hAnsi="Verdana" w:cs="Times New Roman"/>
                  <w:sz w:val="20"/>
                  <w:szCs w:val="20"/>
                  <w:rPrChange w:id="3251" w:author="Garai, Subrata" w:date="2017-08-07T00:24:00Z">
                    <w:rPr>
                      <w:rFonts w:ascii="Times New Roman" w:eastAsia="Times New Roman" w:hAnsi="Times New Roman" w:cs="Times New Roman"/>
                      <w:color w:val="000000"/>
                    </w:rPr>
                  </w:rPrChange>
                </w:rPr>
                <w:delText>483</w:delText>
              </w:r>
            </w:del>
          </w:p>
        </w:tc>
        <w:tc>
          <w:tcPr>
            <w:tcW w:w="320" w:type="dxa"/>
            <w:tcBorders>
              <w:top w:val="nil"/>
              <w:left w:val="nil"/>
              <w:bottom w:val="single" w:sz="4" w:space="0" w:color="auto"/>
              <w:right w:val="single" w:sz="4" w:space="0" w:color="auto"/>
            </w:tcBorders>
            <w:shd w:val="clear" w:color="auto" w:fill="auto"/>
            <w:noWrap/>
            <w:vAlign w:val="bottom"/>
            <w:hideMark/>
          </w:tcPr>
          <w:p w14:paraId="47F22FEE" w14:textId="507B8599" w:rsidR="000F5950" w:rsidRPr="00322B1C" w:rsidDel="009F505C" w:rsidRDefault="000F5950">
            <w:pPr>
              <w:pStyle w:val="ListParagraph"/>
              <w:spacing w:line="480" w:lineRule="auto"/>
              <w:jc w:val="both"/>
              <w:rPr>
                <w:del w:id="3252" w:author="Garai, Subrata" w:date="2017-08-06T22:49:00Z"/>
                <w:rFonts w:ascii="Verdana" w:eastAsia="Times New Roman" w:hAnsi="Verdana" w:cs="Times New Roman"/>
                <w:sz w:val="20"/>
                <w:szCs w:val="20"/>
                <w:rPrChange w:id="3253" w:author="Garai, Subrata" w:date="2017-08-07T00:24:00Z">
                  <w:rPr>
                    <w:del w:id="3254" w:author="Garai, Subrata" w:date="2017-08-06T22:49:00Z"/>
                    <w:rFonts w:ascii="Times New Roman" w:eastAsia="Times New Roman" w:hAnsi="Times New Roman" w:cs="Times New Roman"/>
                    <w:color w:val="000000"/>
                  </w:rPr>
                </w:rPrChange>
              </w:rPr>
              <w:pPrChange w:id="3255" w:author="Garai, Subrata" w:date="2017-08-08T21:18:00Z">
                <w:pPr>
                  <w:spacing w:line="480" w:lineRule="auto"/>
                  <w:jc w:val="both"/>
                </w:pPr>
              </w:pPrChange>
            </w:pPr>
            <w:del w:id="3256" w:author="Garai, Subrata" w:date="2017-08-06T22:49:00Z">
              <w:r w:rsidRPr="00322B1C" w:rsidDel="009F505C">
                <w:rPr>
                  <w:rFonts w:ascii="Verdana" w:eastAsia="Times New Roman" w:hAnsi="Verdana" w:cs="Times New Roman"/>
                  <w:sz w:val="20"/>
                  <w:szCs w:val="20"/>
                  <w:rPrChange w:id="325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3125A071" w14:textId="2DC11726" w:rsidR="000F5950" w:rsidRPr="00322B1C" w:rsidDel="009F505C" w:rsidRDefault="000F5950">
            <w:pPr>
              <w:pStyle w:val="ListParagraph"/>
              <w:spacing w:line="480" w:lineRule="auto"/>
              <w:jc w:val="both"/>
              <w:rPr>
                <w:del w:id="3258" w:author="Garai, Subrata" w:date="2017-08-06T22:49:00Z"/>
                <w:rFonts w:ascii="Verdana" w:eastAsia="Times New Roman" w:hAnsi="Verdana" w:cs="Times New Roman"/>
                <w:sz w:val="20"/>
                <w:szCs w:val="20"/>
                <w:rPrChange w:id="3259" w:author="Garai, Subrata" w:date="2017-08-07T00:24:00Z">
                  <w:rPr>
                    <w:del w:id="3260" w:author="Garai, Subrata" w:date="2017-08-06T22:49:00Z"/>
                    <w:rFonts w:ascii="Times New Roman" w:eastAsia="Times New Roman" w:hAnsi="Times New Roman" w:cs="Times New Roman"/>
                    <w:color w:val="000000"/>
                  </w:rPr>
                </w:rPrChange>
              </w:rPr>
              <w:pPrChange w:id="3261" w:author="Garai, Subrata" w:date="2017-08-08T21:18:00Z">
                <w:pPr>
                  <w:spacing w:line="480" w:lineRule="auto"/>
                  <w:jc w:val="both"/>
                </w:pPr>
              </w:pPrChange>
            </w:pPr>
            <w:del w:id="3262" w:author="Garai, Subrata" w:date="2017-08-06T22:49:00Z">
              <w:r w:rsidRPr="00322B1C" w:rsidDel="009F505C">
                <w:rPr>
                  <w:rFonts w:ascii="Verdana" w:eastAsia="Times New Roman" w:hAnsi="Verdana" w:cs="Times New Roman"/>
                  <w:sz w:val="20"/>
                  <w:szCs w:val="20"/>
                  <w:rPrChange w:id="3263" w:author="Garai, Subrata" w:date="2017-08-07T00:24:00Z">
                    <w:rPr>
                      <w:rFonts w:ascii="Times New Roman" w:eastAsia="Times New Roman" w:hAnsi="Times New Roman" w:cs="Times New Roman"/>
                      <w:color w:val="000000"/>
                    </w:rPr>
                  </w:rPrChange>
                </w:rPr>
                <w:delText>61.51394</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0B88E6DF" w14:textId="63A1DB1A" w:rsidR="000F5950" w:rsidRPr="00322B1C" w:rsidDel="009F505C" w:rsidRDefault="000F5950">
            <w:pPr>
              <w:pStyle w:val="ListParagraph"/>
              <w:spacing w:line="480" w:lineRule="auto"/>
              <w:jc w:val="both"/>
              <w:rPr>
                <w:del w:id="3264" w:author="Garai, Subrata" w:date="2017-08-06T22:49:00Z"/>
                <w:rFonts w:ascii="Verdana" w:eastAsia="Times New Roman" w:hAnsi="Verdana" w:cs="Times New Roman"/>
                <w:sz w:val="20"/>
                <w:szCs w:val="20"/>
                <w:rPrChange w:id="3265" w:author="Garai, Subrata" w:date="2017-08-07T00:24:00Z">
                  <w:rPr>
                    <w:del w:id="3266" w:author="Garai, Subrata" w:date="2017-08-06T22:49:00Z"/>
                    <w:rFonts w:ascii="Times New Roman" w:eastAsia="Times New Roman" w:hAnsi="Times New Roman" w:cs="Times New Roman"/>
                    <w:color w:val="000000"/>
                  </w:rPr>
                </w:rPrChange>
              </w:rPr>
              <w:pPrChange w:id="3267" w:author="Garai, Subrata" w:date="2017-08-08T21:18:00Z">
                <w:pPr>
                  <w:spacing w:line="480" w:lineRule="auto"/>
                  <w:jc w:val="both"/>
                </w:pPr>
              </w:pPrChange>
            </w:pPr>
            <w:del w:id="3268" w:author="Garai, Subrata" w:date="2017-08-06T22:49:00Z">
              <w:r w:rsidRPr="00322B1C" w:rsidDel="009F505C">
                <w:rPr>
                  <w:rFonts w:ascii="Verdana" w:eastAsia="Times New Roman" w:hAnsi="Verdana" w:cs="Times New Roman"/>
                  <w:sz w:val="20"/>
                  <w:szCs w:val="20"/>
                  <w:rPrChange w:id="3269" w:author="Garai, Subrata" w:date="2017-08-07T00:24:00Z">
                    <w:rPr>
                      <w:rFonts w:ascii="Times New Roman" w:eastAsia="Times New Roman" w:hAnsi="Times New Roman" w:cs="Times New Roman"/>
                      <w:color w:val="000000"/>
                    </w:rPr>
                  </w:rPrChange>
                </w:rPr>
                <w:delText>83.80952</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1E0DA7FF" w14:textId="535F6D87" w:rsidR="000F5950" w:rsidRPr="00322B1C" w:rsidDel="009F505C" w:rsidRDefault="000F5950">
            <w:pPr>
              <w:pStyle w:val="ListParagraph"/>
              <w:spacing w:line="480" w:lineRule="auto"/>
              <w:jc w:val="both"/>
              <w:rPr>
                <w:del w:id="3270" w:author="Garai, Subrata" w:date="2017-08-06T22:49:00Z"/>
                <w:rFonts w:ascii="Verdana" w:eastAsia="Times New Roman" w:hAnsi="Verdana" w:cs="Times New Roman"/>
                <w:sz w:val="20"/>
                <w:szCs w:val="20"/>
                <w:rPrChange w:id="3271" w:author="Garai, Subrata" w:date="2017-08-07T00:24:00Z">
                  <w:rPr>
                    <w:del w:id="3272" w:author="Garai, Subrata" w:date="2017-08-06T22:49:00Z"/>
                    <w:rFonts w:ascii="Times New Roman" w:eastAsia="Times New Roman" w:hAnsi="Times New Roman" w:cs="Times New Roman"/>
                    <w:color w:val="000000"/>
                  </w:rPr>
                </w:rPrChange>
              </w:rPr>
              <w:pPrChange w:id="3273" w:author="Garai, Subrata" w:date="2017-08-08T21:18:00Z">
                <w:pPr>
                  <w:spacing w:line="480" w:lineRule="auto"/>
                  <w:jc w:val="both"/>
                </w:pPr>
              </w:pPrChange>
            </w:pPr>
            <w:del w:id="3274" w:author="Garai, Subrata" w:date="2017-08-06T22:49:00Z">
              <w:r w:rsidRPr="00322B1C" w:rsidDel="009F505C">
                <w:rPr>
                  <w:rFonts w:ascii="Verdana" w:eastAsia="Times New Roman" w:hAnsi="Verdana" w:cs="Times New Roman"/>
                  <w:sz w:val="20"/>
                  <w:szCs w:val="20"/>
                  <w:rPrChange w:id="3275" w:author="Garai, Subrata" w:date="2017-08-07T00:24:00Z">
                    <w:rPr>
                      <w:rFonts w:ascii="Times New Roman" w:eastAsia="Times New Roman" w:hAnsi="Times New Roman" w:cs="Times New Roman"/>
                      <w:color w:val="000000"/>
                    </w:rPr>
                  </w:rPrChange>
                </w:rPr>
                <w:delText>65.98726</w:delText>
              </w:r>
            </w:del>
          </w:p>
        </w:tc>
      </w:tr>
      <w:tr w:rsidR="000F5950" w:rsidRPr="00322B1C" w:rsidDel="009F505C" w14:paraId="79762961" w14:textId="73D7B433" w:rsidTr="00535DB1">
        <w:trPr>
          <w:trHeight w:val="288"/>
          <w:del w:id="327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0AB7294" w14:textId="1E9E6599" w:rsidR="000F5950" w:rsidRPr="00322B1C" w:rsidDel="009F505C" w:rsidRDefault="000F5950">
            <w:pPr>
              <w:pStyle w:val="ListParagraph"/>
              <w:spacing w:line="480" w:lineRule="auto"/>
              <w:jc w:val="both"/>
              <w:rPr>
                <w:del w:id="3277" w:author="Garai, Subrata" w:date="2017-08-06T22:49:00Z"/>
                <w:rFonts w:ascii="Verdana" w:eastAsia="Times New Roman" w:hAnsi="Verdana" w:cs="Times New Roman"/>
                <w:sz w:val="20"/>
                <w:szCs w:val="20"/>
                <w:rPrChange w:id="3278" w:author="Garai, Subrata" w:date="2017-08-07T00:24:00Z">
                  <w:rPr>
                    <w:del w:id="3279" w:author="Garai, Subrata" w:date="2017-08-06T22:49:00Z"/>
                    <w:rFonts w:ascii="Times New Roman" w:eastAsia="Times New Roman" w:hAnsi="Times New Roman" w:cs="Times New Roman"/>
                    <w:color w:val="000000"/>
                  </w:rPr>
                </w:rPrChange>
              </w:rPr>
              <w:pPrChange w:id="3280" w:author="Garai, Subrata" w:date="2017-08-08T21:18:00Z">
                <w:pPr>
                  <w:spacing w:line="480" w:lineRule="auto"/>
                  <w:jc w:val="both"/>
                </w:pPr>
              </w:pPrChange>
            </w:pPr>
            <w:del w:id="3281" w:author="Garai, Subrata" w:date="2017-08-06T22:49:00Z">
              <w:r w:rsidRPr="00322B1C" w:rsidDel="009F505C">
                <w:rPr>
                  <w:rFonts w:ascii="Verdana" w:eastAsia="Times New Roman" w:hAnsi="Verdana" w:cs="Times New Roman"/>
                  <w:sz w:val="20"/>
                  <w:szCs w:val="20"/>
                  <w:rPrChange w:id="3282" w:author="Garai, Subrata" w:date="2017-08-07T00:24:00Z">
                    <w:rPr>
                      <w:rFonts w:ascii="Times New Roman" w:eastAsia="Times New Roman" w:hAnsi="Times New Roman" w:cs="Times New Roman"/>
                      <w:color w:val="000000"/>
                    </w:rPr>
                  </w:rPrChange>
                </w:rPr>
                <w:delText>0.9</w:delText>
              </w:r>
            </w:del>
          </w:p>
        </w:tc>
        <w:tc>
          <w:tcPr>
            <w:tcW w:w="696" w:type="dxa"/>
            <w:tcBorders>
              <w:top w:val="nil"/>
              <w:left w:val="nil"/>
              <w:bottom w:val="single" w:sz="4" w:space="0" w:color="auto"/>
              <w:right w:val="single" w:sz="4" w:space="0" w:color="auto"/>
            </w:tcBorders>
            <w:shd w:val="clear" w:color="auto" w:fill="auto"/>
            <w:noWrap/>
            <w:vAlign w:val="bottom"/>
            <w:hideMark/>
          </w:tcPr>
          <w:p w14:paraId="5C5775E0" w14:textId="3DAC6F94" w:rsidR="000F5950" w:rsidRPr="00322B1C" w:rsidDel="009F505C" w:rsidRDefault="000F5950">
            <w:pPr>
              <w:pStyle w:val="ListParagraph"/>
              <w:spacing w:line="480" w:lineRule="auto"/>
              <w:jc w:val="both"/>
              <w:rPr>
                <w:del w:id="3283" w:author="Garai, Subrata" w:date="2017-08-06T22:49:00Z"/>
                <w:rFonts w:ascii="Verdana" w:eastAsia="Times New Roman" w:hAnsi="Verdana" w:cs="Times New Roman"/>
                <w:sz w:val="20"/>
                <w:szCs w:val="20"/>
                <w:rPrChange w:id="3284" w:author="Garai, Subrata" w:date="2017-08-07T00:24:00Z">
                  <w:rPr>
                    <w:del w:id="3285" w:author="Garai, Subrata" w:date="2017-08-06T22:49:00Z"/>
                    <w:rFonts w:ascii="Times New Roman" w:eastAsia="Times New Roman" w:hAnsi="Times New Roman" w:cs="Times New Roman"/>
                    <w:color w:val="000000"/>
                  </w:rPr>
                </w:rPrChange>
              </w:rPr>
              <w:pPrChange w:id="3286" w:author="Garai, Subrata" w:date="2017-08-08T21:18:00Z">
                <w:pPr>
                  <w:spacing w:line="480" w:lineRule="auto"/>
                  <w:jc w:val="both"/>
                </w:pPr>
              </w:pPrChange>
            </w:pPr>
            <w:del w:id="3287" w:author="Garai, Subrata" w:date="2017-08-06T22:49:00Z">
              <w:r w:rsidRPr="00322B1C" w:rsidDel="009F505C">
                <w:rPr>
                  <w:rFonts w:ascii="Verdana" w:eastAsia="Times New Roman" w:hAnsi="Verdana" w:cs="Times New Roman"/>
                  <w:sz w:val="20"/>
                  <w:szCs w:val="20"/>
                  <w:rPrChange w:id="3288" w:author="Garai, Subrata" w:date="2017-08-07T00:24:00Z">
                    <w:rPr>
                      <w:rFonts w:ascii="Times New Roman" w:eastAsia="Times New Roman" w:hAnsi="Times New Roman" w:cs="Times New Roman"/>
                      <w:color w:val="000000"/>
                    </w:rPr>
                  </w:rPrChange>
                </w:rPr>
                <w:delText>616</w:delText>
              </w:r>
            </w:del>
          </w:p>
        </w:tc>
        <w:tc>
          <w:tcPr>
            <w:tcW w:w="576" w:type="dxa"/>
            <w:tcBorders>
              <w:top w:val="nil"/>
              <w:left w:val="nil"/>
              <w:bottom w:val="single" w:sz="4" w:space="0" w:color="auto"/>
              <w:right w:val="single" w:sz="4" w:space="0" w:color="auto"/>
            </w:tcBorders>
            <w:shd w:val="clear" w:color="auto" w:fill="auto"/>
            <w:noWrap/>
            <w:vAlign w:val="bottom"/>
            <w:hideMark/>
          </w:tcPr>
          <w:p w14:paraId="2251F19C" w14:textId="1B41682B" w:rsidR="000F5950" w:rsidRPr="00322B1C" w:rsidDel="009F505C" w:rsidRDefault="000F5950">
            <w:pPr>
              <w:pStyle w:val="ListParagraph"/>
              <w:spacing w:line="480" w:lineRule="auto"/>
              <w:jc w:val="both"/>
              <w:rPr>
                <w:del w:id="3289" w:author="Garai, Subrata" w:date="2017-08-06T22:49:00Z"/>
                <w:rFonts w:ascii="Verdana" w:eastAsia="Times New Roman" w:hAnsi="Verdana" w:cs="Times New Roman"/>
                <w:sz w:val="20"/>
                <w:szCs w:val="20"/>
                <w:rPrChange w:id="3290" w:author="Garai, Subrata" w:date="2017-08-07T00:24:00Z">
                  <w:rPr>
                    <w:del w:id="3291" w:author="Garai, Subrata" w:date="2017-08-06T22:49:00Z"/>
                    <w:rFonts w:ascii="Times New Roman" w:eastAsia="Times New Roman" w:hAnsi="Times New Roman" w:cs="Times New Roman"/>
                    <w:color w:val="000000"/>
                  </w:rPr>
                </w:rPrChange>
              </w:rPr>
              <w:pPrChange w:id="3292" w:author="Garai, Subrata" w:date="2017-08-08T21:18:00Z">
                <w:pPr>
                  <w:spacing w:line="480" w:lineRule="auto"/>
                  <w:jc w:val="both"/>
                </w:pPr>
              </w:pPrChange>
            </w:pPr>
            <w:del w:id="3293" w:author="Garai, Subrata" w:date="2017-08-06T22:49:00Z">
              <w:r w:rsidRPr="00322B1C" w:rsidDel="009F505C">
                <w:rPr>
                  <w:rFonts w:ascii="Verdana" w:eastAsia="Times New Roman" w:hAnsi="Verdana" w:cs="Times New Roman"/>
                  <w:sz w:val="20"/>
                  <w:szCs w:val="20"/>
                  <w:rPrChange w:id="3294" w:author="Garai, Subrata" w:date="2017-08-07T00:24:00Z">
                    <w:rPr>
                      <w:rFonts w:ascii="Times New Roman" w:eastAsia="Times New Roman" w:hAnsi="Times New Roman" w:cs="Times New Roman"/>
                      <w:color w:val="000000"/>
                    </w:rPr>
                  </w:rPrChange>
                </w:rPr>
                <w:delText>292</w:delText>
              </w:r>
            </w:del>
          </w:p>
        </w:tc>
        <w:tc>
          <w:tcPr>
            <w:tcW w:w="576" w:type="dxa"/>
            <w:tcBorders>
              <w:top w:val="nil"/>
              <w:left w:val="nil"/>
              <w:bottom w:val="single" w:sz="4" w:space="0" w:color="auto"/>
              <w:right w:val="single" w:sz="4" w:space="0" w:color="auto"/>
            </w:tcBorders>
            <w:shd w:val="clear" w:color="auto" w:fill="auto"/>
            <w:noWrap/>
            <w:vAlign w:val="bottom"/>
            <w:hideMark/>
          </w:tcPr>
          <w:p w14:paraId="3CAEC257" w14:textId="37460693" w:rsidR="000F5950" w:rsidRPr="00322B1C" w:rsidDel="009F505C" w:rsidRDefault="000F5950">
            <w:pPr>
              <w:pStyle w:val="ListParagraph"/>
              <w:spacing w:line="480" w:lineRule="auto"/>
              <w:jc w:val="both"/>
              <w:rPr>
                <w:del w:id="3295" w:author="Garai, Subrata" w:date="2017-08-06T22:49:00Z"/>
                <w:rFonts w:ascii="Verdana" w:eastAsia="Times New Roman" w:hAnsi="Verdana" w:cs="Times New Roman"/>
                <w:sz w:val="20"/>
                <w:szCs w:val="20"/>
                <w:rPrChange w:id="3296" w:author="Garai, Subrata" w:date="2017-08-07T00:24:00Z">
                  <w:rPr>
                    <w:del w:id="3297" w:author="Garai, Subrata" w:date="2017-08-06T22:49:00Z"/>
                    <w:rFonts w:ascii="Times New Roman" w:eastAsia="Times New Roman" w:hAnsi="Times New Roman" w:cs="Times New Roman"/>
                    <w:color w:val="000000"/>
                  </w:rPr>
                </w:rPrChange>
              </w:rPr>
              <w:pPrChange w:id="3298" w:author="Garai, Subrata" w:date="2017-08-08T21:18:00Z">
                <w:pPr>
                  <w:spacing w:line="480" w:lineRule="auto"/>
                  <w:jc w:val="both"/>
                </w:pPr>
              </w:pPrChange>
            </w:pPr>
            <w:del w:id="3299" w:author="Garai, Subrata" w:date="2017-08-06T22:49:00Z">
              <w:r w:rsidRPr="00322B1C" w:rsidDel="009F505C">
                <w:rPr>
                  <w:rFonts w:ascii="Verdana" w:eastAsia="Times New Roman" w:hAnsi="Verdana" w:cs="Times New Roman"/>
                  <w:sz w:val="20"/>
                  <w:szCs w:val="20"/>
                  <w:rPrChange w:id="3300" w:author="Garai, Subrata" w:date="2017-08-07T00:24:00Z">
                    <w:rPr>
                      <w:rFonts w:ascii="Times New Roman" w:eastAsia="Times New Roman" w:hAnsi="Times New Roman" w:cs="Times New Roman"/>
                      <w:color w:val="000000"/>
                    </w:rPr>
                  </w:rPrChange>
                </w:rPr>
                <w:delText>23</w:delText>
              </w:r>
            </w:del>
          </w:p>
        </w:tc>
        <w:tc>
          <w:tcPr>
            <w:tcW w:w="696" w:type="dxa"/>
            <w:tcBorders>
              <w:top w:val="nil"/>
              <w:left w:val="nil"/>
              <w:bottom w:val="single" w:sz="4" w:space="0" w:color="auto"/>
              <w:right w:val="single" w:sz="4" w:space="0" w:color="auto"/>
            </w:tcBorders>
            <w:shd w:val="clear" w:color="auto" w:fill="auto"/>
            <w:noWrap/>
            <w:vAlign w:val="bottom"/>
            <w:hideMark/>
          </w:tcPr>
          <w:p w14:paraId="17626730" w14:textId="1476FDC9" w:rsidR="000F5950" w:rsidRPr="00322B1C" w:rsidDel="009F505C" w:rsidRDefault="000F5950">
            <w:pPr>
              <w:pStyle w:val="ListParagraph"/>
              <w:spacing w:line="480" w:lineRule="auto"/>
              <w:jc w:val="both"/>
              <w:rPr>
                <w:del w:id="3301" w:author="Garai, Subrata" w:date="2017-08-06T22:49:00Z"/>
                <w:rFonts w:ascii="Verdana" w:eastAsia="Times New Roman" w:hAnsi="Verdana" w:cs="Times New Roman"/>
                <w:sz w:val="20"/>
                <w:szCs w:val="20"/>
                <w:rPrChange w:id="3302" w:author="Garai, Subrata" w:date="2017-08-07T00:24:00Z">
                  <w:rPr>
                    <w:del w:id="3303" w:author="Garai, Subrata" w:date="2017-08-06T22:49:00Z"/>
                    <w:rFonts w:ascii="Times New Roman" w:eastAsia="Times New Roman" w:hAnsi="Times New Roman" w:cs="Times New Roman"/>
                    <w:color w:val="000000"/>
                  </w:rPr>
                </w:rPrChange>
              </w:rPr>
              <w:pPrChange w:id="3304" w:author="Garai, Subrata" w:date="2017-08-08T21:18:00Z">
                <w:pPr>
                  <w:spacing w:line="480" w:lineRule="auto"/>
                  <w:jc w:val="both"/>
                </w:pPr>
              </w:pPrChange>
            </w:pPr>
            <w:del w:id="3305" w:author="Garai, Subrata" w:date="2017-08-06T22:49:00Z">
              <w:r w:rsidRPr="00322B1C" w:rsidDel="009F505C">
                <w:rPr>
                  <w:rFonts w:ascii="Verdana" w:eastAsia="Times New Roman" w:hAnsi="Verdana" w:cs="Times New Roman"/>
                  <w:sz w:val="20"/>
                  <w:szCs w:val="20"/>
                  <w:rPrChange w:id="3306" w:author="Garai, Subrata" w:date="2017-08-07T00:24:00Z">
                    <w:rPr>
                      <w:rFonts w:ascii="Times New Roman" w:eastAsia="Times New Roman" w:hAnsi="Times New Roman" w:cs="Times New Roman"/>
                      <w:color w:val="000000"/>
                    </w:rPr>
                  </w:rPrChange>
                </w:rPr>
                <w:delText>639</w:delText>
              </w:r>
            </w:del>
          </w:p>
        </w:tc>
        <w:tc>
          <w:tcPr>
            <w:tcW w:w="320" w:type="dxa"/>
            <w:tcBorders>
              <w:top w:val="nil"/>
              <w:left w:val="nil"/>
              <w:bottom w:val="single" w:sz="4" w:space="0" w:color="auto"/>
              <w:right w:val="single" w:sz="4" w:space="0" w:color="auto"/>
            </w:tcBorders>
            <w:shd w:val="clear" w:color="auto" w:fill="auto"/>
            <w:noWrap/>
            <w:vAlign w:val="bottom"/>
            <w:hideMark/>
          </w:tcPr>
          <w:p w14:paraId="351D5F46" w14:textId="33F2CD54" w:rsidR="000F5950" w:rsidRPr="00322B1C" w:rsidDel="009F505C" w:rsidRDefault="000F5950">
            <w:pPr>
              <w:pStyle w:val="ListParagraph"/>
              <w:spacing w:line="480" w:lineRule="auto"/>
              <w:jc w:val="both"/>
              <w:rPr>
                <w:del w:id="3307" w:author="Garai, Subrata" w:date="2017-08-06T22:49:00Z"/>
                <w:rFonts w:ascii="Verdana" w:eastAsia="Times New Roman" w:hAnsi="Verdana" w:cs="Times New Roman"/>
                <w:sz w:val="20"/>
                <w:szCs w:val="20"/>
                <w:rPrChange w:id="3308" w:author="Garai, Subrata" w:date="2017-08-07T00:24:00Z">
                  <w:rPr>
                    <w:del w:id="3309" w:author="Garai, Subrata" w:date="2017-08-06T22:49:00Z"/>
                    <w:rFonts w:ascii="Times New Roman" w:eastAsia="Times New Roman" w:hAnsi="Times New Roman" w:cs="Times New Roman"/>
                    <w:color w:val="000000"/>
                  </w:rPr>
                </w:rPrChange>
              </w:rPr>
              <w:pPrChange w:id="3310" w:author="Garai, Subrata" w:date="2017-08-08T21:18:00Z">
                <w:pPr>
                  <w:spacing w:line="480" w:lineRule="auto"/>
                  <w:jc w:val="both"/>
                </w:pPr>
              </w:pPrChange>
            </w:pPr>
            <w:del w:id="3311" w:author="Garai, Subrata" w:date="2017-08-06T22:49:00Z">
              <w:r w:rsidRPr="00322B1C" w:rsidDel="009F505C">
                <w:rPr>
                  <w:rFonts w:ascii="Verdana" w:eastAsia="Times New Roman" w:hAnsi="Verdana" w:cs="Times New Roman"/>
                  <w:sz w:val="20"/>
                  <w:szCs w:val="20"/>
                  <w:rPrChange w:id="331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42DCDB2B" w14:textId="04BBEA08" w:rsidR="000F5950" w:rsidRPr="00322B1C" w:rsidDel="009F505C" w:rsidRDefault="000F5950">
            <w:pPr>
              <w:pStyle w:val="ListParagraph"/>
              <w:spacing w:line="480" w:lineRule="auto"/>
              <w:jc w:val="both"/>
              <w:rPr>
                <w:del w:id="3313" w:author="Garai, Subrata" w:date="2017-08-06T22:49:00Z"/>
                <w:rFonts w:ascii="Verdana" w:eastAsia="Times New Roman" w:hAnsi="Verdana" w:cs="Times New Roman"/>
                <w:sz w:val="20"/>
                <w:szCs w:val="20"/>
                <w:rPrChange w:id="3314" w:author="Garai, Subrata" w:date="2017-08-07T00:24:00Z">
                  <w:rPr>
                    <w:del w:id="3315" w:author="Garai, Subrata" w:date="2017-08-06T22:49:00Z"/>
                    <w:rFonts w:ascii="Times New Roman" w:eastAsia="Times New Roman" w:hAnsi="Times New Roman" w:cs="Times New Roman"/>
                    <w:color w:val="000000"/>
                  </w:rPr>
                </w:rPrChange>
              </w:rPr>
              <w:pPrChange w:id="3316" w:author="Garai, Subrata" w:date="2017-08-08T21:18:00Z">
                <w:pPr>
                  <w:spacing w:line="480" w:lineRule="auto"/>
                  <w:jc w:val="both"/>
                </w:pPr>
              </w:pPrChange>
            </w:pPr>
            <w:del w:id="3317" w:author="Garai, Subrata" w:date="2017-08-06T22:49:00Z">
              <w:r w:rsidRPr="00322B1C" w:rsidDel="009F505C">
                <w:rPr>
                  <w:rFonts w:ascii="Verdana" w:eastAsia="Times New Roman" w:hAnsi="Verdana" w:cs="Times New Roman"/>
                  <w:sz w:val="20"/>
                  <w:szCs w:val="20"/>
                  <w:rPrChange w:id="3318" w:author="Garai, Subrata" w:date="2017-08-07T00:24:00Z">
                    <w:rPr>
                      <w:rFonts w:ascii="Times New Roman" w:eastAsia="Times New Roman" w:hAnsi="Times New Roman" w:cs="Times New Roman"/>
                      <w:color w:val="000000"/>
                    </w:rPr>
                  </w:rPrChange>
                </w:rPr>
                <w:delText>49.08367</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2DD0D930" w14:textId="380DF891" w:rsidR="000F5950" w:rsidRPr="00322B1C" w:rsidDel="009F505C" w:rsidRDefault="000F5950">
            <w:pPr>
              <w:pStyle w:val="ListParagraph"/>
              <w:spacing w:line="480" w:lineRule="auto"/>
              <w:jc w:val="both"/>
              <w:rPr>
                <w:del w:id="3319" w:author="Garai, Subrata" w:date="2017-08-06T22:49:00Z"/>
                <w:rFonts w:ascii="Verdana" w:eastAsia="Times New Roman" w:hAnsi="Verdana" w:cs="Times New Roman"/>
                <w:sz w:val="20"/>
                <w:szCs w:val="20"/>
                <w:rPrChange w:id="3320" w:author="Garai, Subrata" w:date="2017-08-07T00:24:00Z">
                  <w:rPr>
                    <w:del w:id="3321" w:author="Garai, Subrata" w:date="2017-08-06T22:49:00Z"/>
                    <w:rFonts w:ascii="Times New Roman" w:eastAsia="Times New Roman" w:hAnsi="Times New Roman" w:cs="Times New Roman"/>
                    <w:color w:val="000000"/>
                  </w:rPr>
                </w:rPrChange>
              </w:rPr>
              <w:pPrChange w:id="3322" w:author="Garai, Subrata" w:date="2017-08-08T21:18:00Z">
                <w:pPr>
                  <w:spacing w:line="480" w:lineRule="auto"/>
                  <w:jc w:val="both"/>
                </w:pPr>
              </w:pPrChange>
            </w:pPr>
            <w:del w:id="3323" w:author="Garai, Subrata" w:date="2017-08-06T22:49:00Z">
              <w:r w:rsidRPr="00322B1C" w:rsidDel="009F505C">
                <w:rPr>
                  <w:rFonts w:ascii="Verdana" w:eastAsia="Times New Roman" w:hAnsi="Verdana" w:cs="Times New Roman"/>
                  <w:sz w:val="20"/>
                  <w:szCs w:val="20"/>
                  <w:rPrChange w:id="3324" w:author="Garai, Subrata" w:date="2017-08-07T00:24:00Z">
                    <w:rPr>
                      <w:rFonts w:ascii="Times New Roman" w:eastAsia="Times New Roman" w:hAnsi="Times New Roman" w:cs="Times New Roman"/>
                      <w:color w:val="000000"/>
                    </w:rPr>
                  </w:rPrChange>
                </w:rPr>
                <w:delText>92.69841</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4028D4BD" w14:textId="0B05AD58" w:rsidR="000F5950" w:rsidRPr="00322B1C" w:rsidDel="009F505C" w:rsidRDefault="000F5950">
            <w:pPr>
              <w:pStyle w:val="ListParagraph"/>
              <w:spacing w:line="480" w:lineRule="auto"/>
              <w:jc w:val="both"/>
              <w:rPr>
                <w:del w:id="3325" w:author="Garai, Subrata" w:date="2017-08-06T22:49:00Z"/>
                <w:rFonts w:ascii="Verdana" w:eastAsia="Times New Roman" w:hAnsi="Verdana" w:cs="Times New Roman"/>
                <w:sz w:val="20"/>
                <w:szCs w:val="20"/>
                <w:rPrChange w:id="3326" w:author="Garai, Subrata" w:date="2017-08-07T00:24:00Z">
                  <w:rPr>
                    <w:del w:id="3327" w:author="Garai, Subrata" w:date="2017-08-06T22:49:00Z"/>
                    <w:rFonts w:ascii="Times New Roman" w:eastAsia="Times New Roman" w:hAnsi="Times New Roman" w:cs="Times New Roman"/>
                    <w:color w:val="000000"/>
                  </w:rPr>
                </w:rPrChange>
              </w:rPr>
              <w:pPrChange w:id="3328" w:author="Garai, Subrata" w:date="2017-08-08T21:18:00Z">
                <w:pPr>
                  <w:spacing w:line="480" w:lineRule="auto"/>
                  <w:jc w:val="both"/>
                </w:pPr>
              </w:pPrChange>
            </w:pPr>
            <w:del w:id="3329" w:author="Garai, Subrata" w:date="2017-08-06T22:49:00Z">
              <w:r w:rsidRPr="00322B1C" w:rsidDel="009F505C">
                <w:rPr>
                  <w:rFonts w:ascii="Verdana" w:eastAsia="Times New Roman" w:hAnsi="Verdana" w:cs="Times New Roman"/>
                  <w:sz w:val="20"/>
                  <w:szCs w:val="20"/>
                  <w:rPrChange w:id="3330" w:author="Garai, Subrata" w:date="2017-08-07T00:24:00Z">
                    <w:rPr>
                      <w:rFonts w:ascii="Times New Roman" w:eastAsia="Times New Roman" w:hAnsi="Times New Roman" w:cs="Times New Roman"/>
                      <w:color w:val="000000"/>
                    </w:rPr>
                  </w:rPrChange>
                </w:rPr>
                <w:delText>57.83439</w:delText>
              </w:r>
            </w:del>
          </w:p>
        </w:tc>
      </w:tr>
      <w:tr w:rsidR="000F5950" w:rsidRPr="00322B1C" w:rsidDel="009F505C" w14:paraId="36786D6C" w14:textId="76BD899A" w:rsidTr="00535DB1">
        <w:trPr>
          <w:trHeight w:val="288"/>
          <w:del w:id="3331"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51E5C75" w14:textId="35290150" w:rsidR="000F5950" w:rsidRPr="00322B1C" w:rsidDel="009F505C" w:rsidRDefault="000F5950">
            <w:pPr>
              <w:pStyle w:val="ListParagraph"/>
              <w:spacing w:line="480" w:lineRule="auto"/>
              <w:jc w:val="both"/>
              <w:rPr>
                <w:del w:id="3332" w:author="Garai, Subrata" w:date="2017-08-06T22:49:00Z"/>
                <w:rFonts w:ascii="Verdana" w:eastAsia="Times New Roman" w:hAnsi="Verdana" w:cs="Times New Roman"/>
                <w:sz w:val="20"/>
                <w:szCs w:val="20"/>
                <w:rPrChange w:id="3333" w:author="Garai, Subrata" w:date="2017-08-07T00:24:00Z">
                  <w:rPr>
                    <w:del w:id="3334" w:author="Garai, Subrata" w:date="2017-08-06T22:49:00Z"/>
                    <w:rFonts w:ascii="Times New Roman" w:eastAsia="Times New Roman" w:hAnsi="Times New Roman" w:cs="Times New Roman"/>
                    <w:color w:val="000000"/>
                  </w:rPr>
                </w:rPrChange>
              </w:rPr>
              <w:pPrChange w:id="3335" w:author="Garai, Subrata" w:date="2017-08-08T21:18:00Z">
                <w:pPr>
                  <w:spacing w:line="480" w:lineRule="auto"/>
                  <w:jc w:val="both"/>
                </w:pPr>
              </w:pPrChange>
            </w:pPr>
            <w:del w:id="3336" w:author="Garai, Subrata" w:date="2017-08-06T22:49:00Z">
              <w:r w:rsidRPr="00322B1C" w:rsidDel="009F505C">
                <w:rPr>
                  <w:rFonts w:ascii="Verdana" w:eastAsia="Times New Roman" w:hAnsi="Verdana" w:cs="Times New Roman"/>
                  <w:sz w:val="20"/>
                  <w:szCs w:val="20"/>
                  <w:rPrChange w:id="3337" w:author="Garai, Subrata" w:date="2017-08-07T00:24:00Z">
                    <w:rPr>
                      <w:rFonts w:ascii="Times New Roman" w:eastAsia="Times New Roman" w:hAnsi="Times New Roman" w:cs="Times New Roman"/>
                      <w:color w:val="000000"/>
                    </w:rPr>
                  </w:rPrChange>
                </w:rPr>
                <w:delText>0.95</w:delText>
              </w:r>
            </w:del>
          </w:p>
        </w:tc>
        <w:tc>
          <w:tcPr>
            <w:tcW w:w="696" w:type="dxa"/>
            <w:tcBorders>
              <w:top w:val="nil"/>
              <w:left w:val="nil"/>
              <w:bottom w:val="single" w:sz="4" w:space="0" w:color="auto"/>
              <w:right w:val="single" w:sz="4" w:space="0" w:color="auto"/>
            </w:tcBorders>
            <w:shd w:val="clear" w:color="auto" w:fill="auto"/>
            <w:noWrap/>
            <w:vAlign w:val="bottom"/>
            <w:hideMark/>
          </w:tcPr>
          <w:p w14:paraId="38CDD5D6" w14:textId="01242C6A" w:rsidR="000F5950" w:rsidRPr="00322B1C" w:rsidDel="009F505C" w:rsidRDefault="000F5950">
            <w:pPr>
              <w:pStyle w:val="ListParagraph"/>
              <w:spacing w:line="480" w:lineRule="auto"/>
              <w:jc w:val="both"/>
              <w:rPr>
                <w:del w:id="3338" w:author="Garai, Subrata" w:date="2017-08-06T22:49:00Z"/>
                <w:rFonts w:ascii="Verdana" w:eastAsia="Times New Roman" w:hAnsi="Verdana" w:cs="Times New Roman"/>
                <w:sz w:val="20"/>
                <w:szCs w:val="20"/>
                <w:rPrChange w:id="3339" w:author="Garai, Subrata" w:date="2017-08-07T00:24:00Z">
                  <w:rPr>
                    <w:del w:id="3340" w:author="Garai, Subrata" w:date="2017-08-06T22:49:00Z"/>
                    <w:rFonts w:ascii="Times New Roman" w:eastAsia="Times New Roman" w:hAnsi="Times New Roman" w:cs="Times New Roman"/>
                    <w:color w:val="000000"/>
                  </w:rPr>
                </w:rPrChange>
              </w:rPr>
              <w:pPrChange w:id="3341" w:author="Garai, Subrata" w:date="2017-08-08T21:18:00Z">
                <w:pPr>
                  <w:spacing w:line="480" w:lineRule="auto"/>
                  <w:jc w:val="both"/>
                </w:pPr>
              </w:pPrChange>
            </w:pPr>
            <w:del w:id="3342" w:author="Garai, Subrata" w:date="2017-08-06T22:49:00Z">
              <w:r w:rsidRPr="00322B1C" w:rsidDel="009F505C">
                <w:rPr>
                  <w:rFonts w:ascii="Verdana" w:eastAsia="Times New Roman" w:hAnsi="Verdana" w:cs="Times New Roman"/>
                  <w:sz w:val="20"/>
                  <w:szCs w:val="20"/>
                  <w:rPrChange w:id="3343" w:author="Garai, Subrata" w:date="2017-08-07T00:24:00Z">
                    <w:rPr>
                      <w:rFonts w:ascii="Times New Roman" w:eastAsia="Times New Roman" w:hAnsi="Times New Roman" w:cs="Times New Roman"/>
                      <w:color w:val="000000"/>
                    </w:rPr>
                  </w:rPrChange>
                </w:rPr>
                <w:delText>391</w:delText>
              </w:r>
            </w:del>
          </w:p>
        </w:tc>
        <w:tc>
          <w:tcPr>
            <w:tcW w:w="576" w:type="dxa"/>
            <w:tcBorders>
              <w:top w:val="nil"/>
              <w:left w:val="nil"/>
              <w:bottom w:val="single" w:sz="4" w:space="0" w:color="auto"/>
              <w:right w:val="single" w:sz="4" w:space="0" w:color="auto"/>
            </w:tcBorders>
            <w:shd w:val="clear" w:color="auto" w:fill="auto"/>
            <w:noWrap/>
            <w:vAlign w:val="bottom"/>
            <w:hideMark/>
          </w:tcPr>
          <w:p w14:paraId="4B914AB5" w14:textId="63C88385" w:rsidR="000F5950" w:rsidRPr="00322B1C" w:rsidDel="009F505C" w:rsidRDefault="000F5950">
            <w:pPr>
              <w:pStyle w:val="ListParagraph"/>
              <w:spacing w:line="480" w:lineRule="auto"/>
              <w:jc w:val="both"/>
              <w:rPr>
                <w:del w:id="3344" w:author="Garai, Subrata" w:date="2017-08-06T22:49:00Z"/>
                <w:rFonts w:ascii="Verdana" w:eastAsia="Times New Roman" w:hAnsi="Verdana" w:cs="Times New Roman"/>
                <w:sz w:val="20"/>
                <w:szCs w:val="20"/>
                <w:rPrChange w:id="3345" w:author="Garai, Subrata" w:date="2017-08-07T00:24:00Z">
                  <w:rPr>
                    <w:del w:id="3346" w:author="Garai, Subrata" w:date="2017-08-06T22:49:00Z"/>
                    <w:rFonts w:ascii="Times New Roman" w:eastAsia="Times New Roman" w:hAnsi="Times New Roman" w:cs="Times New Roman"/>
                    <w:color w:val="000000"/>
                  </w:rPr>
                </w:rPrChange>
              </w:rPr>
              <w:pPrChange w:id="3347" w:author="Garai, Subrata" w:date="2017-08-08T21:18:00Z">
                <w:pPr>
                  <w:spacing w:line="480" w:lineRule="auto"/>
                  <w:jc w:val="both"/>
                </w:pPr>
              </w:pPrChange>
            </w:pPr>
            <w:del w:id="3348" w:author="Garai, Subrata" w:date="2017-08-06T22:49:00Z">
              <w:r w:rsidRPr="00322B1C" w:rsidDel="009F505C">
                <w:rPr>
                  <w:rFonts w:ascii="Verdana" w:eastAsia="Times New Roman" w:hAnsi="Verdana" w:cs="Times New Roman"/>
                  <w:sz w:val="20"/>
                  <w:szCs w:val="20"/>
                  <w:rPrChange w:id="3349" w:author="Garai, Subrata" w:date="2017-08-07T00:24:00Z">
                    <w:rPr>
                      <w:rFonts w:ascii="Times New Roman" w:eastAsia="Times New Roman" w:hAnsi="Times New Roman" w:cs="Times New Roman"/>
                      <w:color w:val="000000"/>
                    </w:rPr>
                  </w:rPrChange>
                </w:rPr>
                <w:delText>307</w:delText>
              </w:r>
            </w:del>
          </w:p>
        </w:tc>
        <w:tc>
          <w:tcPr>
            <w:tcW w:w="576" w:type="dxa"/>
            <w:tcBorders>
              <w:top w:val="nil"/>
              <w:left w:val="nil"/>
              <w:bottom w:val="single" w:sz="4" w:space="0" w:color="auto"/>
              <w:right w:val="single" w:sz="4" w:space="0" w:color="auto"/>
            </w:tcBorders>
            <w:shd w:val="clear" w:color="auto" w:fill="auto"/>
            <w:noWrap/>
            <w:vAlign w:val="bottom"/>
            <w:hideMark/>
          </w:tcPr>
          <w:p w14:paraId="1FEBE509" w14:textId="1E6A7B2F" w:rsidR="000F5950" w:rsidRPr="00322B1C" w:rsidDel="009F505C" w:rsidRDefault="000F5950">
            <w:pPr>
              <w:pStyle w:val="ListParagraph"/>
              <w:spacing w:line="480" w:lineRule="auto"/>
              <w:jc w:val="both"/>
              <w:rPr>
                <w:del w:id="3350" w:author="Garai, Subrata" w:date="2017-08-06T22:49:00Z"/>
                <w:rFonts w:ascii="Verdana" w:eastAsia="Times New Roman" w:hAnsi="Verdana" w:cs="Times New Roman"/>
                <w:sz w:val="20"/>
                <w:szCs w:val="20"/>
                <w:rPrChange w:id="3351" w:author="Garai, Subrata" w:date="2017-08-07T00:24:00Z">
                  <w:rPr>
                    <w:del w:id="3352" w:author="Garai, Subrata" w:date="2017-08-06T22:49:00Z"/>
                    <w:rFonts w:ascii="Times New Roman" w:eastAsia="Times New Roman" w:hAnsi="Times New Roman" w:cs="Times New Roman"/>
                    <w:color w:val="000000"/>
                  </w:rPr>
                </w:rPrChange>
              </w:rPr>
              <w:pPrChange w:id="3353" w:author="Garai, Subrata" w:date="2017-08-08T21:18:00Z">
                <w:pPr>
                  <w:spacing w:line="480" w:lineRule="auto"/>
                  <w:jc w:val="both"/>
                </w:pPr>
              </w:pPrChange>
            </w:pPr>
            <w:del w:id="3354" w:author="Garai, Subrata" w:date="2017-08-06T22:49:00Z">
              <w:r w:rsidRPr="00322B1C" w:rsidDel="009F505C">
                <w:rPr>
                  <w:rFonts w:ascii="Verdana" w:eastAsia="Times New Roman" w:hAnsi="Verdana" w:cs="Times New Roman"/>
                  <w:sz w:val="20"/>
                  <w:szCs w:val="20"/>
                  <w:rPrChange w:id="3355" w:author="Garai, Subrata" w:date="2017-08-07T00:24:00Z">
                    <w:rPr>
                      <w:rFonts w:ascii="Times New Roman" w:eastAsia="Times New Roman" w:hAnsi="Times New Roman" w:cs="Times New Roman"/>
                      <w:color w:val="000000"/>
                    </w:rPr>
                  </w:rPrChange>
                </w:rPr>
                <w:delText>8</w:delText>
              </w:r>
            </w:del>
          </w:p>
        </w:tc>
        <w:tc>
          <w:tcPr>
            <w:tcW w:w="696" w:type="dxa"/>
            <w:tcBorders>
              <w:top w:val="nil"/>
              <w:left w:val="nil"/>
              <w:bottom w:val="single" w:sz="4" w:space="0" w:color="auto"/>
              <w:right w:val="single" w:sz="4" w:space="0" w:color="auto"/>
            </w:tcBorders>
            <w:shd w:val="clear" w:color="auto" w:fill="auto"/>
            <w:noWrap/>
            <w:vAlign w:val="bottom"/>
            <w:hideMark/>
          </w:tcPr>
          <w:p w14:paraId="37BE5799" w14:textId="76046E4C" w:rsidR="000F5950" w:rsidRPr="00322B1C" w:rsidDel="009F505C" w:rsidRDefault="000F5950">
            <w:pPr>
              <w:pStyle w:val="ListParagraph"/>
              <w:spacing w:line="480" w:lineRule="auto"/>
              <w:jc w:val="both"/>
              <w:rPr>
                <w:del w:id="3356" w:author="Garai, Subrata" w:date="2017-08-06T22:49:00Z"/>
                <w:rFonts w:ascii="Verdana" w:eastAsia="Times New Roman" w:hAnsi="Verdana" w:cs="Times New Roman"/>
                <w:sz w:val="20"/>
                <w:szCs w:val="20"/>
                <w:rPrChange w:id="3357" w:author="Garai, Subrata" w:date="2017-08-07T00:24:00Z">
                  <w:rPr>
                    <w:del w:id="3358" w:author="Garai, Subrata" w:date="2017-08-06T22:49:00Z"/>
                    <w:rFonts w:ascii="Times New Roman" w:eastAsia="Times New Roman" w:hAnsi="Times New Roman" w:cs="Times New Roman"/>
                    <w:color w:val="000000"/>
                  </w:rPr>
                </w:rPrChange>
              </w:rPr>
              <w:pPrChange w:id="3359" w:author="Garai, Subrata" w:date="2017-08-08T21:18:00Z">
                <w:pPr>
                  <w:spacing w:line="480" w:lineRule="auto"/>
                  <w:jc w:val="both"/>
                </w:pPr>
              </w:pPrChange>
            </w:pPr>
            <w:del w:id="3360" w:author="Garai, Subrata" w:date="2017-08-06T22:49:00Z">
              <w:r w:rsidRPr="00322B1C" w:rsidDel="009F505C">
                <w:rPr>
                  <w:rFonts w:ascii="Verdana" w:eastAsia="Times New Roman" w:hAnsi="Verdana" w:cs="Times New Roman"/>
                  <w:sz w:val="20"/>
                  <w:szCs w:val="20"/>
                  <w:rPrChange w:id="3361" w:author="Garai, Subrata" w:date="2017-08-07T00:24:00Z">
                    <w:rPr>
                      <w:rFonts w:ascii="Times New Roman" w:eastAsia="Times New Roman" w:hAnsi="Times New Roman" w:cs="Times New Roman"/>
                      <w:color w:val="000000"/>
                    </w:rPr>
                  </w:rPrChange>
                </w:rPr>
                <w:delText>864</w:delText>
              </w:r>
            </w:del>
          </w:p>
        </w:tc>
        <w:tc>
          <w:tcPr>
            <w:tcW w:w="320" w:type="dxa"/>
            <w:tcBorders>
              <w:top w:val="nil"/>
              <w:left w:val="nil"/>
              <w:bottom w:val="single" w:sz="4" w:space="0" w:color="auto"/>
              <w:right w:val="single" w:sz="4" w:space="0" w:color="auto"/>
            </w:tcBorders>
            <w:shd w:val="clear" w:color="auto" w:fill="auto"/>
            <w:noWrap/>
            <w:vAlign w:val="bottom"/>
            <w:hideMark/>
          </w:tcPr>
          <w:p w14:paraId="1C334D72" w14:textId="23084A9A" w:rsidR="000F5950" w:rsidRPr="00322B1C" w:rsidDel="009F505C" w:rsidRDefault="000F5950">
            <w:pPr>
              <w:pStyle w:val="ListParagraph"/>
              <w:spacing w:line="480" w:lineRule="auto"/>
              <w:jc w:val="both"/>
              <w:rPr>
                <w:del w:id="3362" w:author="Garai, Subrata" w:date="2017-08-06T22:49:00Z"/>
                <w:rFonts w:ascii="Verdana" w:eastAsia="Times New Roman" w:hAnsi="Verdana" w:cs="Times New Roman"/>
                <w:sz w:val="20"/>
                <w:szCs w:val="20"/>
                <w:rPrChange w:id="3363" w:author="Garai, Subrata" w:date="2017-08-07T00:24:00Z">
                  <w:rPr>
                    <w:del w:id="3364" w:author="Garai, Subrata" w:date="2017-08-06T22:49:00Z"/>
                    <w:rFonts w:ascii="Times New Roman" w:eastAsia="Times New Roman" w:hAnsi="Times New Roman" w:cs="Times New Roman"/>
                    <w:color w:val="000000"/>
                  </w:rPr>
                </w:rPrChange>
              </w:rPr>
              <w:pPrChange w:id="3365" w:author="Garai, Subrata" w:date="2017-08-08T21:18:00Z">
                <w:pPr>
                  <w:spacing w:line="480" w:lineRule="auto"/>
                  <w:jc w:val="both"/>
                </w:pPr>
              </w:pPrChange>
            </w:pPr>
            <w:del w:id="3366" w:author="Garai, Subrata" w:date="2017-08-06T22:49:00Z">
              <w:r w:rsidRPr="00322B1C" w:rsidDel="009F505C">
                <w:rPr>
                  <w:rFonts w:ascii="Verdana" w:eastAsia="Times New Roman" w:hAnsi="Verdana" w:cs="Times New Roman"/>
                  <w:sz w:val="20"/>
                  <w:szCs w:val="20"/>
                  <w:rPrChange w:id="3367"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772EBF1D" w14:textId="1022CC7E" w:rsidR="000F5950" w:rsidRPr="00322B1C" w:rsidDel="009F505C" w:rsidRDefault="000F5950">
            <w:pPr>
              <w:pStyle w:val="ListParagraph"/>
              <w:spacing w:line="480" w:lineRule="auto"/>
              <w:jc w:val="both"/>
              <w:rPr>
                <w:del w:id="3368" w:author="Garai, Subrata" w:date="2017-08-06T22:49:00Z"/>
                <w:rFonts w:ascii="Verdana" w:eastAsia="Times New Roman" w:hAnsi="Verdana" w:cs="Times New Roman"/>
                <w:sz w:val="20"/>
                <w:szCs w:val="20"/>
                <w:rPrChange w:id="3369" w:author="Garai, Subrata" w:date="2017-08-07T00:24:00Z">
                  <w:rPr>
                    <w:del w:id="3370" w:author="Garai, Subrata" w:date="2017-08-06T22:49:00Z"/>
                    <w:rFonts w:ascii="Times New Roman" w:eastAsia="Times New Roman" w:hAnsi="Times New Roman" w:cs="Times New Roman"/>
                    <w:color w:val="000000"/>
                  </w:rPr>
                </w:rPrChange>
              </w:rPr>
              <w:pPrChange w:id="3371" w:author="Garai, Subrata" w:date="2017-08-08T21:18:00Z">
                <w:pPr>
                  <w:spacing w:line="480" w:lineRule="auto"/>
                  <w:jc w:val="both"/>
                </w:pPr>
              </w:pPrChange>
            </w:pPr>
            <w:del w:id="3372" w:author="Garai, Subrata" w:date="2017-08-06T22:49:00Z">
              <w:r w:rsidRPr="00322B1C" w:rsidDel="009F505C">
                <w:rPr>
                  <w:rFonts w:ascii="Verdana" w:eastAsia="Times New Roman" w:hAnsi="Verdana" w:cs="Times New Roman"/>
                  <w:sz w:val="20"/>
                  <w:szCs w:val="20"/>
                  <w:rPrChange w:id="3373" w:author="Garai, Subrata" w:date="2017-08-07T00:24:00Z">
                    <w:rPr>
                      <w:rFonts w:ascii="Times New Roman" w:eastAsia="Times New Roman" w:hAnsi="Times New Roman" w:cs="Times New Roman"/>
                      <w:color w:val="000000"/>
                    </w:rPr>
                  </w:rPrChange>
                </w:rPr>
                <w:delText>31.15538</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5766BE49" w14:textId="220BA962" w:rsidR="000F5950" w:rsidRPr="00322B1C" w:rsidDel="009F505C" w:rsidRDefault="000F5950">
            <w:pPr>
              <w:pStyle w:val="ListParagraph"/>
              <w:spacing w:line="480" w:lineRule="auto"/>
              <w:jc w:val="both"/>
              <w:rPr>
                <w:del w:id="3374" w:author="Garai, Subrata" w:date="2017-08-06T22:49:00Z"/>
                <w:rFonts w:ascii="Verdana" w:eastAsia="Times New Roman" w:hAnsi="Verdana" w:cs="Times New Roman"/>
                <w:sz w:val="20"/>
                <w:szCs w:val="20"/>
                <w:rPrChange w:id="3375" w:author="Garai, Subrata" w:date="2017-08-07T00:24:00Z">
                  <w:rPr>
                    <w:del w:id="3376" w:author="Garai, Subrata" w:date="2017-08-06T22:49:00Z"/>
                    <w:rFonts w:ascii="Times New Roman" w:eastAsia="Times New Roman" w:hAnsi="Times New Roman" w:cs="Times New Roman"/>
                    <w:color w:val="000000"/>
                  </w:rPr>
                </w:rPrChange>
              </w:rPr>
              <w:pPrChange w:id="3377" w:author="Garai, Subrata" w:date="2017-08-08T21:18:00Z">
                <w:pPr>
                  <w:spacing w:line="480" w:lineRule="auto"/>
                  <w:jc w:val="both"/>
                </w:pPr>
              </w:pPrChange>
            </w:pPr>
            <w:del w:id="3378" w:author="Garai, Subrata" w:date="2017-08-06T22:49:00Z">
              <w:r w:rsidRPr="00322B1C" w:rsidDel="009F505C">
                <w:rPr>
                  <w:rFonts w:ascii="Verdana" w:eastAsia="Times New Roman" w:hAnsi="Verdana" w:cs="Times New Roman"/>
                  <w:sz w:val="20"/>
                  <w:szCs w:val="20"/>
                  <w:rPrChange w:id="3379" w:author="Garai, Subrata" w:date="2017-08-07T00:24:00Z">
                    <w:rPr>
                      <w:rFonts w:ascii="Times New Roman" w:eastAsia="Times New Roman" w:hAnsi="Times New Roman" w:cs="Times New Roman"/>
                      <w:color w:val="000000"/>
                    </w:rPr>
                  </w:rPrChange>
                </w:rPr>
                <w:delText>97.46032</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1B9ECF03" w14:textId="346DE381" w:rsidR="000F5950" w:rsidRPr="00322B1C" w:rsidDel="009F505C" w:rsidRDefault="000F5950">
            <w:pPr>
              <w:pStyle w:val="ListParagraph"/>
              <w:spacing w:line="480" w:lineRule="auto"/>
              <w:jc w:val="both"/>
              <w:rPr>
                <w:del w:id="3380" w:author="Garai, Subrata" w:date="2017-08-06T22:49:00Z"/>
                <w:rFonts w:ascii="Verdana" w:eastAsia="Times New Roman" w:hAnsi="Verdana" w:cs="Times New Roman"/>
                <w:sz w:val="20"/>
                <w:szCs w:val="20"/>
                <w:rPrChange w:id="3381" w:author="Garai, Subrata" w:date="2017-08-07T00:24:00Z">
                  <w:rPr>
                    <w:del w:id="3382" w:author="Garai, Subrata" w:date="2017-08-06T22:49:00Z"/>
                    <w:rFonts w:ascii="Times New Roman" w:eastAsia="Times New Roman" w:hAnsi="Times New Roman" w:cs="Times New Roman"/>
                    <w:color w:val="000000"/>
                  </w:rPr>
                </w:rPrChange>
              </w:rPr>
              <w:pPrChange w:id="3383" w:author="Garai, Subrata" w:date="2017-08-08T21:18:00Z">
                <w:pPr>
                  <w:spacing w:line="480" w:lineRule="auto"/>
                  <w:jc w:val="both"/>
                </w:pPr>
              </w:pPrChange>
            </w:pPr>
            <w:del w:id="3384" w:author="Garai, Subrata" w:date="2017-08-06T22:49:00Z">
              <w:r w:rsidRPr="00322B1C" w:rsidDel="009F505C">
                <w:rPr>
                  <w:rFonts w:ascii="Verdana" w:eastAsia="Times New Roman" w:hAnsi="Verdana" w:cs="Times New Roman"/>
                  <w:sz w:val="20"/>
                  <w:szCs w:val="20"/>
                  <w:rPrChange w:id="3385" w:author="Garai, Subrata" w:date="2017-08-07T00:24:00Z">
                    <w:rPr>
                      <w:rFonts w:ascii="Times New Roman" w:eastAsia="Times New Roman" w:hAnsi="Times New Roman" w:cs="Times New Roman"/>
                      <w:color w:val="000000"/>
                    </w:rPr>
                  </w:rPrChange>
                </w:rPr>
                <w:delText>44.4586</w:delText>
              </w:r>
            </w:del>
          </w:p>
        </w:tc>
      </w:tr>
      <w:tr w:rsidR="000F5950" w:rsidRPr="00322B1C" w:rsidDel="009F505C" w14:paraId="60E4A44E" w14:textId="1821E512" w:rsidTr="00535DB1">
        <w:trPr>
          <w:trHeight w:val="288"/>
          <w:del w:id="3386" w:author="Garai, Subrata" w:date="2017-08-06T22:49:00Z"/>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50A9F14" w14:textId="6054CC8F" w:rsidR="000F5950" w:rsidRPr="00322B1C" w:rsidDel="009F505C" w:rsidRDefault="000F5950">
            <w:pPr>
              <w:pStyle w:val="ListParagraph"/>
              <w:spacing w:line="480" w:lineRule="auto"/>
              <w:jc w:val="both"/>
              <w:rPr>
                <w:del w:id="3387" w:author="Garai, Subrata" w:date="2017-08-06T22:49:00Z"/>
                <w:rFonts w:ascii="Verdana" w:eastAsia="Times New Roman" w:hAnsi="Verdana" w:cs="Times New Roman"/>
                <w:sz w:val="20"/>
                <w:szCs w:val="20"/>
                <w:rPrChange w:id="3388" w:author="Garai, Subrata" w:date="2017-08-07T00:24:00Z">
                  <w:rPr>
                    <w:del w:id="3389" w:author="Garai, Subrata" w:date="2017-08-06T22:49:00Z"/>
                    <w:rFonts w:ascii="Times New Roman" w:eastAsia="Times New Roman" w:hAnsi="Times New Roman" w:cs="Times New Roman"/>
                    <w:color w:val="000000"/>
                  </w:rPr>
                </w:rPrChange>
              </w:rPr>
              <w:pPrChange w:id="3390" w:author="Garai, Subrata" w:date="2017-08-08T21:18:00Z">
                <w:pPr>
                  <w:spacing w:line="480" w:lineRule="auto"/>
                  <w:jc w:val="both"/>
                </w:pPr>
              </w:pPrChange>
            </w:pPr>
            <w:del w:id="3391" w:author="Garai, Subrata" w:date="2017-08-06T22:49:00Z">
              <w:r w:rsidRPr="00322B1C" w:rsidDel="009F505C">
                <w:rPr>
                  <w:rFonts w:ascii="Verdana" w:eastAsia="Times New Roman" w:hAnsi="Verdana" w:cs="Times New Roman"/>
                  <w:sz w:val="20"/>
                  <w:szCs w:val="20"/>
                  <w:rPrChange w:id="3392" w:author="Garai, Subrata" w:date="2017-08-07T00:24:00Z">
                    <w:rPr>
                      <w:rFonts w:ascii="Times New Roman" w:eastAsia="Times New Roman" w:hAnsi="Times New Roman" w:cs="Times New Roman"/>
                      <w:color w:val="000000"/>
                    </w:rPr>
                  </w:rPrChange>
                </w:rPr>
                <w:delText>1</w:delText>
              </w:r>
            </w:del>
          </w:p>
        </w:tc>
        <w:tc>
          <w:tcPr>
            <w:tcW w:w="696" w:type="dxa"/>
            <w:tcBorders>
              <w:top w:val="nil"/>
              <w:left w:val="nil"/>
              <w:bottom w:val="single" w:sz="4" w:space="0" w:color="auto"/>
              <w:right w:val="single" w:sz="4" w:space="0" w:color="auto"/>
            </w:tcBorders>
            <w:shd w:val="clear" w:color="auto" w:fill="auto"/>
            <w:noWrap/>
            <w:vAlign w:val="bottom"/>
            <w:hideMark/>
          </w:tcPr>
          <w:p w14:paraId="438589BF" w14:textId="30386E48" w:rsidR="000F5950" w:rsidRPr="00322B1C" w:rsidDel="009F505C" w:rsidRDefault="000F5950">
            <w:pPr>
              <w:pStyle w:val="ListParagraph"/>
              <w:spacing w:line="480" w:lineRule="auto"/>
              <w:jc w:val="both"/>
              <w:rPr>
                <w:del w:id="3393" w:author="Garai, Subrata" w:date="2017-08-06T22:49:00Z"/>
                <w:rFonts w:ascii="Verdana" w:eastAsia="Times New Roman" w:hAnsi="Verdana" w:cs="Times New Roman"/>
                <w:sz w:val="20"/>
                <w:szCs w:val="20"/>
                <w:rPrChange w:id="3394" w:author="Garai, Subrata" w:date="2017-08-07T00:24:00Z">
                  <w:rPr>
                    <w:del w:id="3395" w:author="Garai, Subrata" w:date="2017-08-06T22:49:00Z"/>
                    <w:rFonts w:ascii="Times New Roman" w:eastAsia="Times New Roman" w:hAnsi="Times New Roman" w:cs="Times New Roman"/>
                    <w:color w:val="000000"/>
                  </w:rPr>
                </w:rPrChange>
              </w:rPr>
              <w:pPrChange w:id="3396" w:author="Garai, Subrata" w:date="2017-08-08T21:18:00Z">
                <w:pPr>
                  <w:spacing w:line="480" w:lineRule="auto"/>
                  <w:jc w:val="both"/>
                </w:pPr>
              </w:pPrChange>
            </w:pPr>
            <w:del w:id="3397" w:author="Garai, Subrata" w:date="2017-08-06T22:49:00Z">
              <w:r w:rsidRPr="00322B1C" w:rsidDel="009F505C">
                <w:rPr>
                  <w:rFonts w:ascii="Verdana" w:eastAsia="Times New Roman" w:hAnsi="Verdana" w:cs="Times New Roman"/>
                  <w:sz w:val="20"/>
                  <w:szCs w:val="20"/>
                  <w:rPrChange w:id="3398" w:author="Garai, Subrata" w:date="2017-08-07T00:24:00Z">
                    <w:rPr>
                      <w:rFonts w:ascii="Times New Roman" w:eastAsia="Times New Roman" w:hAnsi="Times New Roman" w:cs="Times New Roman"/>
                      <w:color w:val="000000"/>
                    </w:rPr>
                  </w:rPrChange>
                </w:rPr>
                <w:delText>0</w:delText>
              </w:r>
            </w:del>
          </w:p>
        </w:tc>
        <w:tc>
          <w:tcPr>
            <w:tcW w:w="576" w:type="dxa"/>
            <w:tcBorders>
              <w:top w:val="nil"/>
              <w:left w:val="nil"/>
              <w:bottom w:val="single" w:sz="4" w:space="0" w:color="auto"/>
              <w:right w:val="single" w:sz="4" w:space="0" w:color="auto"/>
            </w:tcBorders>
            <w:shd w:val="clear" w:color="auto" w:fill="auto"/>
            <w:noWrap/>
            <w:vAlign w:val="bottom"/>
            <w:hideMark/>
          </w:tcPr>
          <w:p w14:paraId="7502492A" w14:textId="7FEB7BF2" w:rsidR="000F5950" w:rsidRPr="00322B1C" w:rsidDel="009F505C" w:rsidRDefault="000F5950">
            <w:pPr>
              <w:pStyle w:val="ListParagraph"/>
              <w:spacing w:line="480" w:lineRule="auto"/>
              <w:jc w:val="both"/>
              <w:rPr>
                <w:del w:id="3399" w:author="Garai, Subrata" w:date="2017-08-06T22:49:00Z"/>
                <w:rFonts w:ascii="Verdana" w:eastAsia="Times New Roman" w:hAnsi="Verdana" w:cs="Times New Roman"/>
                <w:sz w:val="20"/>
                <w:szCs w:val="20"/>
                <w:rPrChange w:id="3400" w:author="Garai, Subrata" w:date="2017-08-07T00:24:00Z">
                  <w:rPr>
                    <w:del w:id="3401" w:author="Garai, Subrata" w:date="2017-08-06T22:49:00Z"/>
                    <w:rFonts w:ascii="Times New Roman" w:eastAsia="Times New Roman" w:hAnsi="Times New Roman" w:cs="Times New Roman"/>
                    <w:color w:val="000000"/>
                  </w:rPr>
                </w:rPrChange>
              </w:rPr>
              <w:pPrChange w:id="3402" w:author="Garai, Subrata" w:date="2017-08-08T21:18:00Z">
                <w:pPr>
                  <w:spacing w:line="480" w:lineRule="auto"/>
                  <w:jc w:val="both"/>
                </w:pPr>
              </w:pPrChange>
            </w:pPr>
            <w:del w:id="3403" w:author="Garai, Subrata" w:date="2017-08-06T22:49:00Z">
              <w:r w:rsidRPr="00322B1C" w:rsidDel="009F505C">
                <w:rPr>
                  <w:rFonts w:ascii="Verdana" w:eastAsia="Times New Roman" w:hAnsi="Verdana" w:cs="Times New Roman"/>
                  <w:sz w:val="20"/>
                  <w:szCs w:val="20"/>
                  <w:rPrChange w:id="3404" w:author="Garai, Subrata" w:date="2017-08-07T00:24:00Z">
                    <w:rPr>
                      <w:rFonts w:ascii="Times New Roman" w:eastAsia="Times New Roman" w:hAnsi="Times New Roman" w:cs="Times New Roman"/>
                      <w:color w:val="000000"/>
                    </w:rPr>
                  </w:rPrChange>
                </w:rPr>
                <w:delText>315</w:delText>
              </w:r>
            </w:del>
          </w:p>
        </w:tc>
        <w:tc>
          <w:tcPr>
            <w:tcW w:w="576" w:type="dxa"/>
            <w:tcBorders>
              <w:top w:val="nil"/>
              <w:left w:val="nil"/>
              <w:bottom w:val="single" w:sz="4" w:space="0" w:color="auto"/>
              <w:right w:val="single" w:sz="4" w:space="0" w:color="auto"/>
            </w:tcBorders>
            <w:shd w:val="clear" w:color="auto" w:fill="auto"/>
            <w:noWrap/>
            <w:vAlign w:val="bottom"/>
            <w:hideMark/>
          </w:tcPr>
          <w:p w14:paraId="73BDB5DC" w14:textId="07FEF12C" w:rsidR="000F5950" w:rsidRPr="00322B1C" w:rsidDel="009F505C" w:rsidRDefault="000F5950">
            <w:pPr>
              <w:pStyle w:val="ListParagraph"/>
              <w:spacing w:line="480" w:lineRule="auto"/>
              <w:jc w:val="both"/>
              <w:rPr>
                <w:del w:id="3405" w:author="Garai, Subrata" w:date="2017-08-06T22:49:00Z"/>
                <w:rFonts w:ascii="Verdana" w:eastAsia="Times New Roman" w:hAnsi="Verdana" w:cs="Times New Roman"/>
                <w:sz w:val="20"/>
                <w:szCs w:val="20"/>
                <w:rPrChange w:id="3406" w:author="Garai, Subrata" w:date="2017-08-07T00:24:00Z">
                  <w:rPr>
                    <w:del w:id="3407" w:author="Garai, Subrata" w:date="2017-08-06T22:49:00Z"/>
                    <w:rFonts w:ascii="Times New Roman" w:eastAsia="Times New Roman" w:hAnsi="Times New Roman" w:cs="Times New Roman"/>
                    <w:color w:val="000000"/>
                  </w:rPr>
                </w:rPrChange>
              </w:rPr>
              <w:pPrChange w:id="3408" w:author="Garai, Subrata" w:date="2017-08-08T21:18:00Z">
                <w:pPr>
                  <w:spacing w:line="480" w:lineRule="auto"/>
                  <w:jc w:val="both"/>
                </w:pPr>
              </w:pPrChange>
            </w:pPr>
            <w:del w:id="3409" w:author="Garai, Subrata" w:date="2017-08-06T22:49:00Z">
              <w:r w:rsidRPr="00322B1C" w:rsidDel="009F505C">
                <w:rPr>
                  <w:rFonts w:ascii="Verdana" w:eastAsia="Times New Roman" w:hAnsi="Verdana" w:cs="Times New Roman"/>
                  <w:sz w:val="20"/>
                  <w:szCs w:val="20"/>
                  <w:rPrChange w:id="3410" w:author="Garai, Subrata" w:date="2017-08-07T00:24:00Z">
                    <w:rPr>
                      <w:rFonts w:ascii="Times New Roman" w:eastAsia="Times New Roman" w:hAnsi="Times New Roman" w:cs="Times New Roman"/>
                      <w:color w:val="000000"/>
                    </w:rPr>
                  </w:rPrChange>
                </w:rPr>
                <w:delText>0</w:delText>
              </w:r>
            </w:del>
          </w:p>
        </w:tc>
        <w:tc>
          <w:tcPr>
            <w:tcW w:w="696" w:type="dxa"/>
            <w:tcBorders>
              <w:top w:val="nil"/>
              <w:left w:val="nil"/>
              <w:bottom w:val="single" w:sz="4" w:space="0" w:color="auto"/>
              <w:right w:val="single" w:sz="4" w:space="0" w:color="auto"/>
            </w:tcBorders>
            <w:shd w:val="clear" w:color="auto" w:fill="auto"/>
            <w:noWrap/>
            <w:vAlign w:val="bottom"/>
            <w:hideMark/>
          </w:tcPr>
          <w:p w14:paraId="4FF69E73" w14:textId="5A76DB02" w:rsidR="000F5950" w:rsidRPr="00322B1C" w:rsidDel="009F505C" w:rsidRDefault="000F5950">
            <w:pPr>
              <w:pStyle w:val="ListParagraph"/>
              <w:spacing w:line="480" w:lineRule="auto"/>
              <w:jc w:val="both"/>
              <w:rPr>
                <w:del w:id="3411" w:author="Garai, Subrata" w:date="2017-08-06T22:49:00Z"/>
                <w:rFonts w:ascii="Verdana" w:eastAsia="Times New Roman" w:hAnsi="Verdana" w:cs="Times New Roman"/>
                <w:sz w:val="20"/>
                <w:szCs w:val="20"/>
                <w:rPrChange w:id="3412" w:author="Garai, Subrata" w:date="2017-08-07T00:24:00Z">
                  <w:rPr>
                    <w:del w:id="3413" w:author="Garai, Subrata" w:date="2017-08-06T22:49:00Z"/>
                    <w:rFonts w:ascii="Times New Roman" w:eastAsia="Times New Roman" w:hAnsi="Times New Roman" w:cs="Times New Roman"/>
                    <w:color w:val="000000"/>
                  </w:rPr>
                </w:rPrChange>
              </w:rPr>
              <w:pPrChange w:id="3414" w:author="Garai, Subrata" w:date="2017-08-08T21:18:00Z">
                <w:pPr>
                  <w:spacing w:line="480" w:lineRule="auto"/>
                  <w:jc w:val="both"/>
                </w:pPr>
              </w:pPrChange>
            </w:pPr>
            <w:del w:id="3415" w:author="Garai, Subrata" w:date="2017-08-06T22:49:00Z">
              <w:r w:rsidRPr="00322B1C" w:rsidDel="009F505C">
                <w:rPr>
                  <w:rFonts w:ascii="Verdana" w:eastAsia="Times New Roman" w:hAnsi="Verdana" w:cs="Times New Roman"/>
                  <w:sz w:val="20"/>
                  <w:szCs w:val="20"/>
                  <w:rPrChange w:id="3416" w:author="Garai, Subrata" w:date="2017-08-07T00:24:00Z">
                    <w:rPr>
                      <w:rFonts w:ascii="Times New Roman" w:eastAsia="Times New Roman" w:hAnsi="Times New Roman" w:cs="Times New Roman"/>
                      <w:color w:val="000000"/>
                    </w:rPr>
                  </w:rPrChange>
                </w:rPr>
                <w:delText>1255</w:delText>
              </w:r>
            </w:del>
          </w:p>
        </w:tc>
        <w:tc>
          <w:tcPr>
            <w:tcW w:w="320" w:type="dxa"/>
            <w:tcBorders>
              <w:top w:val="nil"/>
              <w:left w:val="nil"/>
              <w:bottom w:val="single" w:sz="4" w:space="0" w:color="auto"/>
              <w:right w:val="single" w:sz="4" w:space="0" w:color="auto"/>
            </w:tcBorders>
            <w:shd w:val="clear" w:color="auto" w:fill="auto"/>
            <w:noWrap/>
            <w:vAlign w:val="bottom"/>
            <w:hideMark/>
          </w:tcPr>
          <w:p w14:paraId="43298069" w14:textId="1CBCB425" w:rsidR="000F5950" w:rsidRPr="00322B1C" w:rsidDel="009F505C" w:rsidRDefault="000F5950">
            <w:pPr>
              <w:pStyle w:val="ListParagraph"/>
              <w:spacing w:line="480" w:lineRule="auto"/>
              <w:jc w:val="both"/>
              <w:rPr>
                <w:del w:id="3417" w:author="Garai, Subrata" w:date="2017-08-06T22:49:00Z"/>
                <w:rFonts w:ascii="Verdana" w:eastAsia="Times New Roman" w:hAnsi="Verdana" w:cs="Times New Roman"/>
                <w:sz w:val="20"/>
                <w:szCs w:val="20"/>
                <w:rPrChange w:id="3418" w:author="Garai, Subrata" w:date="2017-08-07T00:24:00Z">
                  <w:rPr>
                    <w:del w:id="3419" w:author="Garai, Subrata" w:date="2017-08-06T22:49:00Z"/>
                    <w:rFonts w:ascii="Times New Roman" w:eastAsia="Times New Roman" w:hAnsi="Times New Roman" w:cs="Times New Roman"/>
                    <w:color w:val="000000"/>
                  </w:rPr>
                </w:rPrChange>
              </w:rPr>
              <w:pPrChange w:id="3420" w:author="Garai, Subrata" w:date="2017-08-08T21:18:00Z">
                <w:pPr>
                  <w:spacing w:line="480" w:lineRule="auto"/>
                  <w:jc w:val="both"/>
                </w:pPr>
              </w:pPrChange>
            </w:pPr>
            <w:del w:id="3421" w:author="Garai, Subrata" w:date="2017-08-06T22:49:00Z">
              <w:r w:rsidRPr="00322B1C" w:rsidDel="009F505C">
                <w:rPr>
                  <w:rFonts w:ascii="Verdana" w:eastAsia="Times New Roman" w:hAnsi="Verdana" w:cs="Times New Roman"/>
                  <w:sz w:val="20"/>
                  <w:szCs w:val="20"/>
                  <w:rPrChange w:id="3422" w:author="Garai, Subrata" w:date="2017-08-07T00:24:00Z">
                    <w:rPr>
                      <w:rFonts w:ascii="Times New Roman" w:eastAsia="Times New Roman" w:hAnsi="Times New Roman" w:cs="Times New Roman"/>
                      <w:color w:val="000000"/>
                    </w:rPr>
                  </w:rPrChange>
                </w:rPr>
                <w:delText>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2A3025CC" w14:textId="0E57AFCF" w:rsidR="000F5950" w:rsidRPr="00322B1C" w:rsidDel="009F505C" w:rsidRDefault="000F5950">
            <w:pPr>
              <w:pStyle w:val="ListParagraph"/>
              <w:spacing w:line="480" w:lineRule="auto"/>
              <w:jc w:val="both"/>
              <w:rPr>
                <w:del w:id="3423" w:author="Garai, Subrata" w:date="2017-08-06T22:49:00Z"/>
                <w:rFonts w:ascii="Verdana" w:eastAsia="Times New Roman" w:hAnsi="Verdana" w:cs="Times New Roman"/>
                <w:sz w:val="20"/>
                <w:szCs w:val="20"/>
                <w:rPrChange w:id="3424" w:author="Garai, Subrata" w:date="2017-08-07T00:24:00Z">
                  <w:rPr>
                    <w:del w:id="3425" w:author="Garai, Subrata" w:date="2017-08-06T22:49:00Z"/>
                    <w:rFonts w:ascii="Times New Roman" w:eastAsia="Times New Roman" w:hAnsi="Times New Roman" w:cs="Times New Roman"/>
                    <w:color w:val="000000"/>
                  </w:rPr>
                </w:rPrChange>
              </w:rPr>
              <w:pPrChange w:id="3426" w:author="Garai, Subrata" w:date="2017-08-08T21:18:00Z">
                <w:pPr>
                  <w:spacing w:line="480" w:lineRule="auto"/>
                  <w:jc w:val="both"/>
                </w:pPr>
              </w:pPrChange>
            </w:pPr>
            <w:del w:id="3427" w:author="Garai, Subrata" w:date="2017-08-06T22:49:00Z">
              <w:r w:rsidRPr="00322B1C" w:rsidDel="009F505C">
                <w:rPr>
                  <w:rFonts w:ascii="Verdana" w:eastAsia="Times New Roman" w:hAnsi="Verdana" w:cs="Times New Roman"/>
                  <w:sz w:val="20"/>
                  <w:szCs w:val="20"/>
                  <w:rPrChange w:id="3428" w:author="Garai, Subrata" w:date="2017-08-07T00:24:00Z">
                    <w:rPr>
                      <w:rFonts w:ascii="Times New Roman" w:eastAsia="Times New Roman" w:hAnsi="Times New Roman" w:cs="Times New Roman"/>
                      <w:color w:val="000000"/>
                    </w:rPr>
                  </w:rPrChange>
                </w:rPr>
                <w:delText>0</w:delText>
              </w:r>
            </w:del>
          </w:p>
        </w:tc>
        <w:tc>
          <w:tcPr>
            <w:tcW w:w="1256" w:type="dxa"/>
            <w:tcBorders>
              <w:top w:val="nil"/>
              <w:left w:val="nil"/>
              <w:bottom w:val="single" w:sz="4" w:space="0" w:color="auto"/>
              <w:right w:val="single" w:sz="4" w:space="0" w:color="auto"/>
            </w:tcBorders>
            <w:shd w:val="clear" w:color="auto" w:fill="auto"/>
            <w:noWrap/>
            <w:vAlign w:val="bottom"/>
            <w:hideMark/>
          </w:tcPr>
          <w:p w14:paraId="1426BAEF" w14:textId="55004CCC" w:rsidR="000F5950" w:rsidRPr="00322B1C" w:rsidDel="009F505C" w:rsidRDefault="000F5950">
            <w:pPr>
              <w:pStyle w:val="ListParagraph"/>
              <w:spacing w:line="480" w:lineRule="auto"/>
              <w:jc w:val="both"/>
              <w:rPr>
                <w:del w:id="3429" w:author="Garai, Subrata" w:date="2017-08-06T22:49:00Z"/>
                <w:rFonts w:ascii="Verdana" w:eastAsia="Times New Roman" w:hAnsi="Verdana" w:cs="Times New Roman"/>
                <w:sz w:val="20"/>
                <w:szCs w:val="20"/>
                <w:rPrChange w:id="3430" w:author="Garai, Subrata" w:date="2017-08-07T00:24:00Z">
                  <w:rPr>
                    <w:del w:id="3431" w:author="Garai, Subrata" w:date="2017-08-06T22:49:00Z"/>
                    <w:rFonts w:ascii="Times New Roman" w:eastAsia="Times New Roman" w:hAnsi="Times New Roman" w:cs="Times New Roman"/>
                    <w:color w:val="000000"/>
                  </w:rPr>
                </w:rPrChange>
              </w:rPr>
              <w:pPrChange w:id="3432" w:author="Garai, Subrata" w:date="2017-08-08T21:18:00Z">
                <w:pPr>
                  <w:spacing w:line="480" w:lineRule="auto"/>
                  <w:jc w:val="both"/>
                </w:pPr>
              </w:pPrChange>
            </w:pPr>
            <w:del w:id="3433" w:author="Garai, Subrata" w:date="2017-08-06T22:49:00Z">
              <w:r w:rsidRPr="00322B1C" w:rsidDel="009F505C">
                <w:rPr>
                  <w:rFonts w:ascii="Verdana" w:eastAsia="Times New Roman" w:hAnsi="Verdana" w:cs="Times New Roman"/>
                  <w:sz w:val="20"/>
                  <w:szCs w:val="20"/>
                  <w:rPrChange w:id="3434" w:author="Garai, Subrata" w:date="2017-08-07T00:24:00Z">
                    <w:rPr>
                      <w:rFonts w:ascii="Times New Roman" w:eastAsia="Times New Roman" w:hAnsi="Times New Roman" w:cs="Times New Roman"/>
                      <w:color w:val="000000"/>
                    </w:rPr>
                  </w:rPrChange>
                </w:rPr>
                <w:delText>100</w:delText>
              </w:r>
            </w:del>
          </w:p>
        </w:tc>
        <w:tc>
          <w:tcPr>
            <w:tcW w:w="1189" w:type="dxa"/>
            <w:tcBorders>
              <w:top w:val="nil"/>
              <w:left w:val="nil"/>
              <w:bottom w:val="single" w:sz="4" w:space="0" w:color="auto"/>
              <w:right w:val="single" w:sz="4" w:space="0" w:color="auto"/>
            </w:tcBorders>
            <w:shd w:val="clear" w:color="auto" w:fill="auto"/>
            <w:noWrap/>
            <w:vAlign w:val="bottom"/>
            <w:hideMark/>
          </w:tcPr>
          <w:p w14:paraId="2CDE22AA" w14:textId="078F1B95" w:rsidR="000F5950" w:rsidRPr="00322B1C" w:rsidDel="009F505C" w:rsidRDefault="000F5950">
            <w:pPr>
              <w:pStyle w:val="ListParagraph"/>
              <w:spacing w:line="480" w:lineRule="auto"/>
              <w:jc w:val="both"/>
              <w:rPr>
                <w:del w:id="3435" w:author="Garai, Subrata" w:date="2017-08-06T22:49:00Z"/>
                <w:rFonts w:ascii="Verdana" w:eastAsia="Times New Roman" w:hAnsi="Verdana" w:cs="Times New Roman"/>
                <w:sz w:val="20"/>
                <w:szCs w:val="20"/>
                <w:rPrChange w:id="3436" w:author="Garai, Subrata" w:date="2017-08-07T00:24:00Z">
                  <w:rPr>
                    <w:del w:id="3437" w:author="Garai, Subrata" w:date="2017-08-06T22:49:00Z"/>
                    <w:rFonts w:ascii="Times New Roman" w:eastAsia="Times New Roman" w:hAnsi="Times New Roman" w:cs="Times New Roman"/>
                    <w:color w:val="000000"/>
                  </w:rPr>
                </w:rPrChange>
              </w:rPr>
              <w:pPrChange w:id="3438" w:author="Garai, Subrata" w:date="2017-08-08T21:18:00Z">
                <w:pPr>
                  <w:spacing w:line="480" w:lineRule="auto"/>
                  <w:jc w:val="both"/>
                </w:pPr>
              </w:pPrChange>
            </w:pPr>
            <w:del w:id="3439" w:author="Garai, Subrata" w:date="2017-08-06T22:49:00Z">
              <w:r w:rsidRPr="00322B1C" w:rsidDel="009F505C">
                <w:rPr>
                  <w:rFonts w:ascii="Verdana" w:eastAsia="Times New Roman" w:hAnsi="Verdana" w:cs="Times New Roman"/>
                  <w:sz w:val="20"/>
                  <w:szCs w:val="20"/>
                  <w:rPrChange w:id="3440" w:author="Garai, Subrata" w:date="2017-08-07T00:24:00Z">
                    <w:rPr>
                      <w:rFonts w:ascii="Times New Roman" w:eastAsia="Times New Roman" w:hAnsi="Times New Roman" w:cs="Times New Roman"/>
                      <w:color w:val="000000"/>
                    </w:rPr>
                  </w:rPrChange>
                </w:rPr>
                <w:delText>20.06369</w:delText>
              </w:r>
            </w:del>
          </w:p>
        </w:tc>
      </w:tr>
    </w:tbl>
    <w:p w14:paraId="3E80284A" w14:textId="675D9105" w:rsidR="000F5950" w:rsidRPr="00322B1C" w:rsidDel="009F505C" w:rsidRDefault="000F5950">
      <w:pPr>
        <w:pStyle w:val="ListParagraph"/>
        <w:spacing w:line="480" w:lineRule="auto"/>
        <w:jc w:val="both"/>
        <w:rPr>
          <w:del w:id="3441" w:author="Garai, Subrata" w:date="2017-08-06T22:49:00Z"/>
          <w:rFonts w:ascii="Verdana" w:hAnsi="Verdana" w:cs="Times New Roman"/>
          <w:sz w:val="20"/>
          <w:szCs w:val="20"/>
          <w:rPrChange w:id="3442" w:author="Garai, Subrata" w:date="2017-08-07T00:24:00Z">
            <w:rPr>
              <w:del w:id="3443" w:author="Garai, Subrata" w:date="2017-08-06T22:49:00Z"/>
              <w:rFonts w:ascii="Times New Roman" w:hAnsi="Times New Roman" w:cs="Times New Roman"/>
            </w:rPr>
          </w:rPrChange>
        </w:rPr>
        <w:pPrChange w:id="3444" w:author="Garai, Subrata" w:date="2017-08-08T21:18:00Z">
          <w:pPr>
            <w:spacing w:line="480" w:lineRule="auto"/>
            <w:jc w:val="both"/>
          </w:pPr>
        </w:pPrChange>
      </w:pPr>
    </w:p>
    <w:p w14:paraId="5596848F" w14:textId="0B915079" w:rsidR="000F5950" w:rsidRPr="00322B1C" w:rsidDel="009F505C" w:rsidRDefault="000F5950">
      <w:pPr>
        <w:pStyle w:val="ListParagraph"/>
        <w:spacing w:line="480" w:lineRule="auto"/>
        <w:jc w:val="both"/>
        <w:rPr>
          <w:del w:id="3445" w:author="Garai, Subrata" w:date="2017-08-06T22:49:00Z"/>
          <w:rFonts w:ascii="Verdana" w:hAnsi="Verdana" w:cs="Times New Roman"/>
          <w:sz w:val="20"/>
          <w:szCs w:val="20"/>
          <w:rPrChange w:id="3446" w:author="Garai, Subrata" w:date="2017-08-07T00:24:00Z">
            <w:rPr>
              <w:del w:id="3447" w:author="Garai, Subrata" w:date="2017-08-06T22:49:00Z"/>
              <w:rFonts w:ascii="Times New Roman" w:hAnsi="Times New Roman" w:cs="Times New Roman"/>
            </w:rPr>
          </w:rPrChange>
        </w:rPr>
        <w:pPrChange w:id="3448" w:author="Garai, Subrata" w:date="2017-08-08T21:18:00Z">
          <w:pPr>
            <w:spacing w:line="480" w:lineRule="auto"/>
            <w:jc w:val="both"/>
          </w:pPr>
        </w:pPrChange>
      </w:pPr>
      <w:del w:id="3449" w:author="Garai, Subrata" w:date="2017-08-06T22:49:00Z">
        <w:r w:rsidRPr="00322B1C" w:rsidDel="009F505C">
          <w:rPr>
            <w:rFonts w:ascii="Verdana" w:hAnsi="Verdana" w:cs="Times New Roman"/>
            <w:sz w:val="20"/>
            <w:szCs w:val="20"/>
            <w:rPrChange w:id="3450" w:author="Garai, Subrata" w:date="2017-08-07T00:24:00Z">
              <w:rPr>
                <w:rFonts w:ascii="Times New Roman" w:hAnsi="Times New Roman" w:cs="Times New Roman"/>
              </w:rPr>
            </w:rPrChange>
          </w:rPr>
          <w:delText>Chart 1.</w:delText>
        </w:r>
      </w:del>
    </w:p>
    <w:p w14:paraId="0A684E73" w14:textId="196F3E76" w:rsidR="000F5950" w:rsidRPr="00322B1C" w:rsidDel="009F505C" w:rsidRDefault="000F5950">
      <w:pPr>
        <w:pStyle w:val="ListParagraph"/>
        <w:spacing w:line="480" w:lineRule="auto"/>
        <w:jc w:val="both"/>
        <w:rPr>
          <w:del w:id="3451" w:author="Garai, Subrata" w:date="2017-08-06T22:49:00Z"/>
          <w:rFonts w:ascii="Verdana" w:hAnsi="Verdana" w:cs="Times New Roman"/>
          <w:sz w:val="20"/>
          <w:szCs w:val="20"/>
          <w:rPrChange w:id="3452" w:author="Garai, Subrata" w:date="2017-08-07T00:24:00Z">
            <w:rPr>
              <w:del w:id="3453" w:author="Garai, Subrata" w:date="2017-08-06T22:49:00Z"/>
              <w:rFonts w:ascii="Times New Roman" w:hAnsi="Times New Roman" w:cs="Times New Roman"/>
            </w:rPr>
          </w:rPrChange>
        </w:rPr>
        <w:pPrChange w:id="3454" w:author="Garai, Subrata" w:date="2017-08-08T21:18:00Z">
          <w:pPr>
            <w:spacing w:line="480" w:lineRule="auto"/>
            <w:jc w:val="both"/>
          </w:pPr>
        </w:pPrChange>
      </w:pPr>
      <w:del w:id="3455" w:author="Garai, Subrata" w:date="2017-08-06T22:49:00Z">
        <w:r w:rsidRPr="00322B1C" w:rsidDel="009F505C">
          <w:rPr>
            <w:rFonts w:ascii="Verdana" w:hAnsi="Verdana" w:cs="Times New Roman"/>
            <w:sz w:val="20"/>
            <w:szCs w:val="20"/>
            <w:rPrChange w:id="3456" w:author="Garai, Subrata" w:date="2017-08-07T00:24:00Z">
              <w:rPr>
                <w:rFonts w:ascii="Times New Roman" w:hAnsi="Times New Roman" w:cs="Times New Roman"/>
              </w:rPr>
            </w:rPrChange>
          </w:rPr>
          <w:delText xml:space="preserve">Then we plotted Cut-Off vs Accuracy to find the most effective cut off. Below plot shows the most effective cut off is 0.5 which produces maximum accuracy. </w:delText>
        </w:r>
      </w:del>
    </w:p>
    <w:p w14:paraId="5E9645DA" w14:textId="5BBBE771" w:rsidR="000F5950" w:rsidRPr="00322B1C" w:rsidDel="009F505C" w:rsidRDefault="000F5950">
      <w:pPr>
        <w:pStyle w:val="ListParagraph"/>
        <w:spacing w:line="480" w:lineRule="auto"/>
        <w:jc w:val="both"/>
        <w:rPr>
          <w:del w:id="3457" w:author="Garai, Subrata" w:date="2017-08-06T22:49:00Z"/>
          <w:rFonts w:ascii="Verdana" w:hAnsi="Verdana" w:cs="Times New Roman"/>
          <w:sz w:val="20"/>
          <w:szCs w:val="20"/>
          <w:rPrChange w:id="3458" w:author="Garai, Subrata" w:date="2017-08-07T00:24:00Z">
            <w:rPr>
              <w:del w:id="3459" w:author="Garai, Subrata" w:date="2017-08-06T22:49:00Z"/>
              <w:rFonts w:ascii="Times New Roman" w:hAnsi="Times New Roman" w:cs="Times New Roman"/>
            </w:rPr>
          </w:rPrChange>
        </w:rPr>
        <w:pPrChange w:id="3460" w:author="Garai, Subrata" w:date="2017-08-08T21:18:00Z">
          <w:pPr>
            <w:spacing w:line="480" w:lineRule="auto"/>
            <w:jc w:val="both"/>
          </w:pPr>
        </w:pPrChange>
      </w:pPr>
      <w:del w:id="3461" w:author="Garai, Subrata" w:date="2017-08-06T22:49:00Z">
        <w:r w:rsidRPr="00322B1C" w:rsidDel="009F505C">
          <w:rPr>
            <w:rFonts w:ascii="Verdana" w:hAnsi="Verdana" w:cs="Times New Roman"/>
            <w:sz w:val="20"/>
            <w:szCs w:val="20"/>
            <w:rPrChange w:id="3462" w:author="Garai, Subrata" w:date="2017-08-07T00:24:00Z">
              <w:rPr>
                <w:rFonts w:ascii="Times New Roman" w:hAnsi="Times New Roman" w:cs="Times New Roman"/>
              </w:rPr>
            </w:rPrChange>
          </w:rPr>
          <w:delText>Now we will use this output data point to make a comparison between the other model (CHAID which was used.</w:delText>
        </w:r>
      </w:del>
    </w:p>
    <w:p w14:paraId="46029F40" w14:textId="7D41FB47" w:rsidR="000F5950" w:rsidRPr="00322B1C" w:rsidDel="009F505C" w:rsidRDefault="000F5950">
      <w:pPr>
        <w:pStyle w:val="ListParagraph"/>
        <w:spacing w:line="480" w:lineRule="auto"/>
        <w:jc w:val="both"/>
        <w:rPr>
          <w:del w:id="3463" w:author="Garai, Subrata" w:date="2017-08-06T22:49:00Z"/>
          <w:rFonts w:ascii="Verdana" w:hAnsi="Verdana" w:cs="Times New Roman"/>
          <w:sz w:val="20"/>
          <w:szCs w:val="20"/>
          <w:rPrChange w:id="3464" w:author="Garai, Subrata" w:date="2017-08-07T00:24:00Z">
            <w:rPr>
              <w:del w:id="3465" w:author="Garai, Subrata" w:date="2017-08-06T22:49:00Z"/>
              <w:rFonts w:ascii="Times New Roman" w:hAnsi="Times New Roman" w:cs="Times New Roman"/>
            </w:rPr>
          </w:rPrChange>
        </w:rPr>
        <w:pPrChange w:id="3466" w:author="Garai, Subrata" w:date="2017-08-08T21:18:00Z">
          <w:pPr>
            <w:spacing w:line="480" w:lineRule="auto"/>
            <w:jc w:val="both"/>
          </w:pPr>
        </w:pPrChange>
      </w:pPr>
      <w:del w:id="3467" w:author="Garai, Subrata" w:date="2017-08-06T22:49:00Z">
        <w:r w:rsidRPr="00322B1C" w:rsidDel="009F505C">
          <w:rPr>
            <w:rFonts w:ascii="Verdana" w:hAnsi="Verdana" w:cs="Times New Roman"/>
            <w:noProof/>
            <w:sz w:val="20"/>
            <w:szCs w:val="20"/>
            <w:rPrChange w:id="3468">
              <w:rPr>
                <w:rFonts w:ascii="Times New Roman" w:hAnsi="Times New Roman" w:cs="Times New Roman"/>
                <w:noProof/>
              </w:rPr>
            </w:rPrChange>
          </w:rPr>
          <w:drawing>
            <wp:inline distT="0" distB="0" distL="0" distR="0" wp14:anchorId="07E43AD2" wp14:editId="59B1433C">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p>
    <w:p w14:paraId="6DA43908" w14:textId="6751C2E2" w:rsidR="000F5950" w:rsidRPr="00322B1C" w:rsidDel="009F505C" w:rsidRDefault="000F5950">
      <w:pPr>
        <w:pStyle w:val="ListParagraph"/>
        <w:spacing w:line="480" w:lineRule="auto"/>
        <w:jc w:val="both"/>
        <w:rPr>
          <w:del w:id="3469" w:author="Garai, Subrata" w:date="2017-08-06T22:49:00Z"/>
          <w:rFonts w:ascii="Verdana" w:hAnsi="Verdana" w:cs="Times New Roman"/>
          <w:sz w:val="20"/>
          <w:szCs w:val="20"/>
          <w:rPrChange w:id="3470" w:author="Garai, Subrata" w:date="2017-08-07T00:24:00Z">
            <w:rPr>
              <w:del w:id="3471" w:author="Garai, Subrata" w:date="2017-08-06T22:49:00Z"/>
              <w:rFonts w:ascii="Times New Roman" w:hAnsi="Times New Roman" w:cs="Times New Roman"/>
            </w:rPr>
          </w:rPrChange>
        </w:rPr>
        <w:pPrChange w:id="3472" w:author="Garai, Subrata" w:date="2017-08-08T21:18:00Z">
          <w:pPr>
            <w:spacing w:line="480" w:lineRule="auto"/>
            <w:jc w:val="both"/>
          </w:pPr>
        </w:pPrChange>
      </w:pPr>
    </w:p>
    <w:p w14:paraId="502CDF7E" w14:textId="27F78B99" w:rsidR="000F5950" w:rsidRPr="00322B1C" w:rsidDel="009F505C" w:rsidRDefault="000F5950">
      <w:pPr>
        <w:pStyle w:val="ListParagraph"/>
        <w:spacing w:line="480" w:lineRule="auto"/>
        <w:jc w:val="both"/>
        <w:rPr>
          <w:del w:id="3473" w:author="Garai, Subrata" w:date="2017-08-06T22:49:00Z"/>
          <w:rFonts w:ascii="Verdana" w:hAnsi="Verdana" w:cs="Times New Roman"/>
          <w:sz w:val="20"/>
          <w:szCs w:val="20"/>
          <w:rPrChange w:id="3474" w:author="Garai, Subrata" w:date="2017-08-07T00:24:00Z">
            <w:rPr>
              <w:del w:id="3475" w:author="Garai, Subrata" w:date="2017-08-06T22:49:00Z"/>
              <w:rFonts w:ascii="Times New Roman" w:hAnsi="Times New Roman" w:cs="Times New Roman"/>
            </w:rPr>
          </w:rPrChange>
        </w:rPr>
        <w:pPrChange w:id="3476" w:author="Garai, Subrata" w:date="2017-08-08T21:18:00Z">
          <w:pPr>
            <w:spacing w:line="480" w:lineRule="auto"/>
            <w:jc w:val="both"/>
          </w:pPr>
        </w:pPrChange>
      </w:pPr>
      <w:del w:id="3477" w:author="Garai, Subrata" w:date="2017-08-06T22:49:00Z">
        <w:r w:rsidRPr="00322B1C" w:rsidDel="009F505C">
          <w:rPr>
            <w:rFonts w:ascii="Verdana" w:hAnsi="Verdana" w:cs="Times New Roman"/>
            <w:sz w:val="20"/>
            <w:szCs w:val="20"/>
            <w:rPrChange w:id="3478" w:author="Garai, Subrata" w:date="2017-08-07T00:24:00Z">
              <w:rPr>
                <w:rFonts w:ascii="Times New Roman" w:hAnsi="Times New Roman" w:cs="Times New Roman"/>
              </w:rPr>
            </w:rPrChange>
          </w:rPr>
          <w:delText>The overall accuracy of this logistic regression model is a measure of the fit of the model. Here, this is .8229 which means that the model is estimated to give an accurate prediction 82% of the time.</w:delText>
        </w:r>
      </w:del>
    </w:p>
    <w:p w14:paraId="6486BAB7" w14:textId="5EB336FC" w:rsidR="000F5950" w:rsidRPr="00322B1C" w:rsidDel="009F505C" w:rsidRDefault="000F5950">
      <w:pPr>
        <w:pStyle w:val="ListParagraph"/>
        <w:spacing w:line="480" w:lineRule="auto"/>
        <w:jc w:val="both"/>
        <w:rPr>
          <w:del w:id="3479" w:author="Garai, Subrata" w:date="2017-08-06T22:49:00Z"/>
          <w:rFonts w:ascii="Verdana" w:hAnsi="Verdana" w:cs="Times New Roman"/>
          <w:sz w:val="20"/>
          <w:szCs w:val="20"/>
          <w:lang w:val="en-CA"/>
          <w:rPrChange w:id="3480" w:author="Garai, Subrata" w:date="2017-08-07T00:24:00Z">
            <w:rPr>
              <w:del w:id="3481" w:author="Garai, Subrata" w:date="2017-08-06T22:49:00Z"/>
              <w:rFonts w:ascii="Times New Roman" w:hAnsi="Times New Roman" w:cs="Times New Roman"/>
              <w:lang w:val="en-CA"/>
            </w:rPr>
          </w:rPrChange>
        </w:rPr>
        <w:pPrChange w:id="3482" w:author="Garai, Subrata" w:date="2017-08-08T21:18:00Z">
          <w:pPr>
            <w:spacing w:line="480" w:lineRule="auto"/>
            <w:jc w:val="both"/>
          </w:pPr>
        </w:pPrChange>
      </w:pPr>
    </w:p>
    <w:p w14:paraId="1FB5E56F" w14:textId="1C51498D" w:rsidR="000F5950" w:rsidRPr="00322B1C" w:rsidDel="009F505C" w:rsidRDefault="000F5950">
      <w:pPr>
        <w:pStyle w:val="ListParagraph"/>
        <w:spacing w:line="480" w:lineRule="auto"/>
        <w:jc w:val="both"/>
        <w:rPr>
          <w:del w:id="3483" w:author="Garai, Subrata" w:date="2017-08-06T22:49:00Z"/>
          <w:rFonts w:ascii="Verdana" w:hAnsi="Verdana" w:cs="Times New Roman"/>
          <w:sz w:val="20"/>
          <w:szCs w:val="20"/>
          <w:lang w:val="en-CA"/>
          <w:rPrChange w:id="3484" w:author="Garai, Subrata" w:date="2017-08-07T00:24:00Z">
            <w:rPr>
              <w:del w:id="3485" w:author="Garai, Subrata" w:date="2017-08-06T22:49:00Z"/>
              <w:rFonts w:ascii="Times New Roman" w:hAnsi="Times New Roman" w:cs="Times New Roman"/>
              <w:lang w:val="en-CA"/>
            </w:rPr>
          </w:rPrChange>
        </w:rPr>
        <w:pPrChange w:id="3486" w:author="Garai, Subrata" w:date="2017-08-08T21:18:00Z">
          <w:pPr>
            <w:spacing w:line="480" w:lineRule="auto"/>
            <w:jc w:val="both"/>
          </w:pPr>
        </w:pPrChange>
      </w:pPr>
    </w:p>
    <w:p w14:paraId="202F9CD5" w14:textId="757F5E31" w:rsidR="000F5950" w:rsidRPr="00322B1C" w:rsidDel="009F505C" w:rsidRDefault="000F5950">
      <w:pPr>
        <w:pStyle w:val="ListParagraph"/>
        <w:spacing w:line="480" w:lineRule="auto"/>
        <w:jc w:val="both"/>
        <w:rPr>
          <w:del w:id="3487" w:author="Garai, Subrata" w:date="2017-08-06T22:49:00Z"/>
          <w:rFonts w:ascii="Verdana" w:hAnsi="Verdana" w:cs="Times New Roman"/>
          <w:sz w:val="20"/>
          <w:szCs w:val="20"/>
          <w:rPrChange w:id="3488" w:author="Garai, Subrata" w:date="2017-08-07T00:24:00Z">
            <w:rPr>
              <w:del w:id="3489" w:author="Garai, Subrata" w:date="2017-08-06T22:49:00Z"/>
              <w:rFonts w:ascii="Times New Roman" w:hAnsi="Times New Roman" w:cs="Times New Roman"/>
              <w:sz w:val="24"/>
              <w:szCs w:val="24"/>
            </w:rPr>
          </w:rPrChange>
        </w:rPr>
        <w:pPrChange w:id="3490" w:author="Garai, Subrata" w:date="2017-08-08T21:18:00Z">
          <w:pPr>
            <w:pStyle w:val="Heading1"/>
            <w:spacing w:line="480" w:lineRule="auto"/>
            <w:jc w:val="both"/>
          </w:pPr>
        </w:pPrChange>
      </w:pPr>
      <w:del w:id="3491" w:author="Garai, Subrata" w:date="2017-08-06T22:49:00Z">
        <w:r w:rsidRPr="00322B1C" w:rsidDel="009F505C">
          <w:rPr>
            <w:rFonts w:ascii="Verdana" w:hAnsi="Verdana" w:cs="Times New Roman"/>
            <w:sz w:val="20"/>
            <w:szCs w:val="20"/>
            <w:rPrChange w:id="3492" w:author="Garai, Subrata" w:date="2017-08-07T00:24:00Z">
              <w:rPr>
                <w:rFonts w:ascii="Times New Roman" w:hAnsi="Times New Roman" w:cs="Times New Roman"/>
                <w:b w:val="0"/>
                <w:bCs w:val="0"/>
              </w:rPr>
            </w:rPrChange>
          </w:rPr>
          <w:delText>Interpretation of CHAID Model Output (Exhibit 9 and 10):</w:delText>
        </w:r>
      </w:del>
    </w:p>
    <w:p w14:paraId="5DA0521F" w14:textId="324D71F1" w:rsidR="000F5950" w:rsidRPr="00322B1C" w:rsidDel="009F505C" w:rsidRDefault="000F5950">
      <w:pPr>
        <w:pStyle w:val="ListParagraph"/>
        <w:spacing w:line="480" w:lineRule="auto"/>
        <w:jc w:val="both"/>
        <w:rPr>
          <w:del w:id="3493" w:author="Garai, Subrata" w:date="2017-08-06T22:49:00Z"/>
          <w:rFonts w:ascii="Verdana" w:hAnsi="Verdana" w:cs="Times New Roman"/>
          <w:sz w:val="20"/>
          <w:szCs w:val="20"/>
          <w:rPrChange w:id="3494" w:author="Garai, Subrata" w:date="2017-08-07T00:24:00Z">
            <w:rPr>
              <w:del w:id="3495" w:author="Garai, Subrata" w:date="2017-08-06T22:49:00Z"/>
              <w:rFonts w:ascii="Times New Roman" w:hAnsi="Times New Roman" w:cs="Times New Roman"/>
            </w:rPr>
          </w:rPrChange>
        </w:rPr>
        <w:pPrChange w:id="3496" w:author="Garai, Subrata" w:date="2017-08-08T21:18:00Z">
          <w:pPr>
            <w:spacing w:line="480" w:lineRule="auto"/>
            <w:jc w:val="both"/>
          </w:pPr>
        </w:pPrChange>
      </w:pPr>
    </w:p>
    <w:p w14:paraId="6A7B58AF" w14:textId="3829A043" w:rsidR="000F5950" w:rsidRPr="00322B1C" w:rsidDel="009F505C" w:rsidRDefault="000F5950">
      <w:pPr>
        <w:pStyle w:val="ListParagraph"/>
        <w:spacing w:line="480" w:lineRule="auto"/>
        <w:jc w:val="both"/>
        <w:rPr>
          <w:del w:id="3497" w:author="Garai, Subrata" w:date="2017-08-06T22:49:00Z"/>
          <w:rFonts w:ascii="Verdana" w:hAnsi="Verdana" w:cs="Times New Roman"/>
          <w:sz w:val="20"/>
          <w:szCs w:val="20"/>
          <w:rPrChange w:id="3498" w:author="Garai, Subrata" w:date="2017-08-07T00:24:00Z">
            <w:rPr>
              <w:del w:id="3499" w:author="Garai, Subrata" w:date="2017-08-06T22:49:00Z"/>
              <w:rFonts w:ascii="Times New Roman" w:hAnsi="Times New Roman" w:cs="Times New Roman"/>
            </w:rPr>
          </w:rPrChange>
        </w:rPr>
        <w:pPrChange w:id="3500" w:author="Garai, Subrata" w:date="2017-08-08T21:18:00Z">
          <w:pPr>
            <w:spacing w:line="480" w:lineRule="auto"/>
            <w:jc w:val="both"/>
          </w:pPr>
        </w:pPrChange>
      </w:pPr>
      <w:del w:id="3501" w:author="Garai, Subrata" w:date="2017-08-06T22:49:00Z">
        <w:r w:rsidRPr="00322B1C" w:rsidDel="009F505C">
          <w:rPr>
            <w:rFonts w:ascii="Verdana" w:hAnsi="Verdana" w:cs="Times New Roman"/>
            <w:sz w:val="20"/>
            <w:szCs w:val="20"/>
            <w:rPrChange w:id="3502" w:author="Garai, Subrata" w:date="2017-08-07T00:24:00Z">
              <w:rPr>
                <w:rFonts w:ascii="Times New Roman" w:hAnsi="Times New Roman" w:cs="Times New Roman"/>
              </w:rPr>
            </w:rPrChange>
          </w:rPr>
          <w:delText>Let's see how the CHAID model did in terms of accuracy.</w:delText>
        </w:r>
      </w:del>
    </w:p>
    <w:p w14:paraId="19062138" w14:textId="2FF608FA" w:rsidR="000F5950" w:rsidRPr="00322B1C" w:rsidDel="009F505C" w:rsidRDefault="000F5950">
      <w:pPr>
        <w:pStyle w:val="ListParagraph"/>
        <w:spacing w:line="480" w:lineRule="auto"/>
        <w:jc w:val="both"/>
        <w:rPr>
          <w:del w:id="3503" w:author="Garai, Subrata" w:date="2017-08-06T22:49:00Z"/>
          <w:rFonts w:ascii="Verdana" w:hAnsi="Verdana" w:cs="Times New Roman"/>
          <w:sz w:val="20"/>
          <w:szCs w:val="20"/>
          <w:rPrChange w:id="3504" w:author="Garai, Subrata" w:date="2017-08-07T00:24:00Z">
            <w:rPr>
              <w:del w:id="3505" w:author="Garai, Subrata" w:date="2017-08-06T22:49:00Z"/>
              <w:rFonts w:ascii="Times New Roman" w:hAnsi="Times New Roman" w:cs="Times New Roman"/>
            </w:rPr>
          </w:rPrChange>
        </w:rPr>
        <w:pPrChange w:id="3506" w:author="Garai, Subrata" w:date="2017-08-08T21:18:00Z">
          <w:pPr>
            <w:spacing w:line="480" w:lineRule="auto"/>
            <w:jc w:val="both"/>
          </w:pPr>
        </w:pPrChange>
      </w:pPr>
      <w:del w:id="3507" w:author="Garai, Subrata" w:date="2017-08-06T22:49:00Z">
        <w:r w:rsidRPr="00322B1C" w:rsidDel="009F505C">
          <w:rPr>
            <w:rFonts w:ascii="Verdana" w:hAnsi="Verdana" w:cs="Times New Roman"/>
            <w:sz w:val="20"/>
            <w:szCs w:val="20"/>
            <w:rPrChange w:id="3508" w:author="Garai, Subrata" w:date="2017-08-07T00:24:00Z">
              <w:rPr>
                <w:rFonts w:ascii="Times New Roman" w:hAnsi="Times New Roman" w:cs="Times New Roman"/>
              </w:rPr>
            </w:rPrChange>
          </w:rPr>
          <w:delText>Exhibit 9 and 10 shows the output of this model for train and test set.</w:delText>
        </w:r>
      </w:del>
    </w:p>
    <w:p w14:paraId="46C663B9" w14:textId="0CC3221C" w:rsidR="000F5950" w:rsidRPr="00322B1C" w:rsidDel="009F505C" w:rsidRDefault="000F5950">
      <w:pPr>
        <w:pStyle w:val="ListParagraph"/>
        <w:spacing w:line="480" w:lineRule="auto"/>
        <w:jc w:val="both"/>
        <w:rPr>
          <w:del w:id="3509" w:author="Garai, Subrata" w:date="2017-08-06T22:49:00Z"/>
          <w:rFonts w:ascii="Verdana" w:hAnsi="Verdana" w:cs="Times New Roman"/>
          <w:sz w:val="20"/>
          <w:szCs w:val="20"/>
          <w:lang w:val="en-CA"/>
          <w:rPrChange w:id="3510" w:author="Garai, Subrata" w:date="2017-08-07T00:24:00Z">
            <w:rPr>
              <w:del w:id="3511" w:author="Garai, Subrata" w:date="2017-08-06T22:49:00Z"/>
              <w:rFonts w:ascii="Times New Roman" w:hAnsi="Times New Roman" w:cs="Times New Roman"/>
              <w:lang w:val="en-CA"/>
            </w:rPr>
          </w:rPrChange>
        </w:rPr>
        <w:pPrChange w:id="3512" w:author="Garai, Subrata" w:date="2017-08-08T21:18:00Z">
          <w:pPr>
            <w:spacing w:line="480" w:lineRule="auto"/>
            <w:jc w:val="both"/>
          </w:pPr>
        </w:pPrChange>
      </w:pPr>
    </w:p>
    <w:p w14:paraId="43EC9942" w14:textId="663D4D79" w:rsidR="000F5950" w:rsidRPr="00322B1C" w:rsidDel="009F505C" w:rsidRDefault="000F5950">
      <w:pPr>
        <w:pStyle w:val="ListParagraph"/>
        <w:spacing w:line="480" w:lineRule="auto"/>
        <w:jc w:val="both"/>
        <w:rPr>
          <w:del w:id="3513" w:author="Garai, Subrata" w:date="2017-08-06T22:49:00Z"/>
          <w:rFonts w:ascii="Verdana" w:hAnsi="Verdana" w:cs="Times New Roman"/>
          <w:sz w:val="20"/>
          <w:szCs w:val="20"/>
          <w:lang w:val="en-CA"/>
          <w:rPrChange w:id="3514" w:author="Garai, Subrata" w:date="2017-08-07T00:24:00Z">
            <w:rPr>
              <w:del w:id="3515" w:author="Garai, Subrata" w:date="2017-08-06T22:49:00Z"/>
              <w:rFonts w:ascii="Times New Roman" w:hAnsi="Times New Roman" w:cs="Times New Roman"/>
              <w:lang w:val="en-CA"/>
            </w:rPr>
          </w:rPrChange>
        </w:rPr>
        <w:pPrChange w:id="3516" w:author="Garai, Subrata" w:date="2017-08-08T21:18:00Z">
          <w:pPr>
            <w:spacing w:line="480" w:lineRule="auto"/>
            <w:jc w:val="both"/>
          </w:pPr>
        </w:pPrChange>
      </w:pPr>
      <w:del w:id="3517" w:author="Garai, Subrata" w:date="2017-08-06T22:49:00Z">
        <w:r w:rsidRPr="00322B1C" w:rsidDel="009F505C">
          <w:rPr>
            <w:rFonts w:ascii="Verdana" w:hAnsi="Verdana" w:cs="Times New Roman"/>
            <w:noProof/>
            <w:sz w:val="20"/>
            <w:szCs w:val="20"/>
            <w:rPrChange w:id="3518">
              <w:rPr>
                <w:rFonts w:ascii="Times New Roman" w:hAnsi="Times New Roman" w:cs="Times New Roman"/>
                <w:noProof/>
              </w:rPr>
            </w:rPrChange>
          </w:rPr>
          <w:drawing>
            <wp:inline distT="0" distB="0" distL="0" distR="0" wp14:anchorId="006D3070" wp14:editId="77E7F1C8">
              <wp:extent cx="4108450" cy="387336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10430" cy="3875228"/>
                      </a:xfrm>
                      <a:prstGeom prst="rect">
                        <a:avLst/>
                      </a:prstGeom>
                    </pic:spPr>
                  </pic:pic>
                </a:graphicData>
              </a:graphic>
            </wp:inline>
          </w:drawing>
        </w:r>
      </w:del>
    </w:p>
    <w:p w14:paraId="66C045C7" w14:textId="58D211DE" w:rsidR="000F5950" w:rsidRPr="00322B1C" w:rsidDel="009F505C" w:rsidRDefault="000F5950">
      <w:pPr>
        <w:pStyle w:val="ListParagraph"/>
        <w:spacing w:line="480" w:lineRule="auto"/>
        <w:jc w:val="both"/>
        <w:rPr>
          <w:del w:id="3519" w:author="Garai, Subrata" w:date="2017-08-06T22:49:00Z"/>
          <w:rFonts w:ascii="Verdana" w:hAnsi="Verdana" w:cs="Times New Roman"/>
          <w:sz w:val="20"/>
          <w:szCs w:val="20"/>
          <w:lang w:val="en-CA"/>
          <w:rPrChange w:id="3520" w:author="Garai, Subrata" w:date="2017-08-07T00:24:00Z">
            <w:rPr>
              <w:del w:id="3521" w:author="Garai, Subrata" w:date="2017-08-06T22:49:00Z"/>
              <w:rFonts w:ascii="Times New Roman" w:hAnsi="Times New Roman" w:cs="Times New Roman"/>
              <w:lang w:val="en-CA"/>
            </w:rPr>
          </w:rPrChange>
        </w:rPr>
        <w:pPrChange w:id="3522" w:author="Garai, Subrata" w:date="2017-08-08T21:18:00Z">
          <w:pPr>
            <w:spacing w:line="480" w:lineRule="auto"/>
            <w:jc w:val="both"/>
          </w:pPr>
        </w:pPrChange>
      </w:pPr>
    </w:p>
    <w:p w14:paraId="7941C419" w14:textId="5754DA9F" w:rsidR="000F5950" w:rsidRPr="00322B1C" w:rsidDel="009F505C" w:rsidRDefault="000F5950">
      <w:pPr>
        <w:pStyle w:val="ListParagraph"/>
        <w:spacing w:line="480" w:lineRule="auto"/>
        <w:jc w:val="both"/>
        <w:rPr>
          <w:del w:id="3523" w:author="Garai, Subrata" w:date="2017-08-06T22:49:00Z"/>
          <w:rFonts w:ascii="Verdana" w:hAnsi="Verdana" w:cs="Times New Roman"/>
          <w:sz w:val="20"/>
          <w:szCs w:val="20"/>
          <w:lang w:val="en-CA"/>
          <w:rPrChange w:id="3524" w:author="Garai, Subrata" w:date="2017-08-07T00:24:00Z">
            <w:rPr>
              <w:del w:id="3525" w:author="Garai, Subrata" w:date="2017-08-06T22:49:00Z"/>
              <w:rFonts w:ascii="Times New Roman" w:hAnsi="Times New Roman" w:cs="Times New Roman"/>
              <w:lang w:val="en-CA"/>
            </w:rPr>
          </w:rPrChange>
        </w:rPr>
        <w:pPrChange w:id="3526" w:author="Garai, Subrata" w:date="2017-08-08T21:18:00Z">
          <w:pPr>
            <w:spacing w:line="480" w:lineRule="auto"/>
            <w:jc w:val="both"/>
          </w:pPr>
        </w:pPrChange>
      </w:pPr>
      <w:del w:id="3527" w:author="Garai, Subrata" w:date="2017-08-06T22:49:00Z">
        <w:r w:rsidRPr="00322B1C" w:rsidDel="009F505C">
          <w:rPr>
            <w:rFonts w:ascii="Verdana" w:hAnsi="Verdana" w:cs="Times New Roman"/>
            <w:sz w:val="20"/>
            <w:szCs w:val="20"/>
            <w:rPrChange w:id="3528" w:author="Garai, Subrata" w:date="2017-08-07T00:24:00Z">
              <w:rPr>
                <w:rFonts w:ascii="Times New Roman" w:hAnsi="Times New Roman" w:cs="Times New Roman"/>
              </w:rPr>
            </w:rPrChange>
          </w:rPr>
          <w:delText>Below table is to convert the output data to (Sensitivity, Specificity and Accuracy)</w:delText>
        </w:r>
      </w:del>
    </w:p>
    <w:tbl>
      <w:tblPr>
        <w:tblW w:w="5960" w:type="dxa"/>
        <w:tblInd w:w="103" w:type="dxa"/>
        <w:tblLook w:val="04A0" w:firstRow="1" w:lastRow="0" w:firstColumn="1" w:lastColumn="0" w:noHBand="0" w:noVBand="1"/>
      </w:tblPr>
      <w:tblGrid>
        <w:gridCol w:w="1195"/>
        <w:gridCol w:w="998"/>
        <w:gridCol w:w="848"/>
        <w:gridCol w:w="918"/>
        <w:gridCol w:w="843"/>
        <w:gridCol w:w="720"/>
        <w:gridCol w:w="1340"/>
        <w:gridCol w:w="1324"/>
        <w:gridCol w:w="1287"/>
      </w:tblGrid>
      <w:tr w:rsidR="000F5950" w:rsidRPr="00322B1C" w:rsidDel="009F505C" w14:paraId="3A650C13" w14:textId="640A8732" w:rsidTr="000F5950">
        <w:trPr>
          <w:trHeight w:val="288"/>
          <w:del w:id="3529" w:author="Garai, Subrata" w:date="2017-08-06T22:49:00Z"/>
        </w:trPr>
        <w:tc>
          <w:tcPr>
            <w:tcW w:w="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B0CE6FE" w14:textId="6D53F241" w:rsidR="000F5950" w:rsidRPr="00322B1C" w:rsidDel="009F505C" w:rsidRDefault="000F5950">
            <w:pPr>
              <w:pStyle w:val="ListParagraph"/>
              <w:spacing w:line="480" w:lineRule="auto"/>
              <w:jc w:val="both"/>
              <w:rPr>
                <w:del w:id="3530" w:author="Garai, Subrata" w:date="2017-08-06T22:49:00Z"/>
                <w:rFonts w:ascii="Verdana" w:eastAsia="Times New Roman" w:hAnsi="Verdana" w:cs="Times New Roman"/>
                <w:sz w:val="20"/>
                <w:szCs w:val="20"/>
                <w:rPrChange w:id="3531" w:author="Garai, Subrata" w:date="2017-08-07T00:24:00Z">
                  <w:rPr>
                    <w:del w:id="3532" w:author="Garai, Subrata" w:date="2017-08-06T22:49:00Z"/>
                    <w:rFonts w:ascii="Times New Roman" w:eastAsia="Times New Roman" w:hAnsi="Times New Roman" w:cs="Times New Roman"/>
                    <w:color w:val="000000"/>
                  </w:rPr>
                </w:rPrChange>
              </w:rPr>
              <w:pPrChange w:id="3533" w:author="Garai, Subrata" w:date="2017-08-08T21:18:00Z">
                <w:pPr>
                  <w:spacing w:line="480" w:lineRule="auto"/>
                  <w:jc w:val="both"/>
                </w:pPr>
              </w:pPrChange>
            </w:pPr>
            <w:bookmarkStart w:id="3534" w:name="RANGE!A1:E1"/>
            <w:del w:id="3535" w:author="Garai, Subrata" w:date="2017-08-06T22:49:00Z">
              <w:r w:rsidRPr="00322B1C" w:rsidDel="009F505C">
                <w:rPr>
                  <w:rFonts w:ascii="Verdana" w:eastAsia="Times New Roman" w:hAnsi="Verdana" w:cs="Times New Roman"/>
                  <w:sz w:val="20"/>
                  <w:szCs w:val="20"/>
                  <w:rPrChange w:id="3536" w:author="Garai, Subrata" w:date="2017-08-07T00:24:00Z">
                    <w:rPr>
                      <w:rFonts w:ascii="Times New Roman" w:eastAsia="Times New Roman" w:hAnsi="Times New Roman" w:cs="Times New Roman"/>
                      <w:color w:val="000000"/>
                    </w:rPr>
                  </w:rPrChange>
                </w:rPr>
                <w:delText> </w:delText>
              </w:r>
              <w:bookmarkEnd w:id="3534"/>
            </w:del>
          </w:p>
        </w:tc>
        <w:tc>
          <w:tcPr>
            <w:tcW w:w="540" w:type="dxa"/>
            <w:tcBorders>
              <w:top w:val="single" w:sz="4" w:space="0" w:color="auto"/>
              <w:left w:val="nil"/>
              <w:bottom w:val="single" w:sz="4" w:space="0" w:color="auto"/>
              <w:right w:val="single" w:sz="4" w:space="0" w:color="auto"/>
            </w:tcBorders>
            <w:shd w:val="clear" w:color="000000" w:fill="FABF8F"/>
            <w:noWrap/>
            <w:vAlign w:val="bottom"/>
            <w:hideMark/>
          </w:tcPr>
          <w:p w14:paraId="69069E79" w14:textId="4881A86A" w:rsidR="000F5950" w:rsidRPr="00322B1C" w:rsidDel="009F505C" w:rsidRDefault="000F5950">
            <w:pPr>
              <w:pStyle w:val="ListParagraph"/>
              <w:spacing w:line="480" w:lineRule="auto"/>
              <w:jc w:val="both"/>
              <w:rPr>
                <w:del w:id="3537" w:author="Garai, Subrata" w:date="2017-08-06T22:49:00Z"/>
                <w:rFonts w:ascii="Verdana" w:eastAsia="Times New Roman" w:hAnsi="Verdana" w:cs="Times New Roman"/>
                <w:sz w:val="20"/>
                <w:szCs w:val="20"/>
                <w:rPrChange w:id="3538" w:author="Garai, Subrata" w:date="2017-08-07T00:24:00Z">
                  <w:rPr>
                    <w:del w:id="3539" w:author="Garai, Subrata" w:date="2017-08-06T22:49:00Z"/>
                    <w:rFonts w:ascii="Times New Roman" w:eastAsia="Times New Roman" w:hAnsi="Times New Roman" w:cs="Times New Roman"/>
                    <w:color w:val="000000"/>
                  </w:rPr>
                </w:rPrChange>
              </w:rPr>
              <w:pPrChange w:id="3540" w:author="Garai, Subrata" w:date="2017-08-08T21:18:00Z">
                <w:pPr>
                  <w:spacing w:line="480" w:lineRule="auto"/>
                  <w:jc w:val="both"/>
                </w:pPr>
              </w:pPrChange>
            </w:pPr>
            <w:del w:id="3541" w:author="Garai, Subrata" w:date="2017-08-06T22:49:00Z">
              <w:r w:rsidRPr="00322B1C" w:rsidDel="009F505C">
                <w:rPr>
                  <w:rFonts w:ascii="Verdana" w:eastAsia="Times New Roman" w:hAnsi="Verdana" w:cs="Times New Roman"/>
                  <w:sz w:val="20"/>
                  <w:szCs w:val="20"/>
                  <w:rPrChange w:id="3542" w:author="Garai, Subrata" w:date="2017-08-07T00:24:00Z">
                    <w:rPr>
                      <w:rFonts w:ascii="Times New Roman" w:eastAsia="Times New Roman" w:hAnsi="Times New Roman" w:cs="Times New Roman"/>
                      <w:color w:val="000000"/>
                    </w:rPr>
                  </w:rPrChange>
                </w:rPr>
                <w:delText>TP</w:delText>
              </w:r>
            </w:del>
          </w:p>
        </w:tc>
        <w:tc>
          <w:tcPr>
            <w:tcW w:w="440" w:type="dxa"/>
            <w:tcBorders>
              <w:top w:val="single" w:sz="4" w:space="0" w:color="auto"/>
              <w:left w:val="nil"/>
              <w:bottom w:val="single" w:sz="4" w:space="0" w:color="auto"/>
              <w:right w:val="single" w:sz="4" w:space="0" w:color="auto"/>
            </w:tcBorders>
            <w:shd w:val="clear" w:color="000000" w:fill="FABF8F"/>
            <w:noWrap/>
            <w:vAlign w:val="bottom"/>
            <w:hideMark/>
          </w:tcPr>
          <w:p w14:paraId="3DFA8011" w14:textId="3126CDA4" w:rsidR="000F5950" w:rsidRPr="00322B1C" w:rsidDel="009F505C" w:rsidRDefault="000F5950">
            <w:pPr>
              <w:pStyle w:val="ListParagraph"/>
              <w:spacing w:line="480" w:lineRule="auto"/>
              <w:jc w:val="both"/>
              <w:rPr>
                <w:del w:id="3543" w:author="Garai, Subrata" w:date="2017-08-06T22:49:00Z"/>
                <w:rFonts w:ascii="Verdana" w:eastAsia="Times New Roman" w:hAnsi="Verdana" w:cs="Times New Roman"/>
                <w:sz w:val="20"/>
                <w:szCs w:val="20"/>
                <w:rPrChange w:id="3544" w:author="Garai, Subrata" w:date="2017-08-07T00:24:00Z">
                  <w:rPr>
                    <w:del w:id="3545" w:author="Garai, Subrata" w:date="2017-08-06T22:49:00Z"/>
                    <w:rFonts w:ascii="Times New Roman" w:eastAsia="Times New Roman" w:hAnsi="Times New Roman" w:cs="Times New Roman"/>
                    <w:color w:val="000000"/>
                  </w:rPr>
                </w:rPrChange>
              </w:rPr>
              <w:pPrChange w:id="3546" w:author="Garai, Subrata" w:date="2017-08-08T21:18:00Z">
                <w:pPr>
                  <w:spacing w:line="480" w:lineRule="auto"/>
                  <w:jc w:val="both"/>
                </w:pPr>
              </w:pPrChange>
            </w:pPr>
            <w:del w:id="3547" w:author="Garai, Subrata" w:date="2017-08-06T22:49:00Z">
              <w:r w:rsidRPr="00322B1C" w:rsidDel="009F505C">
                <w:rPr>
                  <w:rFonts w:ascii="Verdana" w:eastAsia="Times New Roman" w:hAnsi="Verdana" w:cs="Times New Roman"/>
                  <w:sz w:val="20"/>
                  <w:szCs w:val="20"/>
                  <w:rPrChange w:id="3548" w:author="Garai, Subrata" w:date="2017-08-07T00:24:00Z">
                    <w:rPr>
                      <w:rFonts w:ascii="Times New Roman" w:eastAsia="Times New Roman" w:hAnsi="Times New Roman" w:cs="Times New Roman"/>
                      <w:color w:val="000000"/>
                    </w:rPr>
                  </w:rPrChange>
                </w:rPr>
                <w:delText>TN</w:delText>
              </w:r>
            </w:del>
          </w:p>
        </w:tc>
        <w:tc>
          <w:tcPr>
            <w:tcW w:w="440" w:type="dxa"/>
            <w:tcBorders>
              <w:top w:val="single" w:sz="4" w:space="0" w:color="auto"/>
              <w:left w:val="nil"/>
              <w:bottom w:val="single" w:sz="4" w:space="0" w:color="auto"/>
              <w:right w:val="single" w:sz="4" w:space="0" w:color="auto"/>
            </w:tcBorders>
            <w:shd w:val="clear" w:color="000000" w:fill="FABF8F"/>
            <w:noWrap/>
            <w:vAlign w:val="bottom"/>
            <w:hideMark/>
          </w:tcPr>
          <w:p w14:paraId="4E0FEC88" w14:textId="38ABCBF8" w:rsidR="000F5950" w:rsidRPr="00322B1C" w:rsidDel="009F505C" w:rsidRDefault="000F5950">
            <w:pPr>
              <w:pStyle w:val="ListParagraph"/>
              <w:spacing w:line="480" w:lineRule="auto"/>
              <w:jc w:val="both"/>
              <w:rPr>
                <w:del w:id="3549" w:author="Garai, Subrata" w:date="2017-08-06T22:49:00Z"/>
                <w:rFonts w:ascii="Verdana" w:eastAsia="Times New Roman" w:hAnsi="Verdana" w:cs="Times New Roman"/>
                <w:sz w:val="20"/>
                <w:szCs w:val="20"/>
                <w:rPrChange w:id="3550" w:author="Garai, Subrata" w:date="2017-08-07T00:24:00Z">
                  <w:rPr>
                    <w:del w:id="3551" w:author="Garai, Subrata" w:date="2017-08-06T22:49:00Z"/>
                    <w:rFonts w:ascii="Times New Roman" w:eastAsia="Times New Roman" w:hAnsi="Times New Roman" w:cs="Times New Roman"/>
                    <w:color w:val="000000"/>
                  </w:rPr>
                </w:rPrChange>
              </w:rPr>
              <w:pPrChange w:id="3552" w:author="Garai, Subrata" w:date="2017-08-08T21:18:00Z">
                <w:pPr>
                  <w:spacing w:line="480" w:lineRule="auto"/>
                  <w:jc w:val="both"/>
                </w:pPr>
              </w:pPrChange>
            </w:pPr>
            <w:del w:id="3553" w:author="Garai, Subrata" w:date="2017-08-06T22:49:00Z">
              <w:r w:rsidRPr="00322B1C" w:rsidDel="009F505C">
                <w:rPr>
                  <w:rFonts w:ascii="Verdana" w:eastAsia="Times New Roman" w:hAnsi="Verdana" w:cs="Times New Roman"/>
                  <w:sz w:val="20"/>
                  <w:szCs w:val="20"/>
                  <w:rPrChange w:id="3554" w:author="Garai, Subrata" w:date="2017-08-07T00:24:00Z">
                    <w:rPr>
                      <w:rFonts w:ascii="Times New Roman" w:eastAsia="Times New Roman" w:hAnsi="Times New Roman" w:cs="Times New Roman"/>
                      <w:color w:val="000000"/>
                    </w:rPr>
                  </w:rPrChange>
                </w:rPr>
                <w:delText>FP</w:delText>
              </w:r>
            </w:del>
          </w:p>
        </w:tc>
        <w:tc>
          <w:tcPr>
            <w:tcW w:w="540" w:type="dxa"/>
            <w:tcBorders>
              <w:top w:val="single" w:sz="4" w:space="0" w:color="auto"/>
              <w:left w:val="nil"/>
              <w:bottom w:val="single" w:sz="4" w:space="0" w:color="auto"/>
              <w:right w:val="single" w:sz="4" w:space="0" w:color="auto"/>
            </w:tcBorders>
            <w:shd w:val="clear" w:color="000000" w:fill="FABF8F"/>
            <w:noWrap/>
            <w:vAlign w:val="bottom"/>
            <w:hideMark/>
          </w:tcPr>
          <w:p w14:paraId="53F20DDF" w14:textId="31BCB632" w:rsidR="000F5950" w:rsidRPr="00322B1C" w:rsidDel="009F505C" w:rsidRDefault="000F5950">
            <w:pPr>
              <w:pStyle w:val="ListParagraph"/>
              <w:spacing w:line="480" w:lineRule="auto"/>
              <w:jc w:val="both"/>
              <w:rPr>
                <w:del w:id="3555" w:author="Garai, Subrata" w:date="2017-08-06T22:49:00Z"/>
                <w:rFonts w:ascii="Verdana" w:eastAsia="Times New Roman" w:hAnsi="Verdana" w:cs="Times New Roman"/>
                <w:sz w:val="20"/>
                <w:szCs w:val="20"/>
                <w:rPrChange w:id="3556" w:author="Garai, Subrata" w:date="2017-08-07T00:24:00Z">
                  <w:rPr>
                    <w:del w:id="3557" w:author="Garai, Subrata" w:date="2017-08-06T22:49:00Z"/>
                    <w:rFonts w:ascii="Times New Roman" w:eastAsia="Times New Roman" w:hAnsi="Times New Roman" w:cs="Times New Roman"/>
                    <w:color w:val="000000"/>
                  </w:rPr>
                </w:rPrChange>
              </w:rPr>
              <w:pPrChange w:id="3558" w:author="Garai, Subrata" w:date="2017-08-08T21:18:00Z">
                <w:pPr>
                  <w:spacing w:line="480" w:lineRule="auto"/>
                  <w:jc w:val="both"/>
                </w:pPr>
              </w:pPrChange>
            </w:pPr>
            <w:del w:id="3559" w:author="Garai, Subrata" w:date="2017-08-06T22:49:00Z">
              <w:r w:rsidRPr="00322B1C" w:rsidDel="009F505C">
                <w:rPr>
                  <w:rFonts w:ascii="Verdana" w:eastAsia="Times New Roman" w:hAnsi="Verdana" w:cs="Times New Roman"/>
                  <w:sz w:val="20"/>
                  <w:szCs w:val="20"/>
                  <w:rPrChange w:id="3560" w:author="Garai, Subrata" w:date="2017-08-07T00:24:00Z">
                    <w:rPr>
                      <w:rFonts w:ascii="Times New Roman" w:eastAsia="Times New Roman" w:hAnsi="Times New Roman" w:cs="Times New Roman"/>
                      <w:color w:val="000000"/>
                    </w:rPr>
                  </w:rPrChange>
                </w:rPr>
                <w:delText>FN</w:delText>
              </w:r>
            </w:del>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80B1682" w14:textId="2FA6727C" w:rsidR="000F5950" w:rsidRPr="00322B1C" w:rsidDel="009F505C" w:rsidRDefault="000F5950">
            <w:pPr>
              <w:pStyle w:val="ListParagraph"/>
              <w:spacing w:line="480" w:lineRule="auto"/>
              <w:jc w:val="both"/>
              <w:rPr>
                <w:del w:id="3561" w:author="Garai, Subrata" w:date="2017-08-06T22:49:00Z"/>
                <w:rFonts w:ascii="Verdana" w:eastAsia="Times New Roman" w:hAnsi="Verdana" w:cs="Times New Roman"/>
                <w:sz w:val="20"/>
                <w:szCs w:val="20"/>
                <w:rPrChange w:id="3562" w:author="Garai, Subrata" w:date="2017-08-07T00:24:00Z">
                  <w:rPr>
                    <w:del w:id="3563" w:author="Garai, Subrata" w:date="2017-08-06T22:49:00Z"/>
                    <w:rFonts w:ascii="Times New Roman" w:eastAsia="Times New Roman" w:hAnsi="Times New Roman" w:cs="Times New Roman"/>
                    <w:color w:val="000000"/>
                  </w:rPr>
                </w:rPrChange>
              </w:rPr>
              <w:pPrChange w:id="3564" w:author="Garai, Subrata" w:date="2017-08-08T21:18:00Z">
                <w:pPr>
                  <w:spacing w:line="480" w:lineRule="auto"/>
                  <w:jc w:val="both"/>
                </w:pPr>
              </w:pPrChange>
            </w:pPr>
            <w:del w:id="3565" w:author="Garai, Subrata" w:date="2017-08-06T22:49:00Z">
              <w:r w:rsidRPr="00322B1C" w:rsidDel="009F505C">
                <w:rPr>
                  <w:rFonts w:ascii="Verdana" w:eastAsia="Times New Roman" w:hAnsi="Verdana" w:cs="Times New Roman"/>
                  <w:sz w:val="20"/>
                  <w:szCs w:val="20"/>
                  <w:rPrChange w:id="3566" w:author="Garai, Subrata" w:date="2017-08-07T00:24:00Z">
                    <w:rPr>
                      <w:rFonts w:ascii="Times New Roman" w:eastAsia="Times New Roman" w:hAnsi="Times New Roman" w:cs="Times New Roman"/>
                      <w:color w:val="000000"/>
                    </w:rPr>
                  </w:rPrChange>
                </w:rPr>
                <w:delText> </w:delText>
              </w:r>
            </w:del>
          </w:p>
        </w:tc>
        <w:tc>
          <w:tcPr>
            <w:tcW w:w="960" w:type="dxa"/>
            <w:tcBorders>
              <w:top w:val="single" w:sz="4" w:space="0" w:color="auto"/>
              <w:left w:val="nil"/>
              <w:bottom w:val="single" w:sz="4" w:space="0" w:color="auto"/>
              <w:right w:val="single" w:sz="4" w:space="0" w:color="auto"/>
            </w:tcBorders>
            <w:shd w:val="clear" w:color="000000" w:fill="E26B0A"/>
            <w:noWrap/>
            <w:vAlign w:val="bottom"/>
            <w:hideMark/>
          </w:tcPr>
          <w:p w14:paraId="2C6B1B52" w14:textId="1F82BC1E" w:rsidR="000F5950" w:rsidRPr="00322B1C" w:rsidDel="009F505C" w:rsidRDefault="000F5950">
            <w:pPr>
              <w:pStyle w:val="ListParagraph"/>
              <w:spacing w:line="480" w:lineRule="auto"/>
              <w:jc w:val="both"/>
              <w:rPr>
                <w:del w:id="3567" w:author="Garai, Subrata" w:date="2017-08-06T22:49:00Z"/>
                <w:rFonts w:ascii="Verdana" w:eastAsia="Times New Roman" w:hAnsi="Verdana" w:cs="Times New Roman"/>
                <w:sz w:val="20"/>
                <w:szCs w:val="20"/>
                <w:rPrChange w:id="3568" w:author="Garai, Subrata" w:date="2017-08-07T00:24:00Z">
                  <w:rPr>
                    <w:del w:id="3569" w:author="Garai, Subrata" w:date="2017-08-06T22:49:00Z"/>
                    <w:rFonts w:ascii="Times New Roman" w:eastAsia="Times New Roman" w:hAnsi="Times New Roman" w:cs="Times New Roman"/>
                    <w:color w:val="000000"/>
                  </w:rPr>
                </w:rPrChange>
              </w:rPr>
              <w:pPrChange w:id="3570" w:author="Garai, Subrata" w:date="2017-08-08T21:18:00Z">
                <w:pPr>
                  <w:spacing w:line="480" w:lineRule="auto"/>
                  <w:jc w:val="both"/>
                </w:pPr>
              </w:pPrChange>
            </w:pPr>
            <w:del w:id="3571" w:author="Garai, Subrata" w:date="2017-08-06T22:49:00Z">
              <w:r w:rsidRPr="00322B1C" w:rsidDel="009F505C">
                <w:rPr>
                  <w:rFonts w:ascii="Verdana" w:eastAsia="Times New Roman" w:hAnsi="Verdana" w:cs="Times New Roman"/>
                  <w:sz w:val="20"/>
                  <w:szCs w:val="20"/>
                  <w:rPrChange w:id="3572" w:author="Garai, Subrata" w:date="2017-08-07T00:24:00Z">
                    <w:rPr>
                      <w:rFonts w:ascii="Times New Roman" w:eastAsia="Times New Roman" w:hAnsi="Times New Roman" w:cs="Times New Roman"/>
                      <w:color w:val="000000"/>
                    </w:rPr>
                  </w:rPrChange>
                </w:rPr>
                <w:delText>Sensitivity</w:delText>
              </w:r>
            </w:del>
          </w:p>
        </w:tc>
        <w:tc>
          <w:tcPr>
            <w:tcW w:w="960" w:type="dxa"/>
            <w:tcBorders>
              <w:top w:val="single" w:sz="4" w:space="0" w:color="auto"/>
              <w:left w:val="nil"/>
              <w:bottom w:val="single" w:sz="4" w:space="0" w:color="auto"/>
              <w:right w:val="single" w:sz="4" w:space="0" w:color="auto"/>
            </w:tcBorders>
            <w:shd w:val="clear" w:color="000000" w:fill="E26B0A"/>
            <w:noWrap/>
            <w:vAlign w:val="bottom"/>
            <w:hideMark/>
          </w:tcPr>
          <w:p w14:paraId="2403E511" w14:textId="75777FCB" w:rsidR="000F5950" w:rsidRPr="00322B1C" w:rsidDel="009F505C" w:rsidRDefault="000F5950">
            <w:pPr>
              <w:pStyle w:val="ListParagraph"/>
              <w:spacing w:line="480" w:lineRule="auto"/>
              <w:jc w:val="both"/>
              <w:rPr>
                <w:del w:id="3573" w:author="Garai, Subrata" w:date="2017-08-06T22:49:00Z"/>
                <w:rFonts w:ascii="Verdana" w:eastAsia="Times New Roman" w:hAnsi="Verdana" w:cs="Times New Roman"/>
                <w:sz w:val="20"/>
                <w:szCs w:val="20"/>
                <w:rPrChange w:id="3574" w:author="Garai, Subrata" w:date="2017-08-07T00:24:00Z">
                  <w:rPr>
                    <w:del w:id="3575" w:author="Garai, Subrata" w:date="2017-08-06T22:49:00Z"/>
                    <w:rFonts w:ascii="Times New Roman" w:eastAsia="Times New Roman" w:hAnsi="Times New Roman" w:cs="Times New Roman"/>
                    <w:color w:val="000000"/>
                  </w:rPr>
                </w:rPrChange>
              </w:rPr>
              <w:pPrChange w:id="3576" w:author="Garai, Subrata" w:date="2017-08-08T21:18:00Z">
                <w:pPr>
                  <w:spacing w:line="480" w:lineRule="auto"/>
                  <w:jc w:val="both"/>
                </w:pPr>
              </w:pPrChange>
            </w:pPr>
            <w:del w:id="3577" w:author="Garai, Subrata" w:date="2017-08-06T22:49:00Z">
              <w:r w:rsidRPr="00322B1C" w:rsidDel="009F505C">
                <w:rPr>
                  <w:rFonts w:ascii="Verdana" w:eastAsia="Times New Roman" w:hAnsi="Verdana" w:cs="Times New Roman"/>
                  <w:sz w:val="20"/>
                  <w:szCs w:val="20"/>
                  <w:rPrChange w:id="3578" w:author="Garai, Subrata" w:date="2017-08-07T00:24:00Z">
                    <w:rPr>
                      <w:rFonts w:ascii="Times New Roman" w:eastAsia="Times New Roman" w:hAnsi="Times New Roman" w:cs="Times New Roman"/>
                      <w:color w:val="000000"/>
                    </w:rPr>
                  </w:rPrChange>
                </w:rPr>
                <w:delText xml:space="preserve">Specificity </w:delText>
              </w:r>
            </w:del>
          </w:p>
        </w:tc>
        <w:tc>
          <w:tcPr>
            <w:tcW w:w="960" w:type="dxa"/>
            <w:tcBorders>
              <w:top w:val="single" w:sz="4" w:space="0" w:color="auto"/>
              <w:left w:val="nil"/>
              <w:bottom w:val="single" w:sz="4" w:space="0" w:color="auto"/>
              <w:right w:val="single" w:sz="4" w:space="0" w:color="auto"/>
            </w:tcBorders>
            <w:shd w:val="clear" w:color="000000" w:fill="E26B0A"/>
            <w:noWrap/>
            <w:vAlign w:val="bottom"/>
            <w:hideMark/>
          </w:tcPr>
          <w:p w14:paraId="44779391" w14:textId="21CD8240" w:rsidR="000F5950" w:rsidRPr="00322B1C" w:rsidDel="009F505C" w:rsidRDefault="000F5950">
            <w:pPr>
              <w:pStyle w:val="ListParagraph"/>
              <w:spacing w:line="480" w:lineRule="auto"/>
              <w:jc w:val="both"/>
              <w:rPr>
                <w:del w:id="3579" w:author="Garai, Subrata" w:date="2017-08-06T22:49:00Z"/>
                <w:rFonts w:ascii="Verdana" w:eastAsia="Times New Roman" w:hAnsi="Verdana" w:cs="Times New Roman"/>
                <w:bCs/>
                <w:sz w:val="20"/>
                <w:szCs w:val="20"/>
                <w:rPrChange w:id="3580" w:author="Garai, Subrata" w:date="2017-08-07T00:24:00Z">
                  <w:rPr>
                    <w:del w:id="3581" w:author="Garai, Subrata" w:date="2017-08-06T22:49:00Z"/>
                    <w:rFonts w:ascii="Times New Roman" w:eastAsia="Times New Roman" w:hAnsi="Times New Roman" w:cs="Times New Roman"/>
                    <w:b/>
                    <w:bCs/>
                    <w:color w:val="000000"/>
                  </w:rPr>
                </w:rPrChange>
              </w:rPr>
              <w:pPrChange w:id="3582" w:author="Garai, Subrata" w:date="2017-08-08T21:18:00Z">
                <w:pPr>
                  <w:spacing w:line="480" w:lineRule="auto"/>
                  <w:jc w:val="both"/>
                </w:pPr>
              </w:pPrChange>
            </w:pPr>
            <w:del w:id="3583" w:author="Garai, Subrata" w:date="2017-08-06T22:49:00Z">
              <w:r w:rsidRPr="00322B1C" w:rsidDel="009F505C">
                <w:rPr>
                  <w:rFonts w:ascii="Verdana" w:eastAsia="Times New Roman" w:hAnsi="Verdana" w:cs="Times New Roman"/>
                  <w:bCs/>
                  <w:sz w:val="20"/>
                  <w:szCs w:val="20"/>
                  <w:lang w:val="en-CA"/>
                  <w:rPrChange w:id="3584" w:author="Garai, Subrata" w:date="2017-08-07T00:24:00Z">
                    <w:rPr>
                      <w:rFonts w:ascii="Times New Roman" w:eastAsia="Times New Roman" w:hAnsi="Times New Roman" w:cs="Times New Roman"/>
                      <w:b/>
                      <w:bCs/>
                      <w:color w:val="000000"/>
                      <w:lang w:val="en-CA"/>
                    </w:rPr>
                  </w:rPrChange>
                </w:rPr>
                <w:delText xml:space="preserve">Accuracy </w:delText>
              </w:r>
            </w:del>
          </w:p>
        </w:tc>
      </w:tr>
      <w:tr w:rsidR="000F5950" w:rsidRPr="00322B1C" w:rsidDel="009F505C" w14:paraId="3480A4B9" w14:textId="0F250B93" w:rsidTr="000F5950">
        <w:trPr>
          <w:trHeight w:val="288"/>
          <w:del w:id="3585" w:author="Garai, Subrata" w:date="2017-08-06T22:49:00Z"/>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18D0C0B" w14:textId="05EDBB4F" w:rsidR="000F5950" w:rsidRPr="00322B1C" w:rsidDel="009F505C" w:rsidRDefault="000F5950">
            <w:pPr>
              <w:pStyle w:val="ListParagraph"/>
              <w:spacing w:line="480" w:lineRule="auto"/>
              <w:jc w:val="both"/>
              <w:rPr>
                <w:del w:id="3586" w:author="Garai, Subrata" w:date="2017-08-06T22:49:00Z"/>
                <w:rFonts w:ascii="Verdana" w:eastAsia="Times New Roman" w:hAnsi="Verdana" w:cs="Times New Roman"/>
                <w:sz w:val="20"/>
                <w:szCs w:val="20"/>
                <w:rPrChange w:id="3587" w:author="Garai, Subrata" w:date="2017-08-07T00:24:00Z">
                  <w:rPr>
                    <w:del w:id="3588" w:author="Garai, Subrata" w:date="2017-08-06T22:49:00Z"/>
                    <w:rFonts w:ascii="Times New Roman" w:eastAsia="Times New Roman" w:hAnsi="Times New Roman" w:cs="Times New Roman"/>
                    <w:color w:val="000000"/>
                  </w:rPr>
                </w:rPrChange>
              </w:rPr>
              <w:pPrChange w:id="3589" w:author="Garai, Subrata" w:date="2017-08-08T21:18:00Z">
                <w:pPr>
                  <w:spacing w:line="480" w:lineRule="auto"/>
                  <w:jc w:val="both"/>
                </w:pPr>
              </w:pPrChange>
            </w:pPr>
            <w:del w:id="3590" w:author="Garai, Subrata" w:date="2017-08-06T22:49:00Z">
              <w:r w:rsidRPr="00322B1C" w:rsidDel="009F505C">
                <w:rPr>
                  <w:rFonts w:ascii="Verdana" w:eastAsia="Times New Roman" w:hAnsi="Verdana" w:cs="Times New Roman"/>
                  <w:sz w:val="20"/>
                  <w:szCs w:val="20"/>
                  <w:rPrChange w:id="3591" w:author="Garai, Subrata" w:date="2017-08-07T00:24:00Z">
                    <w:rPr>
                      <w:rFonts w:ascii="Times New Roman" w:eastAsia="Times New Roman" w:hAnsi="Times New Roman" w:cs="Times New Roman"/>
                      <w:color w:val="000000"/>
                    </w:rPr>
                  </w:rPrChange>
                </w:rPr>
                <w:delText>Testing</w:delText>
              </w:r>
            </w:del>
          </w:p>
        </w:tc>
        <w:tc>
          <w:tcPr>
            <w:tcW w:w="540" w:type="dxa"/>
            <w:tcBorders>
              <w:top w:val="nil"/>
              <w:left w:val="nil"/>
              <w:bottom w:val="single" w:sz="4" w:space="0" w:color="auto"/>
              <w:right w:val="single" w:sz="4" w:space="0" w:color="auto"/>
            </w:tcBorders>
            <w:shd w:val="clear" w:color="auto" w:fill="auto"/>
            <w:noWrap/>
            <w:vAlign w:val="bottom"/>
            <w:hideMark/>
          </w:tcPr>
          <w:p w14:paraId="2B13E55A" w14:textId="0C3779EE" w:rsidR="000F5950" w:rsidRPr="00322B1C" w:rsidDel="009F505C" w:rsidRDefault="000F5950">
            <w:pPr>
              <w:pStyle w:val="ListParagraph"/>
              <w:spacing w:line="480" w:lineRule="auto"/>
              <w:jc w:val="both"/>
              <w:rPr>
                <w:del w:id="3592" w:author="Garai, Subrata" w:date="2017-08-06T22:49:00Z"/>
                <w:rFonts w:ascii="Verdana" w:eastAsia="Times New Roman" w:hAnsi="Verdana" w:cs="Times New Roman"/>
                <w:sz w:val="20"/>
                <w:szCs w:val="20"/>
                <w:rPrChange w:id="3593" w:author="Garai, Subrata" w:date="2017-08-07T00:24:00Z">
                  <w:rPr>
                    <w:del w:id="3594" w:author="Garai, Subrata" w:date="2017-08-06T22:49:00Z"/>
                    <w:rFonts w:ascii="Times New Roman" w:eastAsia="Times New Roman" w:hAnsi="Times New Roman" w:cs="Times New Roman"/>
                    <w:color w:val="000000"/>
                  </w:rPr>
                </w:rPrChange>
              </w:rPr>
              <w:pPrChange w:id="3595" w:author="Garai, Subrata" w:date="2017-08-08T21:18:00Z">
                <w:pPr>
                  <w:spacing w:line="480" w:lineRule="auto"/>
                  <w:jc w:val="both"/>
                </w:pPr>
              </w:pPrChange>
            </w:pPr>
            <w:del w:id="3596" w:author="Garai, Subrata" w:date="2017-08-06T22:49:00Z">
              <w:r w:rsidRPr="00322B1C" w:rsidDel="009F505C">
                <w:rPr>
                  <w:rFonts w:ascii="Verdana" w:eastAsia="Times New Roman" w:hAnsi="Verdana" w:cs="Times New Roman"/>
                  <w:sz w:val="20"/>
                  <w:szCs w:val="20"/>
                  <w:rPrChange w:id="3597" w:author="Garai, Subrata" w:date="2017-08-07T00:24:00Z">
                    <w:rPr>
                      <w:rFonts w:ascii="Times New Roman" w:eastAsia="Times New Roman" w:hAnsi="Times New Roman" w:cs="Times New Roman"/>
                      <w:color w:val="000000"/>
                    </w:rPr>
                  </w:rPrChange>
                </w:rPr>
                <w:delText>1241</w:delText>
              </w:r>
            </w:del>
          </w:p>
        </w:tc>
        <w:tc>
          <w:tcPr>
            <w:tcW w:w="440" w:type="dxa"/>
            <w:tcBorders>
              <w:top w:val="nil"/>
              <w:left w:val="nil"/>
              <w:bottom w:val="single" w:sz="4" w:space="0" w:color="auto"/>
              <w:right w:val="single" w:sz="4" w:space="0" w:color="auto"/>
            </w:tcBorders>
            <w:shd w:val="clear" w:color="auto" w:fill="auto"/>
            <w:noWrap/>
            <w:vAlign w:val="bottom"/>
            <w:hideMark/>
          </w:tcPr>
          <w:p w14:paraId="355281FE" w14:textId="474D5AB9" w:rsidR="000F5950" w:rsidRPr="00322B1C" w:rsidDel="009F505C" w:rsidRDefault="000F5950">
            <w:pPr>
              <w:pStyle w:val="ListParagraph"/>
              <w:spacing w:line="480" w:lineRule="auto"/>
              <w:jc w:val="both"/>
              <w:rPr>
                <w:del w:id="3598" w:author="Garai, Subrata" w:date="2017-08-06T22:49:00Z"/>
                <w:rFonts w:ascii="Verdana" w:eastAsia="Times New Roman" w:hAnsi="Verdana" w:cs="Times New Roman"/>
                <w:sz w:val="20"/>
                <w:szCs w:val="20"/>
                <w:rPrChange w:id="3599" w:author="Garai, Subrata" w:date="2017-08-07T00:24:00Z">
                  <w:rPr>
                    <w:del w:id="3600" w:author="Garai, Subrata" w:date="2017-08-06T22:49:00Z"/>
                    <w:rFonts w:ascii="Times New Roman" w:eastAsia="Times New Roman" w:hAnsi="Times New Roman" w:cs="Times New Roman"/>
                    <w:color w:val="000000"/>
                  </w:rPr>
                </w:rPrChange>
              </w:rPr>
              <w:pPrChange w:id="3601" w:author="Garai, Subrata" w:date="2017-08-08T21:18:00Z">
                <w:pPr>
                  <w:spacing w:line="480" w:lineRule="auto"/>
                  <w:jc w:val="both"/>
                </w:pPr>
              </w:pPrChange>
            </w:pPr>
            <w:del w:id="3602" w:author="Garai, Subrata" w:date="2017-08-06T22:49:00Z">
              <w:r w:rsidRPr="00322B1C" w:rsidDel="009F505C">
                <w:rPr>
                  <w:rFonts w:ascii="Verdana" w:eastAsia="Times New Roman" w:hAnsi="Verdana" w:cs="Times New Roman"/>
                  <w:sz w:val="20"/>
                  <w:szCs w:val="20"/>
                  <w:rPrChange w:id="3603" w:author="Garai, Subrata" w:date="2017-08-07T00:24:00Z">
                    <w:rPr>
                      <w:rFonts w:ascii="Times New Roman" w:eastAsia="Times New Roman" w:hAnsi="Times New Roman" w:cs="Times New Roman"/>
                      <w:color w:val="000000"/>
                    </w:rPr>
                  </w:rPrChange>
                </w:rPr>
                <w:delText>83</w:delText>
              </w:r>
            </w:del>
          </w:p>
        </w:tc>
        <w:tc>
          <w:tcPr>
            <w:tcW w:w="440" w:type="dxa"/>
            <w:tcBorders>
              <w:top w:val="nil"/>
              <w:left w:val="nil"/>
              <w:bottom w:val="single" w:sz="4" w:space="0" w:color="auto"/>
              <w:right w:val="single" w:sz="4" w:space="0" w:color="auto"/>
            </w:tcBorders>
            <w:shd w:val="clear" w:color="auto" w:fill="auto"/>
            <w:noWrap/>
            <w:vAlign w:val="bottom"/>
            <w:hideMark/>
          </w:tcPr>
          <w:p w14:paraId="3951AE03" w14:textId="7D9E576B" w:rsidR="000F5950" w:rsidRPr="00322B1C" w:rsidDel="009F505C" w:rsidRDefault="000F5950">
            <w:pPr>
              <w:pStyle w:val="ListParagraph"/>
              <w:spacing w:line="480" w:lineRule="auto"/>
              <w:jc w:val="both"/>
              <w:rPr>
                <w:del w:id="3604" w:author="Garai, Subrata" w:date="2017-08-06T22:49:00Z"/>
                <w:rFonts w:ascii="Verdana" w:eastAsia="Times New Roman" w:hAnsi="Verdana" w:cs="Times New Roman"/>
                <w:sz w:val="20"/>
                <w:szCs w:val="20"/>
                <w:rPrChange w:id="3605" w:author="Garai, Subrata" w:date="2017-08-07T00:24:00Z">
                  <w:rPr>
                    <w:del w:id="3606" w:author="Garai, Subrata" w:date="2017-08-06T22:49:00Z"/>
                    <w:rFonts w:ascii="Times New Roman" w:eastAsia="Times New Roman" w:hAnsi="Times New Roman" w:cs="Times New Roman"/>
                    <w:color w:val="000000"/>
                  </w:rPr>
                </w:rPrChange>
              </w:rPr>
              <w:pPrChange w:id="3607" w:author="Garai, Subrata" w:date="2017-08-08T21:18:00Z">
                <w:pPr>
                  <w:spacing w:line="480" w:lineRule="auto"/>
                  <w:jc w:val="both"/>
                </w:pPr>
              </w:pPrChange>
            </w:pPr>
            <w:del w:id="3608" w:author="Garai, Subrata" w:date="2017-08-06T22:49:00Z">
              <w:r w:rsidRPr="00322B1C" w:rsidDel="009F505C">
                <w:rPr>
                  <w:rFonts w:ascii="Verdana" w:eastAsia="Times New Roman" w:hAnsi="Verdana" w:cs="Times New Roman"/>
                  <w:sz w:val="20"/>
                  <w:szCs w:val="20"/>
                  <w:rPrChange w:id="3609" w:author="Garai, Subrata" w:date="2017-08-07T00:24:00Z">
                    <w:rPr>
                      <w:rFonts w:ascii="Times New Roman" w:eastAsia="Times New Roman" w:hAnsi="Times New Roman" w:cs="Times New Roman"/>
                      <w:color w:val="000000"/>
                    </w:rPr>
                  </w:rPrChange>
                </w:rPr>
                <w:delText>232</w:delText>
              </w:r>
            </w:del>
          </w:p>
        </w:tc>
        <w:tc>
          <w:tcPr>
            <w:tcW w:w="540" w:type="dxa"/>
            <w:tcBorders>
              <w:top w:val="nil"/>
              <w:left w:val="nil"/>
              <w:bottom w:val="single" w:sz="4" w:space="0" w:color="auto"/>
              <w:right w:val="single" w:sz="4" w:space="0" w:color="auto"/>
            </w:tcBorders>
            <w:shd w:val="clear" w:color="auto" w:fill="auto"/>
            <w:noWrap/>
            <w:vAlign w:val="bottom"/>
            <w:hideMark/>
          </w:tcPr>
          <w:p w14:paraId="0D8D8089" w14:textId="3E8CA74C" w:rsidR="000F5950" w:rsidRPr="00322B1C" w:rsidDel="009F505C" w:rsidRDefault="000F5950">
            <w:pPr>
              <w:pStyle w:val="ListParagraph"/>
              <w:spacing w:line="480" w:lineRule="auto"/>
              <w:jc w:val="both"/>
              <w:rPr>
                <w:del w:id="3610" w:author="Garai, Subrata" w:date="2017-08-06T22:49:00Z"/>
                <w:rFonts w:ascii="Verdana" w:eastAsia="Times New Roman" w:hAnsi="Verdana" w:cs="Times New Roman"/>
                <w:sz w:val="20"/>
                <w:szCs w:val="20"/>
                <w:rPrChange w:id="3611" w:author="Garai, Subrata" w:date="2017-08-07T00:24:00Z">
                  <w:rPr>
                    <w:del w:id="3612" w:author="Garai, Subrata" w:date="2017-08-06T22:49:00Z"/>
                    <w:rFonts w:ascii="Times New Roman" w:eastAsia="Times New Roman" w:hAnsi="Times New Roman" w:cs="Times New Roman"/>
                    <w:color w:val="000000"/>
                  </w:rPr>
                </w:rPrChange>
              </w:rPr>
              <w:pPrChange w:id="3613" w:author="Garai, Subrata" w:date="2017-08-08T21:18:00Z">
                <w:pPr>
                  <w:spacing w:line="480" w:lineRule="auto"/>
                  <w:jc w:val="both"/>
                </w:pPr>
              </w:pPrChange>
            </w:pPr>
            <w:del w:id="3614" w:author="Garai, Subrata" w:date="2017-08-06T22:49:00Z">
              <w:r w:rsidRPr="00322B1C" w:rsidDel="009F505C">
                <w:rPr>
                  <w:rFonts w:ascii="Verdana" w:eastAsia="Times New Roman" w:hAnsi="Verdana" w:cs="Times New Roman"/>
                  <w:sz w:val="20"/>
                  <w:szCs w:val="20"/>
                  <w:rPrChange w:id="3615" w:author="Garai, Subrata" w:date="2017-08-07T00:24:00Z">
                    <w:rPr>
                      <w:rFonts w:ascii="Times New Roman" w:eastAsia="Times New Roman" w:hAnsi="Times New Roman" w:cs="Times New Roman"/>
                      <w:color w:val="000000"/>
                    </w:rPr>
                  </w:rPrChange>
                </w:rPr>
                <w:delText>14</w:delText>
              </w:r>
            </w:del>
          </w:p>
        </w:tc>
        <w:tc>
          <w:tcPr>
            <w:tcW w:w="320" w:type="dxa"/>
            <w:tcBorders>
              <w:top w:val="nil"/>
              <w:left w:val="nil"/>
              <w:bottom w:val="single" w:sz="4" w:space="0" w:color="auto"/>
              <w:right w:val="single" w:sz="4" w:space="0" w:color="auto"/>
            </w:tcBorders>
            <w:shd w:val="clear" w:color="auto" w:fill="auto"/>
            <w:noWrap/>
            <w:vAlign w:val="bottom"/>
            <w:hideMark/>
          </w:tcPr>
          <w:p w14:paraId="0888BA46" w14:textId="34FAD904" w:rsidR="000F5950" w:rsidRPr="00322B1C" w:rsidDel="009F505C" w:rsidRDefault="000F5950">
            <w:pPr>
              <w:pStyle w:val="ListParagraph"/>
              <w:spacing w:line="480" w:lineRule="auto"/>
              <w:jc w:val="both"/>
              <w:rPr>
                <w:del w:id="3616" w:author="Garai, Subrata" w:date="2017-08-06T22:49:00Z"/>
                <w:rFonts w:ascii="Verdana" w:eastAsia="Times New Roman" w:hAnsi="Verdana" w:cs="Times New Roman"/>
                <w:sz w:val="20"/>
                <w:szCs w:val="20"/>
                <w:rPrChange w:id="3617" w:author="Garai, Subrata" w:date="2017-08-07T00:24:00Z">
                  <w:rPr>
                    <w:del w:id="3618" w:author="Garai, Subrata" w:date="2017-08-06T22:49:00Z"/>
                    <w:rFonts w:ascii="Times New Roman" w:eastAsia="Times New Roman" w:hAnsi="Times New Roman" w:cs="Times New Roman"/>
                    <w:color w:val="000000"/>
                  </w:rPr>
                </w:rPrChange>
              </w:rPr>
              <w:pPrChange w:id="3619" w:author="Garai, Subrata" w:date="2017-08-08T21:18:00Z">
                <w:pPr>
                  <w:spacing w:line="480" w:lineRule="auto"/>
                  <w:jc w:val="both"/>
                </w:pPr>
              </w:pPrChange>
            </w:pPr>
            <w:del w:id="3620" w:author="Garai, Subrata" w:date="2017-08-06T22:49:00Z">
              <w:r w:rsidRPr="00322B1C" w:rsidDel="009F505C">
                <w:rPr>
                  <w:rFonts w:ascii="Verdana" w:eastAsia="Times New Roman" w:hAnsi="Verdana" w:cs="Times New Roman"/>
                  <w:sz w:val="20"/>
                  <w:szCs w:val="20"/>
                  <w:rPrChange w:id="3621" w:author="Garai, Subrata" w:date="2017-08-07T00:24:00Z">
                    <w:rPr>
                      <w:rFonts w:ascii="Times New Roman" w:eastAsia="Times New Roman" w:hAnsi="Times New Roman" w:cs="Times New Roman"/>
                      <w:color w:val="000000"/>
                    </w:rPr>
                  </w:rPrChange>
                </w:rPr>
                <w:delText> </w:delText>
              </w:r>
            </w:del>
          </w:p>
        </w:tc>
        <w:tc>
          <w:tcPr>
            <w:tcW w:w="960" w:type="dxa"/>
            <w:tcBorders>
              <w:top w:val="nil"/>
              <w:left w:val="nil"/>
              <w:bottom w:val="single" w:sz="4" w:space="0" w:color="auto"/>
              <w:right w:val="single" w:sz="4" w:space="0" w:color="auto"/>
            </w:tcBorders>
            <w:shd w:val="clear" w:color="auto" w:fill="auto"/>
            <w:noWrap/>
            <w:vAlign w:val="bottom"/>
            <w:hideMark/>
          </w:tcPr>
          <w:p w14:paraId="005ED33E" w14:textId="16643018" w:rsidR="000F5950" w:rsidRPr="00322B1C" w:rsidDel="009F505C" w:rsidRDefault="000F5950">
            <w:pPr>
              <w:pStyle w:val="ListParagraph"/>
              <w:spacing w:line="480" w:lineRule="auto"/>
              <w:jc w:val="both"/>
              <w:rPr>
                <w:del w:id="3622" w:author="Garai, Subrata" w:date="2017-08-06T22:49:00Z"/>
                <w:rFonts w:ascii="Verdana" w:eastAsia="Times New Roman" w:hAnsi="Verdana" w:cs="Times New Roman"/>
                <w:sz w:val="20"/>
                <w:szCs w:val="20"/>
                <w:rPrChange w:id="3623" w:author="Garai, Subrata" w:date="2017-08-07T00:24:00Z">
                  <w:rPr>
                    <w:del w:id="3624" w:author="Garai, Subrata" w:date="2017-08-06T22:49:00Z"/>
                    <w:rFonts w:ascii="Times New Roman" w:eastAsia="Times New Roman" w:hAnsi="Times New Roman" w:cs="Times New Roman"/>
                    <w:color w:val="000000"/>
                  </w:rPr>
                </w:rPrChange>
              </w:rPr>
              <w:pPrChange w:id="3625" w:author="Garai, Subrata" w:date="2017-08-08T21:18:00Z">
                <w:pPr>
                  <w:spacing w:line="480" w:lineRule="auto"/>
                  <w:jc w:val="both"/>
                </w:pPr>
              </w:pPrChange>
            </w:pPr>
            <w:del w:id="3626" w:author="Garai, Subrata" w:date="2017-08-06T22:49:00Z">
              <w:r w:rsidRPr="00322B1C" w:rsidDel="009F505C">
                <w:rPr>
                  <w:rFonts w:ascii="Verdana" w:eastAsia="Times New Roman" w:hAnsi="Verdana" w:cs="Times New Roman"/>
                  <w:sz w:val="20"/>
                  <w:szCs w:val="20"/>
                  <w:rPrChange w:id="3627" w:author="Garai, Subrata" w:date="2017-08-07T00:24:00Z">
                    <w:rPr>
                      <w:rFonts w:ascii="Times New Roman" w:eastAsia="Times New Roman" w:hAnsi="Times New Roman" w:cs="Times New Roman"/>
                      <w:color w:val="000000"/>
                    </w:rPr>
                  </w:rPrChange>
                </w:rPr>
                <w:delText>98.88446</w:delText>
              </w:r>
            </w:del>
          </w:p>
        </w:tc>
        <w:tc>
          <w:tcPr>
            <w:tcW w:w="960" w:type="dxa"/>
            <w:tcBorders>
              <w:top w:val="nil"/>
              <w:left w:val="nil"/>
              <w:bottom w:val="single" w:sz="4" w:space="0" w:color="auto"/>
              <w:right w:val="single" w:sz="4" w:space="0" w:color="auto"/>
            </w:tcBorders>
            <w:shd w:val="clear" w:color="auto" w:fill="auto"/>
            <w:noWrap/>
            <w:vAlign w:val="bottom"/>
            <w:hideMark/>
          </w:tcPr>
          <w:p w14:paraId="50DAB3C2" w14:textId="1C95C0B1" w:rsidR="000F5950" w:rsidRPr="00322B1C" w:rsidDel="009F505C" w:rsidRDefault="000F5950">
            <w:pPr>
              <w:pStyle w:val="ListParagraph"/>
              <w:spacing w:line="480" w:lineRule="auto"/>
              <w:jc w:val="both"/>
              <w:rPr>
                <w:del w:id="3628" w:author="Garai, Subrata" w:date="2017-08-06T22:49:00Z"/>
                <w:rFonts w:ascii="Verdana" w:eastAsia="Times New Roman" w:hAnsi="Verdana" w:cs="Times New Roman"/>
                <w:sz w:val="20"/>
                <w:szCs w:val="20"/>
                <w:rPrChange w:id="3629" w:author="Garai, Subrata" w:date="2017-08-07T00:24:00Z">
                  <w:rPr>
                    <w:del w:id="3630" w:author="Garai, Subrata" w:date="2017-08-06T22:49:00Z"/>
                    <w:rFonts w:ascii="Times New Roman" w:eastAsia="Times New Roman" w:hAnsi="Times New Roman" w:cs="Times New Roman"/>
                    <w:color w:val="000000"/>
                  </w:rPr>
                </w:rPrChange>
              </w:rPr>
              <w:pPrChange w:id="3631" w:author="Garai, Subrata" w:date="2017-08-08T21:18:00Z">
                <w:pPr>
                  <w:spacing w:line="480" w:lineRule="auto"/>
                  <w:jc w:val="both"/>
                </w:pPr>
              </w:pPrChange>
            </w:pPr>
            <w:del w:id="3632" w:author="Garai, Subrata" w:date="2017-08-06T22:49:00Z">
              <w:r w:rsidRPr="00322B1C" w:rsidDel="009F505C">
                <w:rPr>
                  <w:rFonts w:ascii="Verdana" w:eastAsia="Times New Roman" w:hAnsi="Verdana" w:cs="Times New Roman"/>
                  <w:sz w:val="20"/>
                  <w:szCs w:val="20"/>
                  <w:rPrChange w:id="3633" w:author="Garai, Subrata" w:date="2017-08-07T00:24:00Z">
                    <w:rPr>
                      <w:rFonts w:ascii="Times New Roman" w:eastAsia="Times New Roman" w:hAnsi="Times New Roman" w:cs="Times New Roman"/>
                      <w:color w:val="000000"/>
                    </w:rPr>
                  </w:rPrChange>
                </w:rPr>
                <w:delText>26.34921</w:delText>
              </w:r>
            </w:del>
          </w:p>
        </w:tc>
        <w:tc>
          <w:tcPr>
            <w:tcW w:w="960" w:type="dxa"/>
            <w:tcBorders>
              <w:top w:val="nil"/>
              <w:left w:val="nil"/>
              <w:bottom w:val="single" w:sz="4" w:space="0" w:color="auto"/>
              <w:right w:val="single" w:sz="4" w:space="0" w:color="auto"/>
            </w:tcBorders>
            <w:shd w:val="clear" w:color="auto" w:fill="auto"/>
            <w:noWrap/>
            <w:vAlign w:val="bottom"/>
            <w:hideMark/>
          </w:tcPr>
          <w:p w14:paraId="712F0932" w14:textId="380E1414" w:rsidR="000F5950" w:rsidRPr="00322B1C" w:rsidDel="009F505C" w:rsidRDefault="000F5950">
            <w:pPr>
              <w:pStyle w:val="ListParagraph"/>
              <w:spacing w:line="480" w:lineRule="auto"/>
              <w:jc w:val="both"/>
              <w:rPr>
                <w:del w:id="3634" w:author="Garai, Subrata" w:date="2017-08-06T22:49:00Z"/>
                <w:rFonts w:ascii="Verdana" w:eastAsia="Times New Roman" w:hAnsi="Verdana" w:cs="Times New Roman"/>
                <w:sz w:val="20"/>
                <w:szCs w:val="20"/>
                <w:rPrChange w:id="3635" w:author="Garai, Subrata" w:date="2017-08-07T00:24:00Z">
                  <w:rPr>
                    <w:del w:id="3636" w:author="Garai, Subrata" w:date="2017-08-06T22:49:00Z"/>
                    <w:rFonts w:ascii="Times New Roman" w:eastAsia="Times New Roman" w:hAnsi="Times New Roman" w:cs="Times New Roman"/>
                    <w:color w:val="000000"/>
                  </w:rPr>
                </w:rPrChange>
              </w:rPr>
              <w:pPrChange w:id="3637" w:author="Garai, Subrata" w:date="2017-08-08T21:18:00Z">
                <w:pPr>
                  <w:spacing w:line="480" w:lineRule="auto"/>
                  <w:jc w:val="both"/>
                </w:pPr>
              </w:pPrChange>
            </w:pPr>
            <w:del w:id="3638" w:author="Garai, Subrata" w:date="2017-08-06T22:49:00Z">
              <w:r w:rsidRPr="00322B1C" w:rsidDel="009F505C">
                <w:rPr>
                  <w:rFonts w:ascii="Verdana" w:eastAsia="Times New Roman" w:hAnsi="Verdana" w:cs="Times New Roman"/>
                  <w:sz w:val="20"/>
                  <w:szCs w:val="20"/>
                  <w:rPrChange w:id="3639" w:author="Garai, Subrata" w:date="2017-08-07T00:24:00Z">
                    <w:rPr>
                      <w:rFonts w:ascii="Times New Roman" w:eastAsia="Times New Roman" w:hAnsi="Times New Roman" w:cs="Times New Roman"/>
                      <w:color w:val="000000"/>
                    </w:rPr>
                  </w:rPrChange>
                </w:rPr>
                <w:delText>84.33121</w:delText>
              </w:r>
            </w:del>
          </w:p>
        </w:tc>
      </w:tr>
      <w:tr w:rsidR="000F5950" w:rsidRPr="00322B1C" w:rsidDel="009F505C" w14:paraId="77640BD4" w14:textId="0D95807A" w:rsidTr="000F5950">
        <w:trPr>
          <w:trHeight w:val="288"/>
          <w:del w:id="3640" w:author="Garai, Subrata" w:date="2017-08-06T22:49:00Z"/>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63C13DD" w14:textId="1B39C4BF" w:rsidR="000F5950" w:rsidRPr="00322B1C" w:rsidDel="009F505C" w:rsidRDefault="000F5950">
            <w:pPr>
              <w:pStyle w:val="ListParagraph"/>
              <w:spacing w:line="480" w:lineRule="auto"/>
              <w:jc w:val="both"/>
              <w:rPr>
                <w:del w:id="3641" w:author="Garai, Subrata" w:date="2017-08-06T22:49:00Z"/>
                <w:rFonts w:ascii="Verdana" w:eastAsia="Times New Roman" w:hAnsi="Verdana" w:cs="Times New Roman"/>
                <w:sz w:val="20"/>
                <w:szCs w:val="20"/>
                <w:rPrChange w:id="3642" w:author="Garai, Subrata" w:date="2017-08-07T00:24:00Z">
                  <w:rPr>
                    <w:del w:id="3643" w:author="Garai, Subrata" w:date="2017-08-06T22:49:00Z"/>
                    <w:rFonts w:ascii="Times New Roman" w:eastAsia="Times New Roman" w:hAnsi="Times New Roman" w:cs="Times New Roman"/>
                    <w:color w:val="000000"/>
                  </w:rPr>
                </w:rPrChange>
              </w:rPr>
              <w:pPrChange w:id="3644" w:author="Garai, Subrata" w:date="2017-08-08T21:18:00Z">
                <w:pPr>
                  <w:spacing w:line="480" w:lineRule="auto"/>
                  <w:jc w:val="both"/>
                </w:pPr>
              </w:pPrChange>
            </w:pPr>
            <w:del w:id="3645" w:author="Garai, Subrata" w:date="2017-08-06T22:49:00Z">
              <w:r w:rsidRPr="00322B1C" w:rsidDel="009F505C">
                <w:rPr>
                  <w:rFonts w:ascii="Verdana" w:eastAsia="Times New Roman" w:hAnsi="Verdana" w:cs="Times New Roman"/>
                  <w:sz w:val="20"/>
                  <w:szCs w:val="20"/>
                  <w:rPrChange w:id="3646" w:author="Garai, Subrata" w:date="2017-08-07T00:24:00Z">
                    <w:rPr>
                      <w:rFonts w:ascii="Times New Roman" w:eastAsia="Times New Roman" w:hAnsi="Times New Roman" w:cs="Times New Roman"/>
                      <w:color w:val="000000"/>
                    </w:rPr>
                  </w:rPrChange>
                </w:rPr>
                <w:delText>Training</w:delText>
              </w:r>
            </w:del>
          </w:p>
        </w:tc>
        <w:tc>
          <w:tcPr>
            <w:tcW w:w="540" w:type="dxa"/>
            <w:tcBorders>
              <w:top w:val="nil"/>
              <w:left w:val="nil"/>
              <w:bottom w:val="single" w:sz="4" w:space="0" w:color="auto"/>
              <w:right w:val="single" w:sz="4" w:space="0" w:color="auto"/>
            </w:tcBorders>
            <w:shd w:val="clear" w:color="auto" w:fill="auto"/>
            <w:noWrap/>
            <w:vAlign w:val="bottom"/>
            <w:hideMark/>
          </w:tcPr>
          <w:p w14:paraId="09D2EA24" w14:textId="123D8BA9" w:rsidR="000F5950" w:rsidRPr="00322B1C" w:rsidDel="009F505C" w:rsidRDefault="000F5950">
            <w:pPr>
              <w:pStyle w:val="ListParagraph"/>
              <w:spacing w:line="480" w:lineRule="auto"/>
              <w:jc w:val="both"/>
              <w:rPr>
                <w:del w:id="3647" w:author="Garai, Subrata" w:date="2017-08-06T22:49:00Z"/>
                <w:rFonts w:ascii="Verdana" w:eastAsia="Times New Roman" w:hAnsi="Verdana" w:cs="Times New Roman"/>
                <w:sz w:val="20"/>
                <w:szCs w:val="20"/>
                <w:rPrChange w:id="3648" w:author="Garai, Subrata" w:date="2017-08-07T00:24:00Z">
                  <w:rPr>
                    <w:del w:id="3649" w:author="Garai, Subrata" w:date="2017-08-06T22:49:00Z"/>
                    <w:rFonts w:ascii="Times New Roman" w:eastAsia="Times New Roman" w:hAnsi="Times New Roman" w:cs="Times New Roman"/>
                    <w:color w:val="000000"/>
                  </w:rPr>
                </w:rPrChange>
              </w:rPr>
              <w:pPrChange w:id="3650" w:author="Garai, Subrata" w:date="2017-08-08T21:18:00Z">
                <w:pPr>
                  <w:spacing w:line="480" w:lineRule="auto"/>
                  <w:jc w:val="both"/>
                </w:pPr>
              </w:pPrChange>
            </w:pPr>
            <w:del w:id="3651" w:author="Garai, Subrata" w:date="2017-08-06T22:49:00Z">
              <w:r w:rsidRPr="00322B1C" w:rsidDel="009F505C">
                <w:rPr>
                  <w:rFonts w:ascii="Verdana" w:eastAsia="Times New Roman" w:hAnsi="Verdana" w:cs="Times New Roman"/>
                  <w:sz w:val="20"/>
                  <w:szCs w:val="20"/>
                  <w:rPrChange w:id="3652" w:author="Garai, Subrata" w:date="2017-08-07T00:24:00Z">
                    <w:rPr>
                      <w:rFonts w:ascii="Times New Roman" w:eastAsia="Times New Roman" w:hAnsi="Times New Roman" w:cs="Times New Roman"/>
                      <w:color w:val="000000"/>
                    </w:rPr>
                  </w:rPrChange>
                </w:rPr>
                <w:delText>528</w:delText>
              </w:r>
            </w:del>
          </w:p>
        </w:tc>
        <w:tc>
          <w:tcPr>
            <w:tcW w:w="440" w:type="dxa"/>
            <w:tcBorders>
              <w:top w:val="nil"/>
              <w:left w:val="nil"/>
              <w:bottom w:val="single" w:sz="4" w:space="0" w:color="auto"/>
              <w:right w:val="single" w:sz="4" w:space="0" w:color="auto"/>
            </w:tcBorders>
            <w:shd w:val="clear" w:color="auto" w:fill="auto"/>
            <w:noWrap/>
            <w:vAlign w:val="bottom"/>
            <w:hideMark/>
          </w:tcPr>
          <w:p w14:paraId="7B6D2D48" w14:textId="5E2395AE" w:rsidR="000F5950" w:rsidRPr="00322B1C" w:rsidDel="009F505C" w:rsidRDefault="000F5950">
            <w:pPr>
              <w:pStyle w:val="ListParagraph"/>
              <w:spacing w:line="480" w:lineRule="auto"/>
              <w:jc w:val="both"/>
              <w:rPr>
                <w:del w:id="3653" w:author="Garai, Subrata" w:date="2017-08-06T22:49:00Z"/>
                <w:rFonts w:ascii="Verdana" w:eastAsia="Times New Roman" w:hAnsi="Verdana" w:cs="Times New Roman"/>
                <w:sz w:val="20"/>
                <w:szCs w:val="20"/>
                <w:rPrChange w:id="3654" w:author="Garai, Subrata" w:date="2017-08-07T00:24:00Z">
                  <w:rPr>
                    <w:del w:id="3655" w:author="Garai, Subrata" w:date="2017-08-06T22:49:00Z"/>
                    <w:rFonts w:ascii="Times New Roman" w:eastAsia="Times New Roman" w:hAnsi="Times New Roman" w:cs="Times New Roman"/>
                    <w:color w:val="000000"/>
                  </w:rPr>
                </w:rPrChange>
              </w:rPr>
              <w:pPrChange w:id="3656" w:author="Garai, Subrata" w:date="2017-08-08T21:18:00Z">
                <w:pPr>
                  <w:spacing w:line="480" w:lineRule="auto"/>
                  <w:jc w:val="both"/>
                </w:pPr>
              </w:pPrChange>
            </w:pPr>
            <w:del w:id="3657" w:author="Garai, Subrata" w:date="2017-08-06T22:49:00Z">
              <w:r w:rsidRPr="00322B1C" w:rsidDel="009F505C">
                <w:rPr>
                  <w:rFonts w:ascii="Verdana" w:eastAsia="Times New Roman" w:hAnsi="Verdana" w:cs="Times New Roman"/>
                  <w:sz w:val="20"/>
                  <w:szCs w:val="20"/>
                  <w:rPrChange w:id="3658" w:author="Garai, Subrata" w:date="2017-08-07T00:24:00Z">
                    <w:rPr>
                      <w:rFonts w:ascii="Times New Roman" w:eastAsia="Times New Roman" w:hAnsi="Times New Roman" w:cs="Times New Roman"/>
                      <w:color w:val="000000"/>
                    </w:rPr>
                  </w:rPrChange>
                </w:rPr>
                <w:delText>29</w:delText>
              </w:r>
            </w:del>
          </w:p>
        </w:tc>
        <w:tc>
          <w:tcPr>
            <w:tcW w:w="440" w:type="dxa"/>
            <w:tcBorders>
              <w:top w:val="nil"/>
              <w:left w:val="nil"/>
              <w:bottom w:val="single" w:sz="4" w:space="0" w:color="auto"/>
              <w:right w:val="single" w:sz="4" w:space="0" w:color="auto"/>
            </w:tcBorders>
            <w:shd w:val="clear" w:color="auto" w:fill="auto"/>
            <w:noWrap/>
            <w:vAlign w:val="bottom"/>
            <w:hideMark/>
          </w:tcPr>
          <w:p w14:paraId="266F2AEE" w14:textId="16321266" w:rsidR="000F5950" w:rsidRPr="00322B1C" w:rsidDel="009F505C" w:rsidRDefault="000F5950">
            <w:pPr>
              <w:pStyle w:val="ListParagraph"/>
              <w:spacing w:line="480" w:lineRule="auto"/>
              <w:jc w:val="both"/>
              <w:rPr>
                <w:del w:id="3659" w:author="Garai, Subrata" w:date="2017-08-06T22:49:00Z"/>
                <w:rFonts w:ascii="Verdana" w:eastAsia="Times New Roman" w:hAnsi="Verdana" w:cs="Times New Roman"/>
                <w:sz w:val="20"/>
                <w:szCs w:val="20"/>
                <w:rPrChange w:id="3660" w:author="Garai, Subrata" w:date="2017-08-07T00:24:00Z">
                  <w:rPr>
                    <w:del w:id="3661" w:author="Garai, Subrata" w:date="2017-08-06T22:49:00Z"/>
                    <w:rFonts w:ascii="Times New Roman" w:eastAsia="Times New Roman" w:hAnsi="Times New Roman" w:cs="Times New Roman"/>
                    <w:color w:val="000000"/>
                  </w:rPr>
                </w:rPrChange>
              </w:rPr>
              <w:pPrChange w:id="3662" w:author="Garai, Subrata" w:date="2017-08-08T21:18:00Z">
                <w:pPr>
                  <w:spacing w:line="480" w:lineRule="auto"/>
                  <w:jc w:val="both"/>
                </w:pPr>
              </w:pPrChange>
            </w:pPr>
            <w:del w:id="3663" w:author="Garai, Subrata" w:date="2017-08-06T22:49:00Z">
              <w:r w:rsidRPr="00322B1C" w:rsidDel="009F505C">
                <w:rPr>
                  <w:rFonts w:ascii="Verdana" w:eastAsia="Times New Roman" w:hAnsi="Verdana" w:cs="Times New Roman"/>
                  <w:sz w:val="20"/>
                  <w:szCs w:val="20"/>
                  <w:rPrChange w:id="3664" w:author="Garai, Subrata" w:date="2017-08-07T00:24:00Z">
                    <w:rPr>
                      <w:rFonts w:ascii="Times New Roman" w:eastAsia="Times New Roman" w:hAnsi="Times New Roman" w:cs="Times New Roman"/>
                      <w:color w:val="000000"/>
                    </w:rPr>
                  </w:rPrChange>
                </w:rPr>
                <w:delText>87</w:delText>
              </w:r>
            </w:del>
          </w:p>
        </w:tc>
        <w:tc>
          <w:tcPr>
            <w:tcW w:w="540" w:type="dxa"/>
            <w:tcBorders>
              <w:top w:val="nil"/>
              <w:left w:val="nil"/>
              <w:bottom w:val="single" w:sz="4" w:space="0" w:color="auto"/>
              <w:right w:val="single" w:sz="4" w:space="0" w:color="auto"/>
            </w:tcBorders>
            <w:shd w:val="clear" w:color="auto" w:fill="auto"/>
            <w:noWrap/>
            <w:vAlign w:val="bottom"/>
            <w:hideMark/>
          </w:tcPr>
          <w:p w14:paraId="11CEA509" w14:textId="19F892E5" w:rsidR="000F5950" w:rsidRPr="00322B1C" w:rsidDel="009F505C" w:rsidRDefault="000F5950">
            <w:pPr>
              <w:pStyle w:val="ListParagraph"/>
              <w:spacing w:line="480" w:lineRule="auto"/>
              <w:jc w:val="both"/>
              <w:rPr>
                <w:del w:id="3665" w:author="Garai, Subrata" w:date="2017-08-06T22:49:00Z"/>
                <w:rFonts w:ascii="Verdana" w:eastAsia="Times New Roman" w:hAnsi="Verdana" w:cs="Times New Roman"/>
                <w:sz w:val="20"/>
                <w:szCs w:val="20"/>
                <w:rPrChange w:id="3666" w:author="Garai, Subrata" w:date="2017-08-07T00:24:00Z">
                  <w:rPr>
                    <w:del w:id="3667" w:author="Garai, Subrata" w:date="2017-08-06T22:49:00Z"/>
                    <w:rFonts w:ascii="Times New Roman" w:eastAsia="Times New Roman" w:hAnsi="Times New Roman" w:cs="Times New Roman"/>
                    <w:color w:val="000000"/>
                  </w:rPr>
                </w:rPrChange>
              </w:rPr>
              <w:pPrChange w:id="3668" w:author="Garai, Subrata" w:date="2017-08-08T21:18:00Z">
                <w:pPr>
                  <w:spacing w:line="480" w:lineRule="auto"/>
                  <w:jc w:val="both"/>
                </w:pPr>
              </w:pPrChange>
            </w:pPr>
            <w:del w:id="3669" w:author="Garai, Subrata" w:date="2017-08-06T22:49:00Z">
              <w:r w:rsidRPr="00322B1C" w:rsidDel="009F505C">
                <w:rPr>
                  <w:rFonts w:ascii="Verdana" w:eastAsia="Times New Roman" w:hAnsi="Verdana" w:cs="Times New Roman"/>
                  <w:sz w:val="20"/>
                  <w:szCs w:val="20"/>
                  <w:rPrChange w:id="3670" w:author="Garai, Subrata" w:date="2017-08-07T00:24:00Z">
                    <w:rPr>
                      <w:rFonts w:ascii="Times New Roman" w:eastAsia="Times New Roman" w:hAnsi="Times New Roman" w:cs="Times New Roman"/>
                      <w:color w:val="000000"/>
                    </w:rPr>
                  </w:rPrChange>
                </w:rPr>
                <w:delText>9</w:delText>
              </w:r>
            </w:del>
          </w:p>
        </w:tc>
        <w:tc>
          <w:tcPr>
            <w:tcW w:w="320" w:type="dxa"/>
            <w:tcBorders>
              <w:top w:val="nil"/>
              <w:left w:val="nil"/>
              <w:bottom w:val="single" w:sz="4" w:space="0" w:color="auto"/>
              <w:right w:val="single" w:sz="4" w:space="0" w:color="auto"/>
            </w:tcBorders>
            <w:shd w:val="clear" w:color="auto" w:fill="auto"/>
            <w:noWrap/>
            <w:vAlign w:val="bottom"/>
            <w:hideMark/>
          </w:tcPr>
          <w:p w14:paraId="3F9E0311" w14:textId="70282BBD" w:rsidR="000F5950" w:rsidRPr="00322B1C" w:rsidDel="009F505C" w:rsidRDefault="000F5950">
            <w:pPr>
              <w:pStyle w:val="ListParagraph"/>
              <w:spacing w:line="480" w:lineRule="auto"/>
              <w:jc w:val="both"/>
              <w:rPr>
                <w:del w:id="3671" w:author="Garai, Subrata" w:date="2017-08-06T22:49:00Z"/>
                <w:rFonts w:ascii="Verdana" w:eastAsia="Times New Roman" w:hAnsi="Verdana" w:cs="Times New Roman"/>
                <w:sz w:val="20"/>
                <w:szCs w:val="20"/>
                <w:rPrChange w:id="3672" w:author="Garai, Subrata" w:date="2017-08-07T00:24:00Z">
                  <w:rPr>
                    <w:del w:id="3673" w:author="Garai, Subrata" w:date="2017-08-06T22:49:00Z"/>
                    <w:rFonts w:ascii="Times New Roman" w:eastAsia="Times New Roman" w:hAnsi="Times New Roman" w:cs="Times New Roman"/>
                    <w:color w:val="000000"/>
                  </w:rPr>
                </w:rPrChange>
              </w:rPr>
              <w:pPrChange w:id="3674" w:author="Garai, Subrata" w:date="2017-08-08T21:18:00Z">
                <w:pPr>
                  <w:spacing w:line="480" w:lineRule="auto"/>
                  <w:jc w:val="both"/>
                </w:pPr>
              </w:pPrChange>
            </w:pPr>
            <w:del w:id="3675" w:author="Garai, Subrata" w:date="2017-08-06T22:49:00Z">
              <w:r w:rsidRPr="00322B1C" w:rsidDel="009F505C">
                <w:rPr>
                  <w:rFonts w:ascii="Verdana" w:eastAsia="Times New Roman" w:hAnsi="Verdana" w:cs="Times New Roman"/>
                  <w:sz w:val="20"/>
                  <w:szCs w:val="20"/>
                  <w:rPrChange w:id="3676" w:author="Garai, Subrata" w:date="2017-08-07T00:24:00Z">
                    <w:rPr>
                      <w:rFonts w:ascii="Times New Roman" w:eastAsia="Times New Roman" w:hAnsi="Times New Roman" w:cs="Times New Roman"/>
                      <w:color w:val="000000"/>
                    </w:rPr>
                  </w:rPrChange>
                </w:rPr>
                <w:delText> </w:delText>
              </w:r>
            </w:del>
          </w:p>
        </w:tc>
        <w:tc>
          <w:tcPr>
            <w:tcW w:w="960" w:type="dxa"/>
            <w:tcBorders>
              <w:top w:val="nil"/>
              <w:left w:val="nil"/>
              <w:bottom w:val="single" w:sz="4" w:space="0" w:color="auto"/>
              <w:right w:val="single" w:sz="4" w:space="0" w:color="auto"/>
            </w:tcBorders>
            <w:shd w:val="clear" w:color="auto" w:fill="auto"/>
            <w:noWrap/>
            <w:vAlign w:val="bottom"/>
            <w:hideMark/>
          </w:tcPr>
          <w:p w14:paraId="2BE870E1" w14:textId="5022D59D" w:rsidR="000F5950" w:rsidRPr="00322B1C" w:rsidDel="009F505C" w:rsidRDefault="000F5950">
            <w:pPr>
              <w:pStyle w:val="ListParagraph"/>
              <w:spacing w:line="480" w:lineRule="auto"/>
              <w:jc w:val="both"/>
              <w:rPr>
                <w:del w:id="3677" w:author="Garai, Subrata" w:date="2017-08-06T22:49:00Z"/>
                <w:rFonts w:ascii="Verdana" w:eastAsia="Times New Roman" w:hAnsi="Verdana" w:cs="Times New Roman"/>
                <w:sz w:val="20"/>
                <w:szCs w:val="20"/>
                <w:rPrChange w:id="3678" w:author="Garai, Subrata" w:date="2017-08-07T00:24:00Z">
                  <w:rPr>
                    <w:del w:id="3679" w:author="Garai, Subrata" w:date="2017-08-06T22:49:00Z"/>
                    <w:rFonts w:ascii="Times New Roman" w:eastAsia="Times New Roman" w:hAnsi="Times New Roman" w:cs="Times New Roman"/>
                    <w:color w:val="000000"/>
                  </w:rPr>
                </w:rPrChange>
              </w:rPr>
              <w:pPrChange w:id="3680" w:author="Garai, Subrata" w:date="2017-08-08T21:18:00Z">
                <w:pPr>
                  <w:spacing w:line="480" w:lineRule="auto"/>
                  <w:jc w:val="both"/>
                </w:pPr>
              </w:pPrChange>
            </w:pPr>
            <w:del w:id="3681" w:author="Garai, Subrata" w:date="2017-08-06T22:49:00Z">
              <w:r w:rsidRPr="00322B1C" w:rsidDel="009F505C">
                <w:rPr>
                  <w:rFonts w:ascii="Verdana" w:eastAsia="Times New Roman" w:hAnsi="Verdana" w:cs="Times New Roman"/>
                  <w:sz w:val="20"/>
                  <w:szCs w:val="20"/>
                  <w:rPrChange w:id="3682" w:author="Garai, Subrata" w:date="2017-08-07T00:24:00Z">
                    <w:rPr>
                      <w:rFonts w:ascii="Times New Roman" w:eastAsia="Times New Roman" w:hAnsi="Times New Roman" w:cs="Times New Roman"/>
                      <w:color w:val="000000"/>
                    </w:rPr>
                  </w:rPrChange>
                </w:rPr>
                <w:delText>98.32402</w:delText>
              </w:r>
            </w:del>
          </w:p>
        </w:tc>
        <w:tc>
          <w:tcPr>
            <w:tcW w:w="960" w:type="dxa"/>
            <w:tcBorders>
              <w:top w:val="nil"/>
              <w:left w:val="nil"/>
              <w:bottom w:val="single" w:sz="4" w:space="0" w:color="auto"/>
              <w:right w:val="single" w:sz="4" w:space="0" w:color="auto"/>
            </w:tcBorders>
            <w:shd w:val="clear" w:color="auto" w:fill="auto"/>
            <w:noWrap/>
            <w:vAlign w:val="bottom"/>
            <w:hideMark/>
          </w:tcPr>
          <w:p w14:paraId="0F3F2914" w14:textId="6369CDB6" w:rsidR="000F5950" w:rsidRPr="00322B1C" w:rsidDel="009F505C" w:rsidRDefault="000F5950">
            <w:pPr>
              <w:pStyle w:val="ListParagraph"/>
              <w:spacing w:line="480" w:lineRule="auto"/>
              <w:jc w:val="both"/>
              <w:rPr>
                <w:del w:id="3683" w:author="Garai, Subrata" w:date="2017-08-06T22:49:00Z"/>
                <w:rFonts w:ascii="Verdana" w:eastAsia="Times New Roman" w:hAnsi="Verdana" w:cs="Times New Roman"/>
                <w:sz w:val="20"/>
                <w:szCs w:val="20"/>
                <w:rPrChange w:id="3684" w:author="Garai, Subrata" w:date="2017-08-07T00:24:00Z">
                  <w:rPr>
                    <w:del w:id="3685" w:author="Garai, Subrata" w:date="2017-08-06T22:49:00Z"/>
                    <w:rFonts w:ascii="Times New Roman" w:eastAsia="Times New Roman" w:hAnsi="Times New Roman" w:cs="Times New Roman"/>
                    <w:color w:val="000000"/>
                  </w:rPr>
                </w:rPrChange>
              </w:rPr>
              <w:pPrChange w:id="3686" w:author="Garai, Subrata" w:date="2017-08-08T21:18:00Z">
                <w:pPr>
                  <w:spacing w:line="480" w:lineRule="auto"/>
                  <w:jc w:val="both"/>
                </w:pPr>
              </w:pPrChange>
            </w:pPr>
            <w:del w:id="3687" w:author="Garai, Subrata" w:date="2017-08-06T22:49:00Z">
              <w:r w:rsidRPr="00322B1C" w:rsidDel="009F505C">
                <w:rPr>
                  <w:rFonts w:ascii="Verdana" w:eastAsia="Times New Roman" w:hAnsi="Verdana" w:cs="Times New Roman"/>
                  <w:sz w:val="20"/>
                  <w:szCs w:val="20"/>
                  <w:rPrChange w:id="3688" w:author="Garai, Subrata" w:date="2017-08-07T00:24:00Z">
                    <w:rPr>
                      <w:rFonts w:ascii="Times New Roman" w:eastAsia="Times New Roman" w:hAnsi="Times New Roman" w:cs="Times New Roman"/>
                      <w:color w:val="000000"/>
                    </w:rPr>
                  </w:rPrChange>
                </w:rPr>
                <w:delText>25</w:delText>
              </w:r>
            </w:del>
          </w:p>
        </w:tc>
        <w:tc>
          <w:tcPr>
            <w:tcW w:w="960" w:type="dxa"/>
            <w:tcBorders>
              <w:top w:val="nil"/>
              <w:left w:val="nil"/>
              <w:bottom w:val="single" w:sz="4" w:space="0" w:color="auto"/>
              <w:right w:val="single" w:sz="4" w:space="0" w:color="auto"/>
            </w:tcBorders>
            <w:shd w:val="clear" w:color="auto" w:fill="auto"/>
            <w:noWrap/>
            <w:vAlign w:val="bottom"/>
            <w:hideMark/>
          </w:tcPr>
          <w:p w14:paraId="0517A6BB" w14:textId="6D05AB9C" w:rsidR="000F5950" w:rsidRPr="00322B1C" w:rsidDel="009F505C" w:rsidRDefault="000F5950">
            <w:pPr>
              <w:pStyle w:val="ListParagraph"/>
              <w:spacing w:line="480" w:lineRule="auto"/>
              <w:jc w:val="both"/>
              <w:rPr>
                <w:del w:id="3689" w:author="Garai, Subrata" w:date="2017-08-06T22:49:00Z"/>
                <w:rFonts w:ascii="Verdana" w:eastAsia="Times New Roman" w:hAnsi="Verdana" w:cs="Times New Roman"/>
                <w:sz w:val="20"/>
                <w:szCs w:val="20"/>
                <w:rPrChange w:id="3690" w:author="Garai, Subrata" w:date="2017-08-07T00:24:00Z">
                  <w:rPr>
                    <w:del w:id="3691" w:author="Garai, Subrata" w:date="2017-08-06T22:49:00Z"/>
                    <w:rFonts w:ascii="Times New Roman" w:eastAsia="Times New Roman" w:hAnsi="Times New Roman" w:cs="Times New Roman"/>
                    <w:color w:val="000000"/>
                  </w:rPr>
                </w:rPrChange>
              </w:rPr>
              <w:pPrChange w:id="3692" w:author="Garai, Subrata" w:date="2017-08-08T21:18:00Z">
                <w:pPr>
                  <w:spacing w:line="480" w:lineRule="auto"/>
                  <w:jc w:val="both"/>
                </w:pPr>
              </w:pPrChange>
            </w:pPr>
            <w:del w:id="3693" w:author="Garai, Subrata" w:date="2017-08-06T22:49:00Z">
              <w:r w:rsidRPr="00322B1C" w:rsidDel="009F505C">
                <w:rPr>
                  <w:rFonts w:ascii="Verdana" w:eastAsia="Times New Roman" w:hAnsi="Verdana" w:cs="Times New Roman"/>
                  <w:sz w:val="20"/>
                  <w:szCs w:val="20"/>
                  <w:rPrChange w:id="3694" w:author="Garai, Subrata" w:date="2017-08-07T00:24:00Z">
                    <w:rPr>
                      <w:rFonts w:ascii="Times New Roman" w:eastAsia="Times New Roman" w:hAnsi="Times New Roman" w:cs="Times New Roman"/>
                      <w:color w:val="000000"/>
                    </w:rPr>
                  </w:rPrChange>
                </w:rPr>
                <w:delText>85.29862</w:delText>
              </w:r>
            </w:del>
          </w:p>
        </w:tc>
      </w:tr>
    </w:tbl>
    <w:p w14:paraId="5426B12F" w14:textId="3B6E8516" w:rsidR="000F5950" w:rsidDel="004328E9" w:rsidRDefault="000F5950">
      <w:pPr>
        <w:pStyle w:val="ListParagraph"/>
        <w:spacing w:line="480" w:lineRule="auto"/>
        <w:jc w:val="both"/>
        <w:rPr>
          <w:del w:id="3695" w:author="Garai, Subrata" w:date="2017-08-06T22:49:00Z"/>
          <w:rFonts w:ascii="Verdana" w:hAnsi="Verdana" w:cs="Times New Roman"/>
          <w:sz w:val="20"/>
          <w:szCs w:val="20"/>
          <w:lang w:val="en-CA"/>
        </w:rPr>
        <w:pPrChange w:id="3696" w:author="Garai, Subrata" w:date="2017-08-08T21:18:00Z">
          <w:pPr>
            <w:spacing w:line="480" w:lineRule="auto"/>
            <w:jc w:val="both"/>
          </w:pPr>
        </w:pPrChange>
      </w:pPr>
    </w:p>
    <w:p w14:paraId="1B0FC47D" w14:textId="0227DFBB" w:rsidR="000F5950" w:rsidRPr="00322B1C" w:rsidDel="009F505C" w:rsidRDefault="000F5950">
      <w:pPr>
        <w:pStyle w:val="ListParagraph"/>
        <w:spacing w:line="480" w:lineRule="auto"/>
        <w:jc w:val="both"/>
        <w:rPr>
          <w:del w:id="3697" w:author="Garai, Subrata" w:date="2017-08-06T22:49:00Z"/>
          <w:rFonts w:ascii="Verdana" w:hAnsi="Verdana" w:cs="Times New Roman"/>
          <w:sz w:val="20"/>
          <w:szCs w:val="20"/>
          <w:rPrChange w:id="3698" w:author="Garai, Subrata" w:date="2017-08-07T00:24:00Z">
            <w:rPr>
              <w:del w:id="3699" w:author="Garai, Subrata" w:date="2017-08-06T22:49:00Z"/>
              <w:rFonts w:ascii="Times New Roman" w:hAnsi="Times New Roman" w:cs="Times New Roman"/>
              <w:sz w:val="24"/>
              <w:szCs w:val="24"/>
            </w:rPr>
          </w:rPrChange>
        </w:rPr>
        <w:pPrChange w:id="3700" w:author="Garai, Subrata" w:date="2017-08-08T21:18:00Z">
          <w:pPr>
            <w:pStyle w:val="Heading1"/>
            <w:spacing w:line="480" w:lineRule="auto"/>
            <w:jc w:val="both"/>
          </w:pPr>
        </w:pPrChange>
      </w:pPr>
      <w:commentRangeStart w:id="3701"/>
      <w:del w:id="3702" w:author="Garai, Subrata" w:date="2017-08-06T22:49:00Z">
        <w:r w:rsidRPr="00322B1C" w:rsidDel="009F505C">
          <w:rPr>
            <w:rFonts w:ascii="Verdana" w:hAnsi="Verdana" w:cs="Times New Roman"/>
            <w:sz w:val="20"/>
            <w:szCs w:val="20"/>
            <w:rPrChange w:id="3703" w:author="Garai, Subrata" w:date="2017-08-07T00:24:00Z">
              <w:rPr>
                <w:rFonts w:ascii="Times New Roman" w:hAnsi="Times New Roman" w:cs="Times New Roman"/>
                <w:b w:val="0"/>
                <w:bCs w:val="0"/>
              </w:rPr>
            </w:rPrChange>
          </w:rPr>
          <w:delText>Conclusion</w:delText>
        </w:r>
        <w:commentRangeEnd w:id="3701"/>
        <w:r w:rsidR="00806634" w:rsidRPr="00322B1C" w:rsidDel="009F505C">
          <w:rPr>
            <w:rStyle w:val="CommentReference"/>
            <w:rFonts w:ascii="Verdana" w:hAnsi="Verdana"/>
            <w:sz w:val="20"/>
            <w:szCs w:val="20"/>
            <w:rPrChange w:id="3704" w:author="Garai, Subrata" w:date="2017-08-07T00:24:00Z">
              <w:rPr>
                <w:rStyle w:val="CommentReference"/>
              </w:rPr>
            </w:rPrChange>
          </w:rPr>
          <w:commentReference w:id="3701"/>
        </w:r>
        <w:r w:rsidRPr="00322B1C" w:rsidDel="009F505C">
          <w:rPr>
            <w:rFonts w:ascii="Verdana" w:hAnsi="Verdana" w:cs="Times New Roman"/>
            <w:sz w:val="20"/>
            <w:szCs w:val="20"/>
            <w:rPrChange w:id="3705" w:author="Garai, Subrata" w:date="2017-08-07T00:24:00Z">
              <w:rPr>
                <w:rFonts w:ascii="Times New Roman" w:hAnsi="Times New Roman" w:cs="Times New Roman"/>
                <w:b w:val="0"/>
                <w:bCs w:val="0"/>
              </w:rPr>
            </w:rPrChange>
          </w:rPr>
          <w:delText>:</w:delText>
        </w:r>
      </w:del>
    </w:p>
    <w:p w14:paraId="46F1A715" w14:textId="4EBEC600" w:rsidR="000F5950" w:rsidRPr="00322B1C" w:rsidDel="009F505C" w:rsidRDefault="000F5950">
      <w:pPr>
        <w:pStyle w:val="ListParagraph"/>
        <w:spacing w:line="480" w:lineRule="auto"/>
        <w:jc w:val="both"/>
        <w:rPr>
          <w:del w:id="3706" w:author="Garai, Subrata" w:date="2017-08-06T22:49:00Z"/>
          <w:rFonts w:ascii="Verdana" w:hAnsi="Verdana" w:cs="Times New Roman"/>
          <w:sz w:val="20"/>
          <w:szCs w:val="20"/>
          <w:rPrChange w:id="3707" w:author="Garai, Subrata" w:date="2017-08-07T00:24:00Z">
            <w:rPr>
              <w:del w:id="3708" w:author="Garai, Subrata" w:date="2017-08-06T22:49:00Z"/>
              <w:rFonts w:ascii="Times New Roman" w:hAnsi="Times New Roman" w:cs="Times New Roman"/>
            </w:rPr>
          </w:rPrChange>
        </w:rPr>
        <w:pPrChange w:id="3709" w:author="Garai, Subrata" w:date="2017-08-08T21:18:00Z">
          <w:pPr>
            <w:spacing w:line="480" w:lineRule="auto"/>
            <w:jc w:val="both"/>
          </w:pPr>
        </w:pPrChange>
      </w:pPr>
      <w:del w:id="3710" w:author="Garai, Subrata" w:date="2017-08-06T22:49:00Z">
        <w:r w:rsidRPr="00322B1C" w:rsidDel="009F505C">
          <w:rPr>
            <w:rFonts w:ascii="Verdana" w:hAnsi="Verdana" w:cs="Times New Roman"/>
            <w:sz w:val="20"/>
            <w:szCs w:val="20"/>
            <w:rPrChange w:id="3711" w:author="Garai, Subrata" w:date="2017-08-07T00:24:00Z">
              <w:rPr>
                <w:rFonts w:ascii="Times New Roman" w:hAnsi="Times New Roman" w:cs="Times New Roman"/>
              </w:rPr>
            </w:rPrChange>
          </w:rPr>
          <w:delText xml:space="preserve">CHAID model has the greater accuracy (84.33%) than the Logistic regression model 2 (82.29%). </w:delText>
        </w:r>
      </w:del>
    </w:p>
    <w:p w14:paraId="07DFE181" w14:textId="4E15EEA8" w:rsidR="004A3F6F" w:rsidRPr="00322B1C" w:rsidDel="009F505C" w:rsidRDefault="000F5950">
      <w:pPr>
        <w:pStyle w:val="ListParagraph"/>
        <w:spacing w:line="480" w:lineRule="auto"/>
        <w:jc w:val="both"/>
        <w:rPr>
          <w:del w:id="3712" w:author="Garai, Subrata" w:date="2017-08-06T22:49:00Z"/>
          <w:rFonts w:ascii="Verdana" w:hAnsi="Verdana" w:cs="Times New Roman"/>
          <w:sz w:val="20"/>
          <w:szCs w:val="20"/>
          <w:rPrChange w:id="3713" w:author="Garai, Subrata" w:date="2017-08-07T00:24:00Z">
            <w:rPr>
              <w:del w:id="3714" w:author="Garai, Subrata" w:date="2017-08-06T22:49:00Z"/>
              <w:rFonts w:ascii="Times New Roman" w:hAnsi="Times New Roman" w:cs="Times New Roman"/>
            </w:rPr>
          </w:rPrChange>
        </w:rPr>
        <w:pPrChange w:id="3715" w:author="Garai, Subrata" w:date="2017-08-08T21:18:00Z">
          <w:pPr>
            <w:spacing w:line="480" w:lineRule="auto"/>
            <w:jc w:val="both"/>
          </w:pPr>
        </w:pPrChange>
      </w:pPr>
      <w:del w:id="3716" w:author="Garai, Subrata" w:date="2017-08-06T22:49:00Z">
        <w:r w:rsidRPr="00322B1C" w:rsidDel="009F505C">
          <w:rPr>
            <w:rFonts w:ascii="Verdana" w:hAnsi="Verdana" w:cs="Times New Roman"/>
            <w:sz w:val="20"/>
            <w:szCs w:val="20"/>
            <w:rPrChange w:id="3717" w:author="Garai, Subrata" w:date="2017-08-07T00:24:00Z">
              <w:rPr>
                <w:rFonts w:ascii="Times New Roman" w:hAnsi="Times New Roman" w:cs="Times New Roman"/>
              </w:rPr>
            </w:rPrChange>
          </w:rPr>
          <w:delText xml:space="preserve">Hence, using the CHAID model we have 84% chance of predicting the right candidate for approving or rejecting the loan. </w:delText>
        </w:r>
      </w:del>
    </w:p>
    <w:p w14:paraId="00A547FA" w14:textId="58478445" w:rsidR="006F69BA" w:rsidRPr="00322B1C" w:rsidDel="009F505C" w:rsidRDefault="006F69BA">
      <w:pPr>
        <w:pStyle w:val="ListParagraph"/>
        <w:spacing w:line="480" w:lineRule="auto"/>
        <w:jc w:val="both"/>
        <w:rPr>
          <w:del w:id="3718" w:author="Garai, Subrata" w:date="2017-08-06T22:49:00Z"/>
          <w:rFonts w:ascii="Verdana" w:hAnsi="Verdana" w:cs="Times New Roman"/>
          <w:sz w:val="20"/>
          <w:szCs w:val="20"/>
          <w:lang w:val="en-CA"/>
          <w:rPrChange w:id="3719" w:author="Garai, Subrata" w:date="2017-08-07T00:24:00Z">
            <w:rPr>
              <w:del w:id="3720" w:author="Garai, Subrata" w:date="2017-08-06T22:49:00Z"/>
              <w:rFonts w:ascii="Times New Roman" w:hAnsi="Times New Roman" w:cs="Times New Roman"/>
              <w:lang w:val="en-CA"/>
            </w:rPr>
          </w:rPrChange>
        </w:rPr>
        <w:pPrChange w:id="3721" w:author="Garai, Subrata" w:date="2017-08-08T21:18:00Z">
          <w:pPr>
            <w:spacing w:line="480" w:lineRule="auto"/>
            <w:jc w:val="both"/>
          </w:pPr>
        </w:pPrChange>
      </w:pPr>
    </w:p>
    <w:p w14:paraId="76016D2E" w14:textId="293E2AC0" w:rsidR="00DC0509" w:rsidRPr="00322B1C" w:rsidDel="009F505C" w:rsidRDefault="00DC0509">
      <w:pPr>
        <w:pStyle w:val="ListParagraph"/>
        <w:spacing w:line="480" w:lineRule="auto"/>
        <w:jc w:val="both"/>
        <w:rPr>
          <w:del w:id="3722" w:author="Garai, Subrata" w:date="2017-08-06T22:49:00Z"/>
          <w:rFonts w:ascii="Verdana" w:hAnsi="Verdana" w:cs="Times New Roman"/>
          <w:sz w:val="20"/>
          <w:szCs w:val="20"/>
          <w:lang w:val="en-CA"/>
          <w:rPrChange w:id="3723" w:author="Garai, Subrata" w:date="2017-08-07T00:24:00Z">
            <w:rPr>
              <w:del w:id="3724" w:author="Garai, Subrata" w:date="2017-08-06T22:49:00Z"/>
              <w:rFonts w:ascii="Times New Roman" w:hAnsi="Times New Roman" w:cs="Times New Roman"/>
              <w:b/>
              <w:lang w:val="en-CA"/>
            </w:rPr>
          </w:rPrChange>
        </w:rPr>
        <w:pPrChange w:id="3725" w:author="Garai, Subrata" w:date="2017-08-08T21:18:00Z">
          <w:pPr>
            <w:spacing w:line="480" w:lineRule="auto"/>
            <w:jc w:val="both"/>
          </w:pPr>
        </w:pPrChange>
      </w:pPr>
      <w:del w:id="3726" w:author="Garai, Subrata" w:date="2017-08-06T22:49:00Z">
        <w:r w:rsidRPr="00322B1C" w:rsidDel="009F505C">
          <w:rPr>
            <w:rFonts w:ascii="Verdana" w:hAnsi="Verdana" w:cs="Times New Roman"/>
            <w:sz w:val="20"/>
            <w:szCs w:val="20"/>
            <w:lang w:val="en-CA"/>
            <w:rPrChange w:id="3727" w:author="Garai, Subrata" w:date="2017-08-07T00:24:00Z">
              <w:rPr>
                <w:rFonts w:ascii="Times New Roman" w:hAnsi="Times New Roman" w:cs="Times New Roman"/>
                <w:b/>
                <w:lang w:val="en-CA"/>
              </w:rPr>
            </w:rPrChange>
          </w:rPr>
          <w:delText>Modeling</w:delText>
        </w:r>
      </w:del>
    </w:p>
    <w:p w14:paraId="3EC46158" w14:textId="50FAD1A1" w:rsidR="00E7259A" w:rsidRPr="00322B1C" w:rsidDel="009F505C" w:rsidRDefault="00E7259A">
      <w:pPr>
        <w:pStyle w:val="ListParagraph"/>
        <w:spacing w:line="480" w:lineRule="auto"/>
        <w:jc w:val="both"/>
        <w:rPr>
          <w:del w:id="3728" w:author="Garai, Subrata" w:date="2017-08-06T22:49:00Z"/>
          <w:rFonts w:ascii="Verdana" w:hAnsi="Verdana" w:cs="Times New Roman"/>
          <w:sz w:val="20"/>
          <w:szCs w:val="20"/>
          <w:lang w:val="en-CA"/>
          <w:rPrChange w:id="3729" w:author="Garai, Subrata" w:date="2017-08-07T00:24:00Z">
            <w:rPr>
              <w:del w:id="3730" w:author="Garai, Subrata" w:date="2017-08-06T22:49:00Z"/>
              <w:rFonts w:ascii="Times New Roman" w:hAnsi="Times New Roman" w:cs="Times New Roman"/>
              <w:lang w:val="en-CA"/>
            </w:rPr>
          </w:rPrChange>
        </w:rPr>
        <w:pPrChange w:id="3731" w:author="Garai, Subrata" w:date="2017-08-08T21:18:00Z">
          <w:pPr>
            <w:spacing w:line="480" w:lineRule="auto"/>
            <w:jc w:val="both"/>
          </w:pPr>
        </w:pPrChange>
      </w:pPr>
      <w:del w:id="3732" w:author="Garai, Subrata" w:date="2017-08-06T22:49:00Z">
        <w:r w:rsidRPr="00322B1C" w:rsidDel="009F505C">
          <w:rPr>
            <w:rFonts w:ascii="Verdana" w:hAnsi="Verdana" w:cs="Times New Roman"/>
            <w:sz w:val="20"/>
            <w:szCs w:val="20"/>
            <w:lang w:val="en-CA"/>
            <w:rPrChange w:id="3733" w:author="Garai, Subrata" w:date="2017-08-07T00:24:00Z">
              <w:rPr>
                <w:rFonts w:ascii="Times New Roman" w:hAnsi="Times New Roman" w:cs="Times New Roman"/>
                <w:lang w:val="en-CA"/>
              </w:rPr>
            </w:rPrChange>
          </w:rPr>
          <w:delText>What is the right question?</w:delText>
        </w:r>
      </w:del>
    </w:p>
    <w:p w14:paraId="2F482894" w14:textId="4148EB13" w:rsidR="00E7259A" w:rsidRPr="00322B1C" w:rsidDel="009F505C" w:rsidRDefault="00E7259A">
      <w:pPr>
        <w:pStyle w:val="ListParagraph"/>
        <w:spacing w:line="480" w:lineRule="auto"/>
        <w:jc w:val="both"/>
        <w:rPr>
          <w:del w:id="3734" w:author="Garai, Subrata" w:date="2017-08-06T22:49:00Z"/>
          <w:rFonts w:ascii="Verdana" w:hAnsi="Verdana" w:cs="Times New Roman"/>
          <w:sz w:val="20"/>
          <w:szCs w:val="20"/>
          <w:lang w:val="en-CA"/>
          <w:rPrChange w:id="3735" w:author="Garai, Subrata" w:date="2017-08-07T00:24:00Z">
            <w:rPr>
              <w:del w:id="3736" w:author="Garai, Subrata" w:date="2017-08-06T22:49:00Z"/>
              <w:rFonts w:ascii="Times New Roman" w:hAnsi="Times New Roman" w:cs="Times New Roman"/>
              <w:lang w:val="en-CA"/>
            </w:rPr>
          </w:rPrChange>
        </w:rPr>
        <w:pPrChange w:id="3737" w:author="Garai, Subrata" w:date="2017-08-08T21:18:00Z">
          <w:pPr>
            <w:spacing w:line="480" w:lineRule="auto"/>
            <w:jc w:val="both"/>
          </w:pPr>
        </w:pPrChange>
      </w:pPr>
      <w:del w:id="3738" w:author="Garai, Subrata" w:date="2017-08-06T22:49:00Z">
        <w:r w:rsidRPr="00322B1C" w:rsidDel="009F505C">
          <w:rPr>
            <w:rFonts w:ascii="Verdana" w:hAnsi="Verdana" w:cs="Times New Roman"/>
            <w:sz w:val="20"/>
            <w:szCs w:val="20"/>
            <w:lang w:val="en-CA"/>
            <w:rPrChange w:id="3739" w:author="Garai, Subrata" w:date="2017-08-07T00:24:00Z">
              <w:rPr>
                <w:rFonts w:ascii="Times New Roman" w:hAnsi="Times New Roman" w:cs="Times New Roman"/>
                <w:lang w:val="en-CA"/>
              </w:rPr>
            </w:rPrChange>
          </w:rPr>
          <w:delText>Approval or rejection?</w:delText>
        </w:r>
      </w:del>
    </w:p>
    <w:p w14:paraId="663F31E5" w14:textId="50770A61" w:rsidR="00E7259A" w:rsidRPr="00322B1C" w:rsidDel="009F505C" w:rsidRDefault="00294AE5">
      <w:pPr>
        <w:pStyle w:val="ListParagraph"/>
        <w:spacing w:line="480" w:lineRule="auto"/>
        <w:jc w:val="both"/>
        <w:rPr>
          <w:del w:id="3740" w:author="Garai, Subrata" w:date="2017-08-06T22:49:00Z"/>
          <w:rFonts w:ascii="Verdana" w:hAnsi="Verdana" w:cs="Times New Roman"/>
          <w:sz w:val="20"/>
          <w:szCs w:val="20"/>
          <w:lang w:val="en-CA"/>
          <w:rPrChange w:id="3741" w:author="Garai, Subrata" w:date="2017-08-07T00:24:00Z">
            <w:rPr>
              <w:del w:id="3742" w:author="Garai, Subrata" w:date="2017-08-06T22:49:00Z"/>
              <w:rFonts w:ascii="Times New Roman" w:hAnsi="Times New Roman" w:cs="Times New Roman"/>
              <w:lang w:val="en-CA"/>
            </w:rPr>
          </w:rPrChange>
        </w:rPr>
        <w:pPrChange w:id="3743" w:author="Garai, Subrata" w:date="2017-08-08T21:18:00Z">
          <w:pPr>
            <w:spacing w:line="480" w:lineRule="auto"/>
            <w:jc w:val="both"/>
          </w:pPr>
        </w:pPrChange>
      </w:pPr>
      <w:del w:id="3744" w:author="Garai, Subrata" w:date="2017-08-06T22:49:00Z">
        <w:r w:rsidRPr="00322B1C" w:rsidDel="009F505C">
          <w:rPr>
            <w:rFonts w:ascii="Verdana" w:hAnsi="Verdana" w:cs="Times New Roman"/>
            <w:sz w:val="20"/>
            <w:szCs w:val="20"/>
            <w:lang w:val="en-CA"/>
            <w:rPrChange w:id="3745" w:author="Garai, Subrata" w:date="2017-08-07T00:24:00Z">
              <w:rPr>
                <w:rFonts w:ascii="Times New Roman" w:hAnsi="Times New Roman" w:cs="Times New Roman"/>
                <w:lang w:val="en-CA"/>
              </w:rPr>
            </w:rPrChange>
          </w:rPr>
          <w:delText>Why the junior and senior analysts using different variables?</w:delText>
        </w:r>
      </w:del>
    </w:p>
    <w:p w14:paraId="73222756" w14:textId="01D606BB" w:rsidR="00294AE5" w:rsidRPr="00322B1C" w:rsidDel="009F505C" w:rsidRDefault="00294AE5">
      <w:pPr>
        <w:pStyle w:val="ListParagraph"/>
        <w:spacing w:line="480" w:lineRule="auto"/>
        <w:jc w:val="both"/>
        <w:rPr>
          <w:del w:id="3746" w:author="Garai, Subrata" w:date="2017-08-06T22:49:00Z"/>
          <w:rFonts w:ascii="Verdana" w:hAnsi="Verdana" w:cs="Times New Roman"/>
          <w:sz w:val="20"/>
          <w:szCs w:val="20"/>
          <w:lang w:val="en-CA"/>
          <w:rPrChange w:id="3747" w:author="Garai, Subrata" w:date="2017-08-07T00:24:00Z">
            <w:rPr>
              <w:del w:id="3748" w:author="Garai, Subrata" w:date="2017-08-06T22:49:00Z"/>
              <w:rFonts w:ascii="Times New Roman" w:hAnsi="Times New Roman" w:cs="Times New Roman"/>
              <w:lang w:val="en-CA"/>
            </w:rPr>
          </w:rPrChange>
        </w:rPr>
        <w:pPrChange w:id="3749" w:author="Garai, Subrata" w:date="2017-08-08T21:18:00Z">
          <w:pPr>
            <w:spacing w:line="480" w:lineRule="auto"/>
            <w:jc w:val="both"/>
          </w:pPr>
        </w:pPrChange>
      </w:pPr>
    </w:p>
    <w:p w14:paraId="2FC680B0" w14:textId="0ACCDF19" w:rsidR="00DC0509" w:rsidRPr="00322B1C" w:rsidDel="009F505C" w:rsidRDefault="00DC0509">
      <w:pPr>
        <w:pStyle w:val="ListParagraph"/>
        <w:spacing w:line="480" w:lineRule="auto"/>
        <w:jc w:val="both"/>
        <w:rPr>
          <w:del w:id="3750" w:author="Garai, Subrata" w:date="2017-08-06T22:49:00Z"/>
          <w:rFonts w:ascii="Verdana" w:hAnsi="Verdana" w:cs="Times New Roman"/>
          <w:sz w:val="20"/>
          <w:szCs w:val="20"/>
          <w:lang w:val="en-CA"/>
          <w:rPrChange w:id="3751" w:author="Garai, Subrata" w:date="2017-08-07T00:24:00Z">
            <w:rPr>
              <w:del w:id="3752" w:author="Garai, Subrata" w:date="2017-08-06T22:49:00Z"/>
              <w:rFonts w:ascii="Times New Roman" w:hAnsi="Times New Roman" w:cs="Times New Roman"/>
              <w:lang w:val="en-CA"/>
            </w:rPr>
          </w:rPrChange>
        </w:rPr>
        <w:pPrChange w:id="3753" w:author="Garai, Subrata" w:date="2017-08-08T21:18:00Z">
          <w:pPr>
            <w:spacing w:line="480" w:lineRule="auto"/>
            <w:jc w:val="both"/>
          </w:pPr>
        </w:pPrChange>
      </w:pPr>
    </w:p>
    <w:p w14:paraId="5766798E" w14:textId="7097672C" w:rsidR="00DC0509" w:rsidRPr="00322B1C" w:rsidDel="009F505C" w:rsidRDefault="00DC0509">
      <w:pPr>
        <w:pStyle w:val="ListParagraph"/>
        <w:spacing w:line="480" w:lineRule="auto"/>
        <w:jc w:val="both"/>
        <w:rPr>
          <w:del w:id="3754" w:author="Garai, Subrata" w:date="2017-08-06T22:49:00Z"/>
          <w:rFonts w:ascii="Verdana" w:hAnsi="Verdana" w:cs="Times New Roman"/>
          <w:sz w:val="20"/>
          <w:szCs w:val="20"/>
          <w:lang w:val="en-CA"/>
          <w:rPrChange w:id="3755" w:author="Garai, Subrata" w:date="2017-08-07T00:24:00Z">
            <w:rPr>
              <w:del w:id="3756" w:author="Garai, Subrata" w:date="2017-08-06T22:49:00Z"/>
              <w:rFonts w:ascii="Times New Roman" w:hAnsi="Times New Roman" w:cs="Times New Roman"/>
              <w:b/>
              <w:lang w:val="en-CA"/>
            </w:rPr>
          </w:rPrChange>
        </w:rPr>
        <w:pPrChange w:id="3757" w:author="Garai, Subrata" w:date="2017-08-08T21:18:00Z">
          <w:pPr>
            <w:spacing w:line="480" w:lineRule="auto"/>
            <w:jc w:val="both"/>
          </w:pPr>
        </w:pPrChange>
      </w:pPr>
      <w:del w:id="3758" w:author="Garai, Subrata" w:date="2017-08-06T22:49:00Z">
        <w:r w:rsidRPr="00322B1C" w:rsidDel="009F505C">
          <w:rPr>
            <w:rFonts w:ascii="Verdana" w:hAnsi="Verdana" w:cs="Times New Roman"/>
            <w:sz w:val="20"/>
            <w:szCs w:val="20"/>
            <w:lang w:val="en-CA"/>
            <w:rPrChange w:id="3759" w:author="Garai, Subrata" w:date="2017-08-07T00:24:00Z">
              <w:rPr>
                <w:rFonts w:ascii="Times New Roman" w:hAnsi="Times New Roman" w:cs="Times New Roman"/>
                <w:b/>
                <w:lang w:val="en-CA"/>
              </w:rPr>
            </w:rPrChange>
          </w:rPr>
          <w:delText>Evaluation</w:delText>
        </w:r>
      </w:del>
    </w:p>
    <w:p w14:paraId="4F5ACCCD" w14:textId="7B5DF071" w:rsidR="006C31B0" w:rsidRPr="00322B1C" w:rsidDel="009F505C" w:rsidRDefault="006C31B0">
      <w:pPr>
        <w:pStyle w:val="ListParagraph"/>
        <w:spacing w:line="480" w:lineRule="auto"/>
        <w:jc w:val="both"/>
        <w:rPr>
          <w:del w:id="3760" w:author="Garai, Subrata" w:date="2017-08-06T22:49:00Z"/>
          <w:rFonts w:ascii="Verdana" w:hAnsi="Verdana" w:cs="Times New Roman"/>
          <w:sz w:val="20"/>
          <w:szCs w:val="20"/>
          <w:lang w:val="en-CA"/>
          <w:rPrChange w:id="3761" w:author="Garai, Subrata" w:date="2017-08-07T00:24:00Z">
            <w:rPr>
              <w:del w:id="3762" w:author="Garai, Subrata" w:date="2017-08-06T22:49:00Z"/>
              <w:rFonts w:ascii="Times New Roman" w:hAnsi="Times New Roman" w:cs="Times New Roman"/>
              <w:lang w:val="en-CA"/>
            </w:rPr>
          </w:rPrChange>
        </w:rPr>
        <w:pPrChange w:id="3763" w:author="Garai, Subrata" w:date="2017-08-08T21:18:00Z">
          <w:pPr>
            <w:spacing w:line="480" w:lineRule="auto"/>
            <w:jc w:val="both"/>
          </w:pPr>
        </w:pPrChange>
      </w:pPr>
      <w:del w:id="3764" w:author="Garai, Subrata" w:date="2017-08-06T22:49:00Z">
        <w:r w:rsidRPr="00322B1C" w:rsidDel="009F505C">
          <w:rPr>
            <w:rFonts w:ascii="Verdana" w:hAnsi="Verdana" w:cs="Times New Roman"/>
            <w:sz w:val="20"/>
            <w:szCs w:val="20"/>
            <w:lang w:val="en-CA"/>
            <w:rPrChange w:id="3765" w:author="Garai, Subrata" w:date="2017-08-07T00:24:00Z">
              <w:rPr>
                <w:rFonts w:ascii="Times New Roman" w:hAnsi="Times New Roman" w:cs="Times New Roman"/>
                <w:lang w:val="en-CA"/>
              </w:rPr>
            </w:rPrChange>
          </w:rPr>
          <w:delText xml:space="preserve">The case study illustrates well around the framework of the variables chosen and the ratios calculated. </w:delText>
        </w:r>
      </w:del>
    </w:p>
    <w:p w14:paraId="14137933" w14:textId="5DDE1E81" w:rsidR="006C31B0" w:rsidRPr="00322B1C" w:rsidDel="009F505C" w:rsidRDefault="006C31B0">
      <w:pPr>
        <w:pStyle w:val="ListParagraph"/>
        <w:spacing w:line="480" w:lineRule="auto"/>
        <w:jc w:val="both"/>
        <w:rPr>
          <w:del w:id="3766" w:author="Garai, Subrata" w:date="2017-08-06T22:49:00Z"/>
          <w:rFonts w:ascii="Verdana" w:hAnsi="Verdana" w:cs="Times New Roman"/>
          <w:sz w:val="20"/>
          <w:szCs w:val="20"/>
          <w:lang w:val="en-CA"/>
          <w:rPrChange w:id="3767" w:author="Garai, Subrata" w:date="2017-08-07T00:24:00Z">
            <w:rPr>
              <w:del w:id="3768" w:author="Garai, Subrata" w:date="2017-08-06T22:49:00Z"/>
              <w:rFonts w:ascii="Times New Roman" w:hAnsi="Times New Roman" w:cs="Times New Roman"/>
              <w:lang w:val="en-CA"/>
            </w:rPr>
          </w:rPrChange>
        </w:rPr>
        <w:pPrChange w:id="3769" w:author="Garai, Subrata" w:date="2017-08-08T21:18:00Z">
          <w:pPr>
            <w:spacing w:line="480" w:lineRule="auto"/>
            <w:jc w:val="both"/>
          </w:pPr>
        </w:pPrChange>
      </w:pPr>
      <w:del w:id="3770" w:author="Garai, Subrata" w:date="2017-08-06T22:49:00Z">
        <w:r w:rsidRPr="00322B1C" w:rsidDel="009F505C">
          <w:rPr>
            <w:rFonts w:ascii="Verdana" w:hAnsi="Verdana" w:cs="Times New Roman"/>
            <w:sz w:val="20"/>
            <w:szCs w:val="20"/>
            <w:lang w:val="en-CA"/>
            <w:rPrChange w:id="3771" w:author="Garai, Subrata" w:date="2017-08-07T00:24:00Z">
              <w:rPr>
                <w:rFonts w:ascii="Times New Roman" w:hAnsi="Times New Roman" w:cs="Times New Roman"/>
                <w:lang w:val="en-CA"/>
              </w:rPr>
            </w:rPrChange>
          </w:rPr>
          <w:delText>It also illustrates the use of decision trees and logistical regression model.</w:delText>
        </w:r>
      </w:del>
    </w:p>
    <w:p w14:paraId="68CC9281" w14:textId="4E0FD0DF" w:rsidR="006C31B0" w:rsidRPr="00322B1C" w:rsidDel="009F505C" w:rsidRDefault="006C31B0">
      <w:pPr>
        <w:pStyle w:val="ListParagraph"/>
        <w:spacing w:line="480" w:lineRule="auto"/>
        <w:jc w:val="both"/>
        <w:rPr>
          <w:del w:id="3772" w:author="Garai, Subrata" w:date="2017-08-06T22:49:00Z"/>
          <w:rFonts w:ascii="Verdana" w:hAnsi="Verdana" w:cs="Times New Roman"/>
          <w:sz w:val="20"/>
          <w:szCs w:val="20"/>
          <w:lang w:val="en-CA"/>
          <w:rPrChange w:id="3773" w:author="Garai, Subrata" w:date="2017-08-07T00:24:00Z">
            <w:rPr>
              <w:del w:id="3774" w:author="Garai, Subrata" w:date="2017-08-06T22:49:00Z"/>
              <w:rFonts w:ascii="Times New Roman" w:hAnsi="Times New Roman" w:cs="Times New Roman"/>
              <w:lang w:val="en-CA"/>
            </w:rPr>
          </w:rPrChange>
        </w:rPr>
        <w:pPrChange w:id="3775" w:author="Garai, Subrata" w:date="2017-08-08T21:18:00Z">
          <w:pPr>
            <w:spacing w:line="480" w:lineRule="auto"/>
            <w:jc w:val="both"/>
          </w:pPr>
        </w:pPrChange>
      </w:pPr>
      <w:del w:id="3776" w:author="Garai, Subrata" w:date="2017-08-06T22:49:00Z">
        <w:r w:rsidRPr="00322B1C" w:rsidDel="009F505C">
          <w:rPr>
            <w:rFonts w:ascii="Verdana" w:hAnsi="Verdana" w:cs="Times New Roman"/>
            <w:sz w:val="20"/>
            <w:szCs w:val="20"/>
            <w:lang w:val="en-CA"/>
            <w:rPrChange w:id="3777" w:author="Garai, Subrata" w:date="2017-08-07T00:24:00Z">
              <w:rPr>
                <w:rFonts w:ascii="Times New Roman" w:hAnsi="Times New Roman" w:cs="Times New Roman"/>
                <w:lang w:val="en-CA"/>
              </w:rPr>
            </w:rPrChange>
          </w:rPr>
          <w:delText>As pointed out in the “Issues” section, it is not evident from the case study on why the variables were chosen and significance of it. It does not provide any clear indication on how these variables have business values.</w:delText>
        </w:r>
      </w:del>
    </w:p>
    <w:p w14:paraId="46FC71BA" w14:textId="02E2E048" w:rsidR="006C31B0" w:rsidRPr="00322B1C" w:rsidDel="009F505C" w:rsidRDefault="006C31B0">
      <w:pPr>
        <w:pStyle w:val="ListParagraph"/>
        <w:spacing w:line="480" w:lineRule="auto"/>
        <w:jc w:val="both"/>
        <w:rPr>
          <w:del w:id="3778" w:author="Garai, Subrata" w:date="2017-08-06T22:49:00Z"/>
          <w:rFonts w:ascii="Verdana" w:hAnsi="Verdana" w:cs="Times New Roman"/>
          <w:sz w:val="20"/>
          <w:szCs w:val="20"/>
          <w:lang w:val="en-CA"/>
          <w:rPrChange w:id="3779" w:author="Garai, Subrata" w:date="2017-08-07T00:24:00Z">
            <w:rPr>
              <w:del w:id="3780" w:author="Garai, Subrata" w:date="2017-08-06T22:49:00Z"/>
              <w:rFonts w:ascii="Times New Roman" w:hAnsi="Times New Roman" w:cs="Times New Roman"/>
              <w:lang w:val="en-CA"/>
            </w:rPr>
          </w:rPrChange>
        </w:rPr>
        <w:pPrChange w:id="3781" w:author="Garai, Subrata" w:date="2017-08-08T21:18:00Z">
          <w:pPr>
            <w:spacing w:line="480" w:lineRule="auto"/>
            <w:jc w:val="both"/>
          </w:pPr>
        </w:pPrChange>
      </w:pPr>
      <w:del w:id="3782" w:author="Garai, Subrata" w:date="2017-08-06T22:49:00Z">
        <w:r w:rsidRPr="00322B1C" w:rsidDel="009F505C">
          <w:rPr>
            <w:rFonts w:ascii="Verdana" w:hAnsi="Verdana" w:cs="Times New Roman"/>
            <w:sz w:val="20"/>
            <w:szCs w:val="20"/>
            <w:lang w:val="en-CA"/>
            <w:rPrChange w:id="3783" w:author="Garai, Subrata" w:date="2017-08-07T00:24:00Z">
              <w:rPr>
                <w:rFonts w:ascii="Times New Roman" w:hAnsi="Times New Roman" w:cs="Times New Roman"/>
                <w:lang w:val="en-CA"/>
              </w:rPr>
            </w:rPrChange>
          </w:rPr>
          <w:delText>The case study also fails to throw light on how the models were trained and the outcome of the hypothesis. We assume that they would have done that using the historical data about the customers who came in as new customers and the proofs about their failures or being great customers which can be analysed on historical data.</w:delText>
        </w:r>
      </w:del>
    </w:p>
    <w:p w14:paraId="0D1D16DC" w14:textId="17E514E5" w:rsidR="006C31B0" w:rsidRPr="00322B1C" w:rsidDel="009F505C" w:rsidRDefault="006C31B0">
      <w:pPr>
        <w:pStyle w:val="ListParagraph"/>
        <w:spacing w:line="480" w:lineRule="auto"/>
        <w:jc w:val="both"/>
        <w:rPr>
          <w:del w:id="3784" w:author="Garai, Subrata" w:date="2017-08-06T22:49:00Z"/>
          <w:rFonts w:ascii="Verdana" w:hAnsi="Verdana" w:cs="Times New Roman"/>
          <w:sz w:val="20"/>
          <w:szCs w:val="20"/>
          <w:lang w:val="en-CA"/>
          <w:rPrChange w:id="3785" w:author="Garai, Subrata" w:date="2017-08-07T00:24:00Z">
            <w:rPr>
              <w:del w:id="3786" w:author="Garai, Subrata" w:date="2017-08-06T22:49:00Z"/>
              <w:rFonts w:ascii="Times New Roman" w:hAnsi="Times New Roman" w:cs="Times New Roman"/>
              <w:lang w:val="en-CA"/>
            </w:rPr>
          </w:rPrChange>
        </w:rPr>
        <w:pPrChange w:id="3787" w:author="Garai, Subrata" w:date="2017-08-08T21:18:00Z">
          <w:pPr>
            <w:spacing w:line="480" w:lineRule="auto"/>
            <w:jc w:val="both"/>
          </w:pPr>
        </w:pPrChange>
      </w:pPr>
      <w:del w:id="3788" w:author="Garai, Subrata" w:date="2017-08-06T22:49:00Z">
        <w:r w:rsidRPr="00322B1C" w:rsidDel="009F505C">
          <w:rPr>
            <w:rFonts w:ascii="Verdana" w:hAnsi="Verdana" w:cs="Times New Roman"/>
            <w:sz w:val="20"/>
            <w:szCs w:val="20"/>
            <w:lang w:val="en-CA"/>
            <w:rPrChange w:id="3789" w:author="Garai, Subrata" w:date="2017-08-07T00:24:00Z">
              <w:rPr>
                <w:rFonts w:ascii="Times New Roman" w:hAnsi="Times New Roman" w:cs="Times New Roman"/>
                <w:lang w:val="en-CA"/>
              </w:rPr>
            </w:rPrChange>
          </w:rPr>
          <w:delText>With the advent of external open/purchased data readily available in the market</w:delText>
        </w:r>
        <w:r w:rsidR="003F1543" w:rsidRPr="00322B1C" w:rsidDel="009F505C">
          <w:rPr>
            <w:rFonts w:ascii="Verdana" w:hAnsi="Verdana" w:cs="Times New Roman"/>
            <w:sz w:val="20"/>
            <w:szCs w:val="20"/>
            <w:lang w:val="en-CA"/>
            <w:rPrChange w:id="3790" w:author="Garai, Subrata" w:date="2017-08-07T00:24:00Z">
              <w:rPr>
                <w:rFonts w:ascii="Times New Roman" w:hAnsi="Times New Roman" w:cs="Times New Roman"/>
                <w:lang w:val="en-CA"/>
              </w:rPr>
            </w:rPrChange>
          </w:rPr>
          <w:delText xml:space="preserve">, it adds a new dimension towards predictive analytics. </w:delText>
        </w:r>
        <w:r w:rsidR="00475F10" w:rsidRPr="00322B1C" w:rsidDel="009F505C">
          <w:rPr>
            <w:rFonts w:ascii="Verdana" w:hAnsi="Verdana" w:cs="Times New Roman"/>
            <w:sz w:val="20"/>
            <w:szCs w:val="20"/>
            <w:lang w:val="en-CA"/>
            <w:rPrChange w:id="3791" w:author="Garai, Subrata" w:date="2017-08-07T00:24:00Z">
              <w:rPr>
                <w:rFonts w:ascii="Times New Roman" w:hAnsi="Times New Roman" w:cs="Times New Roman"/>
                <w:lang w:val="en-CA"/>
              </w:rPr>
            </w:rPrChange>
          </w:rPr>
          <w:delText>This factor by and large is seen missing.</w:delText>
        </w:r>
      </w:del>
    </w:p>
    <w:p w14:paraId="1C8E9776" w14:textId="4A5F5029" w:rsidR="003F1543" w:rsidRPr="00322B1C" w:rsidDel="009F505C" w:rsidRDefault="003F1543">
      <w:pPr>
        <w:pStyle w:val="ListParagraph"/>
        <w:spacing w:line="480" w:lineRule="auto"/>
        <w:jc w:val="both"/>
        <w:rPr>
          <w:del w:id="3792" w:author="Garai, Subrata" w:date="2017-08-06T22:49:00Z"/>
          <w:rFonts w:ascii="Verdana" w:hAnsi="Verdana" w:cs="Times New Roman"/>
          <w:sz w:val="20"/>
          <w:szCs w:val="20"/>
          <w:lang w:val="en-CA"/>
          <w:rPrChange w:id="3793" w:author="Garai, Subrata" w:date="2017-08-07T00:24:00Z">
            <w:rPr>
              <w:del w:id="3794" w:author="Garai, Subrata" w:date="2017-08-06T22:49:00Z"/>
              <w:rFonts w:ascii="Times New Roman" w:hAnsi="Times New Roman" w:cs="Times New Roman"/>
              <w:lang w:val="en-CA"/>
            </w:rPr>
          </w:rPrChange>
        </w:rPr>
        <w:pPrChange w:id="3795" w:author="Garai, Subrata" w:date="2017-08-08T21:18:00Z">
          <w:pPr>
            <w:spacing w:line="480" w:lineRule="auto"/>
            <w:jc w:val="both"/>
          </w:pPr>
        </w:pPrChange>
      </w:pPr>
      <w:del w:id="3796" w:author="Garai, Subrata" w:date="2017-08-06T22:49:00Z">
        <w:r w:rsidRPr="00322B1C" w:rsidDel="009F505C">
          <w:rPr>
            <w:rFonts w:ascii="Verdana" w:hAnsi="Verdana" w:cs="Times New Roman"/>
            <w:sz w:val="20"/>
            <w:szCs w:val="20"/>
            <w:lang w:val="en-CA"/>
            <w:rPrChange w:id="3797" w:author="Garai, Subrata" w:date="2017-08-07T00:24:00Z">
              <w:rPr>
                <w:rFonts w:ascii="Times New Roman" w:hAnsi="Times New Roman" w:cs="Times New Roman"/>
                <w:lang w:val="en-CA"/>
              </w:rPr>
            </w:rPrChange>
          </w:rPr>
          <w:delText xml:space="preserve">For eg. </w:delText>
        </w:r>
      </w:del>
    </w:p>
    <w:p w14:paraId="73770FD4" w14:textId="380F9034" w:rsidR="003F1543" w:rsidRPr="00322B1C" w:rsidDel="009F505C" w:rsidRDefault="003F1543">
      <w:pPr>
        <w:pStyle w:val="ListParagraph"/>
        <w:spacing w:line="480" w:lineRule="auto"/>
        <w:jc w:val="both"/>
        <w:rPr>
          <w:del w:id="3798" w:author="Garai, Subrata" w:date="2017-08-06T22:49:00Z"/>
          <w:rFonts w:ascii="Verdana" w:hAnsi="Verdana"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nge>
        </w:rPr>
        <w:pPrChange w:id="3801" w:author="Garai, Subrata" w:date="2017-08-08T21:18:00Z">
          <w:pPr>
            <w:spacing w:line="480" w:lineRule="auto"/>
            <w:jc w:val="both"/>
          </w:pPr>
        </w:pPrChange>
      </w:pPr>
      <w:del w:id="3802" w:author="Garai, Subrata" w:date="2017-08-06T22:49:00Z">
        <w:r w:rsidRPr="00322B1C" w:rsidDel="009F505C">
          <w:rPr>
            <w:rFonts w:ascii="Verdana" w:hAnsi="Verdana" w:cs="Times New Roman"/>
            <w:sz w:val="20"/>
            <w:szCs w:val="20"/>
            <w:lang w:val="en-CA"/>
            <w:rPrChange w:id="3803" w:author="Garai, Subrata" w:date="2017-08-07T00:24:00Z">
              <w:rPr>
                <w:rFonts w:ascii="Times New Roman" w:hAnsi="Times New Roman" w:cs="Times New Roman"/>
                <w:lang w:val="en-CA"/>
              </w:rPr>
            </w:rPrChange>
          </w:rPr>
          <w:delText>Credit History Data (Transunion from Canada perspective) holds a lot of insights into the applicant history from financial laws perspective and regulations of the land. It provides avenue to identify potential risk of the applicant being defaulted on any other mortgages, revolving credits, taxes</w:delText>
        </w:r>
        <w:r w:rsidR="00475F10" w:rsidRPr="00322B1C" w:rsidDel="009F505C">
          <w:rPr>
            <w:rFonts w:ascii="Verdana" w:hAnsi="Verdana" w:cs="Times New Roman"/>
            <w:sz w:val="20"/>
            <w:szCs w:val="20"/>
            <w:lang w:val="en-CA"/>
            <w:rPrChange w:id="3804" w:author="Garai, Subrata" w:date="2017-08-07T00:24:00Z">
              <w:rPr>
                <w:rFonts w:ascii="Times New Roman" w:hAnsi="Times New Roman" w:cs="Times New Roman"/>
                <w:lang w:val="en-CA"/>
              </w:rPr>
            </w:rPrChange>
          </w:rPr>
          <w:delText>, any rec</w:delText>
        </w:r>
        <w:r w:rsidRPr="00322B1C" w:rsidDel="009F505C">
          <w:rPr>
            <w:rFonts w:ascii="Verdana" w:hAnsi="Verdana" w:cs="Times New Roman"/>
            <w:sz w:val="20"/>
            <w:szCs w:val="20"/>
            <w:lang w:val="en-CA"/>
            <w:rPrChange w:id="3805" w:author="Garai, Subrata" w:date="2017-08-07T00:24:00Z">
              <w:rPr>
                <w:rFonts w:ascii="Times New Roman" w:hAnsi="Times New Roman" w:cs="Times New Roman"/>
                <w:lang w:val="en-CA"/>
              </w:rPr>
            </w:rPrChange>
          </w:rPr>
          <w:delText>overies etc etc.</w:delText>
        </w:r>
      </w:del>
    </w:p>
    <w:p w14:paraId="58DE9F45" w14:textId="5413DEA2" w:rsidR="00475F10" w:rsidRPr="00322B1C" w:rsidDel="009F505C" w:rsidRDefault="00475F10">
      <w:pPr>
        <w:pStyle w:val="ListParagraph"/>
        <w:spacing w:line="480" w:lineRule="auto"/>
        <w:jc w:val="both"/>
        <w:rPr>
          <w:del w:id="3806" w:author="Garai, Subrata" w:date="2017-08-06T22:49:00Z"/>
          <w:rFonts w:ascii="Verdana" w:hAnsi="Verdana" w:cs="Times New Roman"/>
          <w:sz w:val="20"/>
          <w:szCs w:val="20"/>
          <w:lang w:val="en-CA"/>
          <w:rPrChange w:id="3807" w:author="Garai, Subrata" w:date="2017-08-07T00:24:00Z">
            <w:rPr>
              <w:del w:id="3808" w:author="Garai, Subrata" w:date="2017-08-06T22:49:00Z"/>
              <w:rFonts w:ascii="Times New Roman" w:hAnsi="Times New Roman" w:cs="Times New Roman"/>
              <w:lang w:val="en-CA"/>
            </w:rPr>
          </w:rPrChange>
        </w:rPr>
        <w:pPrChange w:id="3809" w:author="Garai, Subrata" w:date="2017-08-08T21:18:00Z">
          <w:pPr>
            <w:spacing w:line="480" w:lineRule="auto"/>
            <w:jc w:val="both"/>
          </w:pPr>
        </w:pPrChange>
      </w:pPr>
      <w:del w:id="3810" w:author="Garai, Subrata" w:date="2017-08-06T22:49:00Z">
        <w:r w:rsidRPr="00322B1C" w:rsidDel="009F505C">
          <w:rPr>
            <w:rFonts w:ascii="Verdana" w:hAnsi="Verdana" w:cs="Times New Roman"/>
            <w:sz w:val="20"/>
            <w:szCs w:val="20"/>
            <w:lang w:val="en-CA"/>
            <w:rPrChange w:id="3811" w:author="Garai, Subrata" w:date="2017-08-07T00:24:00Z">
              <w:rPr>
                <w:rFonts w:ascii="Times New Roman" w:hAnsi="Times New Roman" w:cs="Times New Roman"/>
                <w:lang w:val="en-CA"/>
              </w:rPr>
            </w:rPrChange>
          </w:rPr>
          <w:delText>Affordability Index and House Price Index data provided by Statistics Canada also throws light on the overall market analysis of the applicant prospective property. The Domain experts can contribute significantly to use this data for segmentation and rating of the applicant.</w:delText>
        </w:r>
      </w:del>
    </w:p>
    <w:p w14:paraId="6D2FCC47" w14:textId="1950D408" w:rsidR="00475F10" w:rsidRPr="00322B1C" w:rsidDel="009F505C" w:rsidRDefault="00475F10">
      <w:pPr>
        <w:pStyle w:val="ListParagraph"/>
        <w:spacing w:line="480" w:lineRule="auto"/>
        <w:jc w:val="both"/>
        <w:rPr>
          <w:del w:id="3812" w:author="Garai, Subrata" w:date="2017-08-06T22:49:00Z"/>
          <w:rFonts w:ascii="Verdana" w:hAnsi="Verdana" w:cs="Times New Roman"/>
          <w:sz w:val="20"/>
          <w:szCs w:val="20"/>
          <w:lang w:val="en-CA"/>
          <w:rPrChange w:id="3813" w:author="Garai, Subrata" w:date="2017-08-07T00:24:00Z">
            <w:rPr>
              <w:del w:id="3814" w:author="Garai, Subrata" w:date="2017-08-06T22:49:00Z"/>
              <w:rFonts w:ascii="Times New Roman" w:hAnsi="Times New Roman" w:cs="Times New Roman"/>
              <w:lang w:val="en-CA"/>
            </w:rPr>
          </w:rPrChange>
        </w:rPr>
        <w:pPrChange w:id="3815" w:author="Garai, Subrata" w:date="2017-08-08T21:18:00Z">
          <w:pPr>
            <w:spacing w:line="480" w:lineRule="auto"/>
            <w:jc w:val="both"/>
          </w:pPr>
        </w:pPrChange>
      </w:pPr>
      <w:del w:id="3816" w:author="Garai, Subrata" w:date="2017-08-06T22:49:00Z">
        <w:r w:rsidRPr="00322B1C" w:rsidDel="009F505C">
          <w:rPr>
            <w:rFonts w:ascii="Verdana" w:hAnsi="Verdana" w:cs="Times New Roman"/>
            <w:sz w:val="20"/>
            <w:szCs w:val="20"/>
            <w:lang w:val="en-CA"/>
            <w:rPrChange w:id="3817" w:author="Garai, Subrata" w:date="2017-08-07T00:24:00Z">
              <w:rPr>
                <w:rFonts w:ascii="Times New Roman" w:hAnsi="Times New Roman" w:cs="Times New Roman"/>
                <w:lang w:val="en-CA"/>
              </w:rPr>
            </w:rPrChange>
          </w:rPr>
          <w:delText>Unemployment rate data provided by Statistics Canada also contributes significantly on which fields of employment are under strain and can give significant insight into analytics from the risk of job loss perspective.</w:delText>
        </w:r>
      </w:del>
    </w:p>
    <w:p w14:paraId="696FBC2C" w14:textId="4CE2EEF4" w:rsidR="006C31B0" w:rsidRPr="00322B1C" w:rsidDel="009F505C" w:rsidRDefault="006C31B0">
      <w:pPr>
        <w:pStyle w:val="ListParagraph"/>
        <w:spacing w:line="480" w:lineRule="auto"/>
        <w:jc w:val="both"/>
        <w:rPr>
          <w:del w:id="3818" w:author="Garai, Subrata" w:date="2017-08-06T22:49:00Z"/>
          <w:rFonts w:ascii="Verdana" w:hAnsi="Verdana" w:cs="Times New Roman"/>
          <w:sz w:val="20"/>
          <w:szCs w:val="20"/>
          <w:lang w:val="en-CA"/>
          <w:rPrChange w:id="3819" w:author="Garai, Subrata" w:date="2017-08-07T00:24:00Z">
            <w:rPr>
              <w:del w:id="3820" w:author="Garai, Subrata" w:date="2017-08-06T22:49:00Z"/>
              <w:rFonts w:ascii="Times New Roman" w:hAnsi="Times New Roman" w:cs="Times New Roman"/>
              <w:b/>
              <w:lang w:val="en-CA"/>
            </w:rPr>
          </w:rPrChange>
        </w:rPr>
        <w:pPrChange w:id="3821" w:author="Garai, Subrata" w:date="2017-08-08T21:18:00Z">
          <w:pPr>
            <w:spacing w:line="480" w:lineRule="auto"/>
            <w:jc w:val="both"/>
          </w:pPr>
        </w:pPrChange>
      </w:pPr>
    </w:p>
    <w:p w14:paraId="115218D3" w14:textId="38F5DB63" w:rsidR="00DC0509" w:rsidRPr="00322B1C" w:rsidDel="009F505C" w:rsidRDefault="00DC0509">
      <w:pPr>
        <w:pStyle w:val="ListParagraph"/>
        <w:spacing w:line="480" w:lineRule="auto"/>
        <w:jc w:val="both"/>
        <w:rPr>
          <w:del w:id="3822" w:author="Garai, Subrata" w:date="2017-08-06T22:49:00Z"/>
          <w:rFonts w:ascii="Verdana" w:hAnsi="Verdana" w:cs="Times New Roman"/>
          <w:sz w:val="20"/>
          <w:szCs w:val="20"/>
          <w:lang w:val="en-CA"/>
          <w:rPrChange w:id="3823" w:author="Garai, Subrata" w:date="2017-08-07T00:24:00Z">
            <w:rPr>
              <w:del w:id="3824" w:author="Garai, Subrata" w:date="2017-08-06T22:49:00Z"/>
              <w:rFonts w:ascii="Times New Roman" w:hAnsi="Times New Roman" w:cs="Times New Roman"/>
              <w:lang w:val="en-CA"/>
            </w:rPr>
          </w:rPrChange>
        </w:rPr>
        <w:pPrChange w:id="3825" w:author="Garai, Subrata" w:date="2017-08-08T21:18:00Z">
          <w:pPr>
            <w:spacing w:line="480" w:lineRule="auto"/>
            <w:jc w:val="both"/>
          </w:pPr>
        </w:pPrChange>
      </w:pPr>
    </w:p>
    <w:p w14:paraId="2EF6DDF5" w14:textId="4AEE2926" w:rsidR="00DC0509" w:rsidRPr="00322B1C" w:rsidDel="009F505C" w:rsidRDefault="00DC0509">
      <w:pPr>
        <w:pStyle w:val="ListParagraph"/>
        <w:spacing w:line="480" w:lineRule="auto"/>
        <w:jc w:val="both"/>
        <w:rPr>
          <w:del w:id="3826" w:author="Garai, Subrata" w:date="2017-08-06T22:49:00Z"/>
          <w:rFonts w:ascii="Verdana" w:hAnsi="Verdana" w:cs="Times New Roman"/>
          <w:sz w:val="20"/>
          <w:szCs w:val="20"/>
          <w:lang w:val="en-CA"/>
          <w:rPrChange w:id="3827" w:author="Garai, Subrata" w:date="2017-08-07T00:24:00Z">
            <w:rPr>
              <w:del w:id="3828" w:author="Garai, Subrata" w:date="2017-08-06T22:49:00Z"/>
              <w:rFonts w:ascii="Times New Roman" w:hAnsi="Times New Roman" w:cs="Times New Roman"/>
              <w:b/>
              <w:lang w:val="en-CA"/>
            </w:rPr>
          </w:rPrChange>
        </w:rPr>
        <w:pPrChange w:id="3829" w:author="Garai, Subrata" w:date="2017-08-08T21:18:00Z">
          <w:pPr>
            <w:spacing w:line="480" w:lineRule="auto"/>
            <w:jc w:val="both"/>
          </w:pPr>
        </w:pPrChange>
      </w:pPr>
      <w:del w:id="3830" w:author="Garai, Subrata" w:date="2017-08-06T22:49:00Z">
        <w:r w:rsidRPr="00322B1C" w:rsidDel="009F505C">
          <w:rPr>
            <w:rFonts w:ascii="Verdana" w:hAnsi="Verdana" w:cs="Times New Roman"/>
            <w:sz w:val="20"/>
            <w:szCs w:val="20"/>
            <w:lang w:val="en-CA"/>
            <w:rPrChange w:id="3831" w:author="Garai, Subrata" w:date="2017-08-07T00:24:00Z">
              <w:rPr>
                <w:rFonts w:ascii="Times New Roman" w:hAnsi="Times New Roman" w:cs="Times New Roman"/>
                <w:b/>
                <w:lang w:val="en-CA"/>
              </w:rPr>
            </w:rPrChange>
          </w:rPr>
          <w:delText>Deployment</w:delText>
        </w:r>
      </w:del>
    </w:p>
    <w:p w14:paraId="29F66B7C" w14:textId="77777777" w:rsidR="004A2032" w:rsidRPr="00322B1C" w:rsidRDefault="004A2032">
      <w:pPr>
        <w:pStyle w:val="ListParagraph"/>
        <w:spacing w:line="480" w:lineRule="auto"/>
        <w:jc w:val="both"/>
        <w:rPr>
          <w:rFonts w:ascii="Verdana" w:hAnsi="Verdana" w:cs="Times New Roman"/>
          <w:sz w:val="20"/>
          <w:szCs w:val="20"/>
          <w:lang w:val="en-CA"/>
          <w:rPrChange w:id="3832" w:author="Garai, Subrata" w:date="2017-08-07T00:24:00Z">
            <w:rPr>
              <w:rFonts w:ascii="Times New Roman" w:hAnsi="Times New Roman" w:cs="Times New Roman"/>
              <w:lang w:val="en-CA"/>
            </w:rPr>
          </w:rPrChange>
        </w:rPr>
        <w:pPrChange w:id="3833" w:author="Garai, Subrata" w:date="2017-08-08T21:18:00Z">
          <w:pPr>
            <w:spacing w:line="480" w:lineRule="auto"/>
            <w:jc w:val="both"/>
          </w:pPr>
        </w:pPrChange>
      </w:pPr>
    </w:p>
    <w:sectPr w:rsidR="004A2032" w:rsidRPr="00322B1C" w:rsidSect="006371B7">
      <w:footerReference w:type="even" r:id="rId27"/>
      <w:footerReference w:type="default" r:id="rId28"/>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Ethan Wallace" w:date="2017-05-31T14:44:00Z" w:initials="EW">
    <w:p w14:paraId="4221658F" w14:textId="4A944522" w:rsidR="0021285C" w:rsidRDefault="0021285C">
      <w:pPr>
        <w:pStyle w:val="CommentText"/>
      </w:pPr>
      <w:r>
        <w:rPr>
          <w:rStyle w:val="CommentReference"/>
        </w:rPr>
        <w:annotationRef/>
      </w:r>
      <w:r>
        <w:t>I can go through and edit everything/convert from points to paragraphs late tonight and tomorrow.</w:t>
      </w:r>
    </w:p>
    <w:p w14:paraId="352CFDCC" w14:textId="1FAB6C38" w:rsidR="0021285C" w:rsidRDefault="0021285C">
      <w:pPr>
        <w:pStyle w:val="CommentText"/>
      </w:pPr>
    </w:p>
    <w:p w14:paraId="0E636282" w14:textId="6803F2C7" w:rsidR="0021285C" w:rsidRDefault="0021285C">
      <w:pPr>
        <w:pStyle w:val="CommentText"/>
      </w:pPr>
      <w:r>
        <w:t>I only had a few comments, overall I think this is a very thorough technical analysis. I will be able to work on our stuff all day tomorrow, so anything that needs to be done please let me know.</w:t>
      </w:r>
    </w:p>
  </w:comment>
  <w:comment w:id="1995" w:author="Ethan Wallace" w:date="2017-05-31T14:46:00Z" w:initials="EW">
    <w:p w14:paraId="2EFE2435" w14:textId="3346D8F3" w:rsidR="0021285C" w:rsidRDefault="0021285C">
      <w:pPr>
        <w:pStyle w:val="CommentText"/>
      </w:pPr>
      <w:r>
        <w:rPr>
          <w:rStyle w:val="CommentReference"/>
        </w:rPr>
        <w:annotationRef/>
      </w:r>
      <w:r>
        <w:t>I like all of these, and I think the order is good – from most important to least important issues</w:t>
      </w:r>
    </w:p>
  </w:comment>
  <w:comment w:id="3701" w:author="Ethan Wallace" w:date="2017-05-31T14:47:00Z" w:initials="EW">
    <w:p w14:paraId="7D879C60" w14:textId="3F90071F" w:rsidR="0021285C" w:rsidRDefault="0021285C">
      <w:pPr>
        <w:pStyle w:val="CommentText"/>
      </w:pPr>
      <w:r>
        <w:rPr>
          <w:rStyle w:val="CommentReference"/>
        </w:rPr>
        <w:annotationRef/>
      </w:r>
      <w:r>
        <w:t>Maybe we need to go a bit in detail of our thought on why CHAID did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636282" w15:done="0"/>
  <w15:commentEx w15:paraId="2EFE2435" w15:done="0"/>
  <w15:commentEx w15:paraId="7D879C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E0CDC" w14:textId="77777777" w:rsidR="009E2BB4" w:rsidRDefault="009E2BB4" w:rsidP="0029026D">
      <w:r>
        <w:separator/>
      </w:r>
    </w:p>
  </w:endnote>
  <w:endnote w:type="continuationSeparator" w:id="0">
    <w:p w14:paraId="790F68A0" w14:textId="77777777" w:rsidR="009E2BB4" w:rsidRDefault="009E2BB4" w:rsidP="00290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2EEA4" w14:textId="77777777" w:rsidR="0021285C" w:rsidRDefault="0021285C" w:rsidP="004A3F6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5DEDA8" w14:textId="77777777" w:rsidR="0021285C" w:rsidRDefault="0021285C" w:rsidP="002902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91D9D" w14:textId="5A6B8113" w:rsidR="0021285C" w:rsidRDefault="0021285C" w:rsidP="004A3F6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71B7">
      <w:rPr>
        <w:rStyle w:val="PageNumber"/>
        <w:noProof/>
      </w:rPr>
      <w:t>2</w:t>
    </w:r>
    <w:r>
      <w:rPr>
        <w:rStyle w:val="PageNumber"/>
      </w:rPr>
      <w:fldChar w:fldCharType="end"/>
    </w:r>
  </w:p>
  <w:p w14:paraId="3C6B73E0" w14:textId="77777777" w:rsidR="0021285C" w:rsidRDefault="0021285C" w:rsidP="0029026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FB5AC" w14:textId="77777777" w:rsidR="009E2BB4" w:rsidRDefault="009E2BB4" w:rsidP="0029026D">
      <w:r>
        <w:separator/>
      </w:r>
    </w:p>
  </w:footnote>
  <w:footnote w:type="continuationSeparator" w:id="0">
    <w:p w14:paraId="68FCDD24" w14:textId="77777777" w:rsidR="009E2BB4" w:rsidRDefault="009E2BB4" w:rsidP="002902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CDB"/>
    <w:multiLevelType w:val="hybridMultilevel"/>
    <w:tmpl w:val="A530C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DB56A4"/>
    <w:multiLevelType w:val="hybridMultilevel"/>
    <w:tmpl w:val="3A7AA59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24F12"/>
    <w:multiLevelType w:val="hybridMultilevel"/>
    <w:tmpl w:val="160AE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1549F"/>
    <w:multiLevelType w:val="hybridMultilevel"/>
    <w:tmpl w:val="758E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F4386"/>
    <w:multiLevelType w:val="hybridMultilevel"/>
    <w:tmpl w:val="782CC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755499"/>
    <w:multiLevelType w:val="hybridMultilevel"/>
    <w:tmpl w:val="953EF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90555"/>
    <w:multiLevelType w:val="hybridMultilevel"/>
    <w:tmpl w:val="65B8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30DC5"/>
    <w:multiLevelType w:val="hybridMultilevel"/>
    <w:tmpl w:val="F5D2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36C95"/>
    <w:multiLevelType w:val="hybridMultilevel"/>
    <w:tmpl w:val="C19E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221FC1"/>
    <w:multiLevelType w:val="hybridMultilevel"/>
    <w:tmpl w:val="1CD21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16519"/>
    <w:multiLevelType w:val="hybridMultilevel"/>
    <w:tmpl w:val="EB943276"/>
    <w:lvl w:ilvl="0" w:tplc="54388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33967"/>
    <w:multiLevelType w:val="hybridMultilevel"/>
    <w:tmpl w:val="A124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F56A3"/>
    <w:multiLevelType w:val="hybridMultilevel"/>
    <w:tmpl w:val="CBA8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D2250"/>
    <w:multiLevelType w:val="hybridMultilevel"/>
    <w:tmpl w:val="23DE5F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C878F0"/>
    <w:multiLevelType w:val="hybridMultilevel"/>
    <w:tmpl w:val="1CCADAF8"/>
    <w:lvl w:ilvl="0" w:tplc="F1D047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0399A"/>
    <w:multiLevelType w:val="hybridMultilevel"/>
    <w:tmpl w:val="2AB496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14192B"/>
    <w:multiLevelType w:val="hybridMultilevel"/>
    <w:tmpl w:val="5332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B464BA"/>
    <w:multiLevelType w:val="hybridMultilevel"/>
    <w:tmpl w:val="6430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E94E89"/>
    <w:multiLevelType w:val="multilevel"/>
    <w:tmpl w:val="216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7D6322"/>
    <w:multiLevelType w:val="hybridMultilevel"/>
    <w:tmpl w:val="0EFC3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F671ED"/>
    <w:multiLevelType w:val="hybridMultilevel"/>
    <w:tmpl w:val="A69E7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BA3163"/>
    <w:multiLevelType w:val="hybridMultilevel"/>
    <w:tmpl w:val="BFF6C1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83B14"/>
    <w:multiLevelType w:val="multilevel"/>
    <w:tmpl w:val="48B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14"/>
  </w:num>
  <w:num w:numId="4">
    <w:abstractNumId w:val="13"/>
  </w:num>
  <w:num w:numId="5">
    <w:abstractNumId w:val="5"/>
  </w:num>
  <w:num w:numId="6">
    <w:abstractNumId w:val="15"/>
  </w:num>
  <w:num w:numId="7">
    <w:abstractNumId w:val="19"/>
  </w:num>
  <w:num w:numId="8">
    <w:abstractNumId w:val="21"/>
  </w:num>
  <w:num w:numId="9">
    <w:abstractNumId w:val="1"/>
  </w:num>
  <w:num w:numId="10">
    <w:abstractNumId w:val="18"/>
  </w:num>
  <w:num w:numId="11">
    <w:abstractNumId w:val="22"/>
  </w:num>
  <w:num w:numId="12">
    <w:abstractNumId w:val="20"/>
  </w:num>
  <w:num w:numId="13">
    <w:abstractNumId w:val="0"/>
  </w:num>
  <w:num w:numId="14">
    <w:abstractNumId w:val="4"/>
  </w:num>
  <w:num w:numId="15">
    <w:abstractNumId w:val="12"/>
  </w:num>
  <w:num w:numId="16">
    <w:abstractNumId w:val="6"/>
  </w:num>
  <w:num w:numId="17">
    <w:abstractNumId w:val="10"/>
  </w:num>
  <w:num w:numId="18">
    <w:abstractNumId w:val="8"/>
  </w:num>
  <w:num w:numId="19">
    <w:abstractNumId w:val="3"/>
  </w:num>
  <w:num w:numId="20">
    <w:abstractNumId w:val="17"/>
  </w:num>
  <w:num w:numId="21">
    <w:abstractNumId w:val="7"/>
  </w:num>
  <w:num w:numId="22">
    <w:abstractNumId w:val="2"/>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than Wallace">
    <w15:presenceInfo w15:providerId="Windows Live" w15:userId="e800b4c885643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372"/>
    <w:rsid w:val="0001723E"/>
    <w:rsid w:val="00027190"/>
    <w:rsid w:val="000329DF"/>
    <w:rsid w:val="00067666"/>
    <w:rsid w:val="00070FB2"/>
    <w:rsid w:val="0009680B"/>
    <w:rsid w:val="000A4148"/>
    <w:rsid w:val="000B3D90"/>
    <w:rsid w:val="000F0BBA"/>
    <w:rsid w:val="000F1FA0"/>
    <w:rsid w:val="000F5950"/>
    <w:rsid w:val="00112078"/>
    <w:rsid w:val="0012277C"/>
    <w:rsid w:val="00135807"/>
    <w:rsid w:val="00137335"/>
    <w:rsid w:val="0015183B"/>
    <w:rsid w:val="00155ED3"/>
    <w:rsid w:val="001D4FD2"/>
    <w:rsid w:val="001E0B5C"/>
    <w:rsid w:val="001F34C6"/>
    <w:rsid w:val="0021285C"/>
    <w:rsid w:val="00287437"/>
    <w:rsid w:val="0029026D"/>
    <w:rsid w:val="002919ED"/>
    <w:rsid w:val="00294AE5"/>
    <w:rsid w:val="002A431F"/>
    <w:rsid w:val="002B24DE"/>
    <w:rsid w:val="002B4EAC"/>
    <w:rsid w:val="002E11D2"/>
    <w:rsid w:val="002E488E"/>
    <w:rsid w:val="002F1796"/>
    <w:rsid w:val="002F5C0F"/>
    <w:rsid w:val="002F610E"/>
    <w:rsid w:val="00300E29"/>
    <w:rsid w:val="00313A75"/>
    <w:rsid w:val="003208FF"/>
    <w:rsid w:val="00320C1B"/>
    <w:rsid w:val="00322B1C"/>
    <w:rsid w:val="003247C6"/>
    <w:rsid w:val="00327840"/>
    <w:rsid w:val="003729FE"/>
    <w:rsid w:val="003942C0"/>
    <w:rsid w:val="003D1147"/>
    <w:rsid w:val="003F1543"/>
    <w:rsid w:val="00413C32"/>
    <w:rsid w:val="00415F48"/>
    <w:rsid w:val="00426E5C"/>
    <w:rsid w:val="00430F88"/>
    <w:rsid w:val="004328E9"/>
    <w:rsid w:val="0045234C"/>
    <w:rsid w:val="00464A03"/>
    <w:rsid w:val="00475F10"/>
    <w:rsid w:val="004A2032"/>
    <w:rsid w:val="004A3F6F"/>
    <w:rsid w:val="004B5EF7"/>
    <w:rsid w:val="004E547D"/>
    <w:rsid w:val="0053351F"/>
    <w:rsid w:val="00535DB1"/>
    <w:rsid w:val="00581375"/>
    <w:rsid w:val="00587639"/>
    <w:rsid w:val="005D60DD"/>
    <w:rsid w:val="005E0A4C"/>
    <w:rsid w:val="005F338C"/>
    <w:rsid w:val="0060473D"/>
    <w:rsid w:val="006371B7"/>
    <w:rsid w:val="00662F8D"/>
    <w:rsid w:val="00684FAC"/>
    <w:rsid w:val="006C31B0"/>
    <w:rsid w:val="006E2AA9"/>
    <w:rsid w:val="006F69BA"/>
    <w:rsid w:val="00774798"/>
    <w:rsid w:val="0079092F"/>
    <w:rsid w:val="007D2BC0"/>
    <w:rsid w:val="00806634"/>
    <w:rsid w:val="00814D10"/>
    <w:rsid w:val="0081781B"/>
    <w:rsid w:val="00820286"/>
    <w:rsid w:val="008257C5"/>
    <w:rsid w:val="00827D0E"/>
    <w:rsid w:val="00831C65"/>
    <w:rsid w:val="0084122B"/>
    <w:rsid w:val="00852DF2"/>
    <w:rsid w:val="008555C7"/>
    <w:rsid w:val="00864063"/>
    <w:rsid w:val="008663F2"/>
    <w:rsid w:val="00875038"/>
    <w:rsid w:val="008A21D0"/>
    <w:rsid w:val="008B6541"/>
    <w:rsid w:val="008C4FC5"/>
    <w:rsid w:val="008F12F3"/>
    <w:rsid w:val="00901FBF"/>
    <w:rsid w:val="00916589"/>
    <w:rsid w:val="009467D4"/>
    <w:rsid w:val="0094731E"/>
    <w:rsid w:val="00953458"/>
    <w:rsid w:val="00964B8B"/>
    <w:rsid w:val="009703F7"/>
    <w:rsid w:val="009A5511"/>
    <w:rsid w:val="009E2BB4"/>
    <w:rsid w:val="009F505C"/>
    <w:rsid w:val="00A23F81"/>
    <w:rsid w:val="00A47F31"/>
    <w:rsid w:val="00A66C8F"/>
    <w:rsid w:val="00A810E4"/>
    <w:rsid w:val="00A91726"/>
    <w:rsid w:val="00AB0B23"/>
    <w:rsid w:val="00AB5367"/>
    <w:rsid w:val="00AD4076"/>
    <w:rsid w:val="00B07245"/>
    <w:rsid w:val="00B07536"/>
    <w:rsid w:val="00B36B6E"/>
    <w:rsid w:val="00B80B8E"/>
    <w:rsid w:val="00B814C9"/>
    <w:rsid w:val="00B83279"/>
    <w:rsid w:val="00BA3B84"/>
    <w:rsid w:val="00BB1817"/>
    <w:rsid w:val="00BB6933"/>
    <w:rsid w:val="00BC3288"/>
    <w:rsid w:val="00BC4243"/>
    <w:rsid w:val="00BC5A64"/>
    <w:rsid w:val="00BD209E"/>
    <w:rsid w:val="00BE7D57"/>
    <w:rsid w:val="00BF1C08"/>
    <w:rsid w:val="00BF1C4D"/>
    <w:rsid w:val="00BF462C"/>
    <w:rsid w:val="00C0089A"/>
    <w:rsid w:val="00C14AA1"/>
    <w:rsid w:val="00C17735"/>
    <w:rsid w:val="00C17BCA"/>
    <w:rsid w:val="00C53E76"/>
    <w:rsid w:val="00C62363"/>
    <w:rsid w:val="00C64267"/>
    <w:rsid w:val="00C6648F"/>
    <w:rsid w:val="00C67A07"/>
    <w:rsid w:val="00C75C30"/>
    <w:rsid w:val="00C86229"/>
    <w:rsid w:val="00CE01D1"/>
    <w:rsid w:val="00CE7E7F"/>
    <w:rsid w:val="00D12903"/>
    <w:rsid w:val="00D172AE"/>
    <w:rsid w:val="00D17567"/>
    <w:rsid w:val="00D30B0A"/>
    <w:rsid w:val="00D50BD8"/>
    <w:rsid w:val="00D65420"/>
    <w:rsid w:val="00D87CBF"/>
    <w:rsid w:val="00DA5785"/>
    <w:rsid w:val="00DA7BB2"/>
    <w:rsid w:val="00DC0509"/>
    <w:rsid w:val="00E22F45"/>
    <w:rsid w:val="00E55372"/>
    <w:rsid w:val="00E66BDA"/>
    <w:rsid w:val="00E7259A"/>
    <w:rsid w:val="00E922C9"/>
    <w:rsid w:val="00EB7ADA"/>
    <w:rsid w:val="00EC370F"/>
    <w:rsid w:val="00F07954"/>
    <w:rsid w:val="00F30FD7"/>
    <w:rsid w:val="00F3785A"/>
    <w:rsid w:val="00F84071"/>
    <w:rsid w:val="00FB51F0"/>
    <w:rsid w:val="00FD4366"/>
    <w:rsid w:val="00FF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1A1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95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4731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12903"/>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666"/>
    <w:pPr>
      <w:ind w:left="720"/>
      <w:contextualSpacing/>
    </w:pPr>
  </w:style>
  <w:style w:type="character" w:customStyle="1" w:styleId="Heading1Char">
    <w:name w:val="Heading 1 Char"/>
    <w:basedOn w:val="DefaultParagraphFont"/>
    <w:link w:val="Heading1"/>
    <w:uiPriority w:val="9"/>
    <w:rsid w:val="000F5950"/>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29026D"/>
    <w:pPr>
      <w:tabs>
        <w:tab w:val="center" w:pos="4680"/>
        <w:tab w:val="right" w:pos="9360"/>
      </w:tabs>
    </w:pPr>
  </w:style>
  <w:style w:type="character" w:customStyle="1" w:styleId="FooterChar">
    <w:name w:val="Footer Char"/>
    <w:basedOn w:val="DefaultParagraphFont"/>
    <w:link w:val="Footer"/>
    <w:uiPriority w:val="99"/>
    <w:rsid w:val="0029026D"/>
  </w:style>
  <w:style w:type="character" w:styleId="PageNumber">
    <w:name w:val="page number"/>
    <w:basedOn w:val="DefaultParagraphFont"/>
    <w:uiPriority w:val="99"/>
    <w:semiHidden/>
    <w:unhideWhenUsed/>
    <w:rsid w:val="0029026D"/>
  </w:style>
  <w:style w:type="character" w:styleId="Hyperlink">
    <w:name w:val="Hyperlink"/>
    <w:basedOn w:val="DefaultParagraphFont"/>
    <w:uiPriority w:val="99"/>
    <w:unhideWhenUsed/>
    <w:rsid w:val="00535DB1"/>
    <w:rPr>
      <w:color w:val="0563C1" w:themeColor="hyperlink"/>
      <w:u w:val="single"/>
    </w:rPr>
  </w:style>
  <w:style w:type="paragraph" w:styleId="NoSpacing">
    <w:name w:val="No Spacing"/>
    <w:link w:val="NoSpacingChar"/>
    <w:uiPriority w:val="1"/>
    <w:qFormat/>
    <w:rsid w:val="00535DB1"/>
  </w:style>
  <w:style w:type="table" w:styleId="TableGrid">
    <w:name w:val="Table Grid"/>
    <w:basedOn w:val="TableNormal"/>
    <w:uiPriority w:val="39"/>
    <w:rsid w:val="0053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DB1"/>
    <w:pPr>
      <w:tabs>
        <w:tab w:val="center" w:pos="4680"/>
        <w:tab w:val="right" w:pos="9360"/>
      </w:tabs>
    </w:pPr>
  </w:style>
  <w:style w:type="character" w:customStyle="1" w:styleId="HeaderChar">
    <w:name w:val="Header Char"/>
    <w:basedOn w:val="DefaultParagraphFont"/>
    <w:link w:val="Header"/>
    <w:uiPriority w:val="99"/>
    <w:rsid w:val="00535DB1"/>
  </w:style>
  <w:style w:type="character" w:styleId="CommentReference">
    <w:name w:val="annotation reference"/>
    <w:basedOn w:val="DefaultParagraphFont"/>
    <w:uiPriority w:val="99"/>
    <w:semiHidden/>
    <w:unhideWhenUsed/>
    <w:rsid w:val="00806634"/>
    <w:rPr>
      <w:sz w:val="16"/>
      <w:szCs w:val="16"/>
    </w:rPr>
  </w:style>
  <w:style w:type="paragraph" w:styleId="CommentText">
    <w:name w:val="annotation text"/>
    <w:basedOn w:val="Normal"/>
    <w:link w:val="CommentTextChar"/>
    <w:uiPriority w:val="99"/>
    <w:semiHidden/>
    <w:unhideWhenUsed/>
    <w:rsid w:val="00806634"/>
    <w:rPr>
      <w:sz w:val="20"/>
      <w:szCs w:val="20"/>
    </w:rPr>
  </w:style>
  <w:style w:type="character" w:customStyle="1" w:styleId="CommentTextChar">
    <w:name w:val="Comment Text Char"/>
    <w:basedOn w:val="DefaultParagraphFont"/>
    <w:link w:val="CommentText"/>
    <w:uiPriority w:val="99"/>
    <w:semiHidden/>
    <w:rsid w:val="00806634"/>
    <w:rPr>
      <w:sz w:val="20"/>
      <w:szCs w:val="20"/>
    </w:rPr>
  </w:style>
  <w:style w:type="paragraph" w:styleId="CommentSubject">
    <w:name w:val="annotation subject"/>
    <w:basedOn w:val="CommentText"/>
    <w:next w:val="CommentText"/>
    <w:link w:val="CommentSubjectChar"/>
    <w:uiPriority w:val="99"/>
    <w:semiHidden/>
    <w:unhideWhenUsed/>
    <w:rsid w:val="00806634"/>
    <w:rPr>
      <w:b/>
      <w:bCs/>
    </w:rPr>
  </w:style>
  <w:style w:type="character" w:customStyle="1" w:styleId="CommentSubjectChar">
    <w:name w:val="Comment Subject Char"/>
    <w:basedOn w:val="CommentTextChar"/>
    <w:link w:val="CommentSubject"/>
    <w:uiPriority w:val="99"/>
    <w:semiHidden/>
    <w:rsid w:val="00806634"/>
    <w:rPr>
      <w:b/>
      <w:bCs/>
      <w:sz w:val="20"/>
      <w:szCs w:val="20"/>
    </w:rPr>
  </w:style>
  <w:style w:type="paragraph" w:styleId="BalloonText">
    <w:name w:val="Balloon Text"/>
    <w:basedOn w:val="Normal"/>
    <w:link w:val="BalloonTextChar"/>
    <w:uiPriority w:val="99"/>
    <w:semiHidden/>
    <w:unhideWhenUsed/>
    <w:rsid w:val="00806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634"/>
    <w:rPr>
      <w:rFonts w:ascii="Segoe UI" w:hAnsi="Segoe UI" w:cs="Segoe UI"/>
      <w:sz w:val="18"/>
      <w:szCs w:val="18"/>
    </w:rPr>
  </w:style>
  <w:style w:type="character" w:customStyle="1" w:styleId="Heading3Char">
    <w:name w:val="Heading 3 Char"/>
    <w:basedOn w:val="DefaultParagraphFont"/>
    <w:link w:val="Heading3"/>
    <w:uiPriority w:val="9"/>
    <w:semiHidden/>
    <w:rsid w:val="00D12903"/>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D12903"/>
    <w:rPr>
      <w:b/>
      <w:bCs/>
    </w:rPr>
  </w:style>
  <w:style w:type="paragraph" w:styleId="NormalWeb">
    <w:name w:val="Normal (Web)"/>
    <w:basedOn w:val="Normal"/>
    <w:uiPriority w:val="99"/>
    <w:semiHidden/>
    <w:unhideWhenUsed/>
    <w:rsid w:val="00D1290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F1C4D"/>
    <w:rPr>
      <w:i/>
      <w:iCs/>
    </w:rPr>
  </w:style>
  <w:style w:type="character" w:customStyle="1" w:styleId="Heading2Char">
    <w:name w:val="Heading 2 Char"/>
    <w:basedOn w:val="DefaultParagraphFont"/>
    <w:link w:val="Heading2"/>
    <w:uiPriority w:val="9"/>
    <w:rsid w:val="0094731E"/>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BF462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462C"/>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7D2BC0"/>
    <w:pPr>
      <w:spacing w:line="276" w:lineRule="auto"/>
      <w:outlineLvl w:val="9"/>
    </w:pPr>
    <w:rPr>
      <w:lang w:eastAsia="ja-JP"/>
    </w:rPr>
  </w:style>
  <w:style w:type="paragraph" w:styleId="TOC1">
    <w:name w:val="toc 1"/>
    <w:basedOn w:val="Normal"/>
    <w:next w:val="Normal"/>
    <w:autoRedefine/>
    <w:uiPriority w:val="39"/>
    <w:unhideWhenUsed/>
    <w:qFormat/>
    <w:rsid w:val="007D2BC0"/>
    <w:pPr>
      <w:spacing w:after="100"/>
    </w:pPr>
  </w:style>
  <w:style w:type="character" w:customStyle="1" w:styleId="NoSpacingChar">
    <w:name w:val="No Spacing Char"/>
    <w:basedOn w:val="DefaultParagraphFont"/>
    <w:link w:val="NoSpacing"/>
    <w:uiPriority w:val="1"/>
    <w:rsid w:val="00953458"/>
  </w:style>
  <w:style w:type="paragraph" w:styleId="TOC2">
    <w:name w:val="toc 2"/>
    <w:basedOn w:val="Normal"/>
    <w:next w:val="Normal"/>
    <w:autoRedefine/>
    <w:uiPriority w:val="39"/>
    <w:unhideWhenUsed/>
    <w:qFormat/>
    <w:rsid w:val="00A23F81"/>
    <w:pPr>
      <w:spacing w:after="100" w:line="276" w:lineRule="auto"/>
      <w:ind w:left="220"/>
    </w:pPr>
    <w:rPr>
      <w:rFonts w:eastAsiaTheme="minorEastAsia"/>
      <w:sz w:val="22"/>
      <w:szCs w:val="22"/>
      <w:lang w:eastAsia="ja-JP"/>
    </w:rPr>
  </w:style>
  <w:style w:type="paragraph" w:styleId="TOC3">
    <w:name w:val="toc 3"/>
    <w:basedOn w:val="Normal"/>
    <w:next w:val="Normal"/>
    <w:autoRedefine/>
    <w:uiPriority w:val="39"/>
    <w:semiHidden/>
    <w:unhideWhenUsed/>
    <w:qFormat/>
    <w:rsid w:val="00A23F81"/>
    <w:pPr>
      <w:spacing w:after="100" w:line="276" w:lineRule="auto"/>
      <w:ind w:left="440"/>
    </w:pPr>
    <w:rPr>
      <w:rFonts w:eastAsiaTheme="minorEastAsia"/>
      <w:sz w:val="22"/>
      <w:szCs w:val="22"/>
      <w:lang w:eastAsia="ja-JP"/>
    </w:rPr>
  </w:style>
  <w:style w:type="paragraph" w:customStyle="1" w:styleId="MyHeading">
    <w:name w:val="MyHeading"/>
    <w:basedOn w:val="Title"/>
    <w:qFormat/>
    <w:rsid w:val="00B36B6E"/>
    <w:rPr>
      <w:lang w:val="en-CA"/>
    </w:rPr>
  </w:style>
  <w:style w:type="paragraph" w:styleId="Subtitle">
    <w:name w:val="Subtitle"/>
    <w:basedOn w:val="Normal"/>
    <w:next w:val="Normal"/>
    <w:link w:val="SubtitleChar"/>
    <w:uiPriority w:val="11"/>
    <w:qFormat/>
    <w:rsid w:val="00300E29"/>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300E29"/>
    <w:rPr>
      <w:rFonts w:asciiTheme="majorHAnsi" w:eastAsiaTheme="majorEastAsia" w:hAnsiTheme="majorHAnsi" w:cstheme="majorBidi"/>
      <w:i/>
      <w:iCs/>
      <w:color w:val="4472C4" w:themeColor="accent1"/>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95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4731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12903"/>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666"/>
    <w:pPr>
      <w:ind w:left="720"/>
      <w:contextualSpacing/>
    </w:pPr>
  </w:style>
  <w:style w:type="character" w:customStyle="1" w:styleId="Heading1Char">
    <w:name w:val="Heading 1 Char"/>
    <w:basedOn w:val="DefaultParagraphFont"/>
    <w:link w:val="Heading1"/>
    <w:uiPriority w:val="9"/>
    <w:rsid w:val="000F5950"/>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29026D"/>
    <w:pPr>
      <w:tabs>
        <w:tab w:val="center" w:pos="4680"/>
        <w:tab w:val="right" w:pos="9360"/>
      </w:tabs>
    </w:pPr>
  </w:style>
  <w:style w:type="character" w:customStyle="1" w:styleId="FooterChar">
    <w:name w:val="Footer Char"/>
    <w:basedOn w:val="DefaultParagraphFont"/>
    <w:link w:val="Footer"/>
    <w:uiPriority w:val="99"/>
    <w:rsid w:val="0029026D"/>
  </w:style>
  <w:style w:type="character" w:styleId="PageNumber">
    <w:name w:val="page number"/>
    <w:basedOn w:val="DefaultParagraphFont"/>
    <w:uiPriority w:val="99"/>
    <w:semiHidden/>
    <w:unhideWhenUsed/>
    <w:rsid w:val="0029026D"/>
  </w:style>
  <w:style w:type="character" w:styleId="Hyperlink">
    <w:name w:val="Hyperlink"/>
    <w:basedOn w:val="DefaultParagraphFont"/>
    <w:uiPriority w:val="99"/>
    <w:unhideWhenUsed/>
    <w:rsid w:val="00535DB1"/>
    <w:rPr>
      <w:color w:val="0563C1" w:themeColor="hyperlink"/>
      <w:u w:val="single"/>
    </w:rPr>
  </w:style>
  <w:style w:type="paragraph" w:styleId="NoSpacing">
    <w:name w:val="No Spacing"/>
    <w:link w:val="NoSpacingChar"/>
    <w:uiPriority w:val="1"/>
    <w:qFormat/>
    <w:rsid w:val="00535DB1"/>
  </w:style>
  <w:style w:type="table" w:styleId="TableGrid">
    <w:name w:val="Table Grid"/>
    <w:basedOn w:val="TableNormal"/>
    <w:uiPriority w:val="39"/>
    <w:rsid w:val="0053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DB1"/>
    <w:pPr>
      <w:tabs>
        <w:tab w:val="center" w:pos="4680"/>
        <w:tab w:val="right" w:pos="9360"/>
      </w:tabs>
    </w:pPr>
  </w:style>
  <w:style w:type="character" w:customStyle="1" w:styleId="HeaderChar">
    <w:name w:val="Header Char"/>
    <w:basedOn w:val="DefaultParagraphFont"/>
    <w:link w:val="Header"/>
    <w:uiPriority w:val="99"/>
    <w:rsid w:val="00535DB1"/>
  </w:style>
  <w:style w:type="character" w:styleId="CommentReference">
    <w:name w:val="annotation reference"/>
    <w:basedOn w:val="DefaultParagraphFont"/>
    <w:uiPriority w:val="99"/>
    <w:semiHidden/>
    <w:unhideWhenUsed/>
    <w:rsid w:val="00806634"/>
    <w:rPr>
      <w:sz w:val="16"/>
      <w:szCs w:val="16"/>
    </w:rPr>
  </w:style>
  <w:style w:type="paragraph" w:styleId="CommentText">
    <w:name w:val="annotation text"/>
    <w:basedOn w:val="Normal"/>
    <w:link w:val="CommentTextChar"/>
    <w:uiPriority w:val="99"/>
    <w:semiHidden/>
    <w:unhideWhenUsed/>
    <w:rsid w:val="00806634"/>
    <w:rPr>
      <w:sz w:val="20"/>
      <w:szCs w:val="20"/>
    </w:rPr>
  </w:style>
  <w:style w:type="character" w:customStyle="1" w:styleId="CommentTextChar">
    <w:name w:val="Comment Text Char"/>
    <w:basedOn w:val="DefaultParagraphFont"/>
    <w:link w:val="CommentText"/>
    <w:uiPriority w:val="99"/>
    <w:semiHidden/>
    <w:rsid w:val="00806634"/>
    <w:rPr>
      <w:sz w:val="20"/>
      <w:szCs w:val="20"/>
    </w:rPr>
  </w:style>
  <w:style w:type="paragraph" w:styleId="CommentSubject">
    <w:name w:val="annotation subject"/>
    <w:basedOn w:val="CommentText"/>
    <w:next w:val="CommentText"/>
    <w:link w:val="CommentSubjectChar"/>
    <w:uiPriority w:val="99"/>
    <w:semiHidden/>
    <w:unhideWhenUsed/>
    <w:rsid w:val="00806634"/>
    <w:rPr>
      <w:b/>
      <w:bCs/>
    </w:rPr>
  </w:style>
  <w:style w:type="character" w:customStyle="1" w:styleId="CommentSubjectChar">
    <w:name w:val="Comment Subject Char"/>
    <w:basedOn w:val="CommentTextChar"/>
    <w:link w:val="CommentSubject"/>
    <w:uiPriority w:val="99"/>
    <w:semiHidden/>
    <w:rsid w:val="00806634"/>
    <w:rPr>
      <w:b/>
      <w:bCs/>
      <w:sz w:val="20"/>
      <w:szCs w:val="20"/>
    </w:rPr>
  </w:style>
  <w:style w:type="paragraph" w:styleId="BalloonText">
    <w:name w:val="Balloon Text"/>
    <w:basedOn w:val="Normal"/>
    <w:link w:val="BalloonTextChar"/>
    <w:uiPriority w:val="99"/>
    <w:semiHidden/>
    <w:unhideWhenUsed/>
    <w:rsid w:val="00806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634"/>
    <w:rPr>
      <w:rFonts w:ascii="Segoe UI" w:hAnsi="Segoe UI" w:cs="Segoe UI"/>
      <w:sz w:val="18"/>
      <w:szCs w:val="18"/>
    </w:rPr>
  </w:style>
  <w:style w:type="character" w:customStyle="1" w:styleId="Heading3Char">
    <w:name w:val="Heading 3 Char"/>
    <w:basedOn w:val="DefaultParagraphFont"/>
    <w:link w:val="Heading3"/>
    <w:uiPriority w:val="9"/>
    <w:semiHidden/>
    <w:rsid w:val="00D12903"/>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D12903"/>
    <w:rPr>
      <w:b/>
      <w:bCs/>
    </w:rPr>
  </w:style>
  <w:style w:type="paragraph" w:styleId="NormalWeb">
    <w:name w:val="Normal (Web)"/>
    <w:basedOn w:val="Normal"/>
    <w:uiPriority w:val="99"/>
    <w:semiHidden/>
    <w:unhideWhenUsed/>
    <w:rsid w:val="00D1290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F1C4D"/>
    <w:rPr>
      <w:i/>
      <w:iCs/>
    </w:rPr>
  </w:style>
  <w:style w:type="character" w:customStyle="1" w:styleId="Heading2Char">
    <w:name w:val="Heading 2 Char"/>
    <w:basedOn w:val="DefaultParagraphFont"/>
    <w:link w:val="Heading2"/>
    <w:uiPriority w:val="9"/>
    <w:rsid w:val="0094731E"/>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BF462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462C"/>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7D2BC0"/>
    <w:pPr>
      <w:spacing w:line="276" w:lineRule="auto"/>
      <w:outlineLvl w:val="9"/>
    </w:pPr>
    <w:rPr>
      <w:lang w:eastAsia="ja-JP"/>
    </w:rPr>
  </w:style>
  <w:style w:type="paragraph" w:styleId="TOC1">
    <w:name w:val="toc 1"/>
    <w:basedOn w:val="Normal"/>
    <w:next w:val="Normal"/>
    <w:autoRedefine/>
    <w:uiPriority w:val="39"/>
    <w:unhideWhenUsed/>
    <w:qFormat/>
    <w:rsid w:val="007D2BC0"/>
    <w:pPr>
      <w:spacing w:after="100"/>
    </w:pPr>
  </w:style>
  <w:style w:type="character" w:customStyle="1" w:styleId="NoSpacingChar">
    <w:name w:val="No Spacing Char"/>
    <w:basedOn w:val="DefaultParagraphFont"/>
    <w:link w:val="NoSpacing"/>
    <w:uiPriority w:val="1"/>
    <w:rsid w:val="00953458"/>
  </w:style>
  <w:style w:type="paragraph" w:styleId="TOC2">
    <w:name w:val="toc 2"/>
    <w:basedOn w:val="Normal"/>
    <w:next w:val="Normal"/>
    <w:autoRedefine/>
    <w:uiPriority w:val="39"/>
    <w:unhideWhenUsed/>
    <w:qFormat/>
    <w:rsid w:val="00A23F81"/>
    <w:pPr>
      <w:spacing w:after="100" w:line="276" w:lineRule="auto"/>
      <w:ind w:left="220"/>
    </w:pPr>
    <w:rPr>
      <w:rFonts w:eastAsiaTheme="minorEastAsia"/>
      <w:sz w:val="22"/>
      <w:szCs w:val="22"/>
      <w:lang w:eastAsia="ja-JP"/>
    </w:rPr>
  </w:style>
  <w:style w:type="paragraph" w:styleId="TOC3">
    <w:name w:val="toc 3"/>
    <w:basedOn w:val="Normal"/>
    <w:next w:val="Normal"/>
    <w:autoRedefine/>
    <w:uiPriority w:val="39"/>
    <w:semiHidden/>
    <w:unhideWhenUsed/>
    <w:qFormat/>
    <w:rsid w:val="00A23F81"/>
    <w:pPr>
      <w:spacing w:after="100" w:line="276" w:lineRule="auto"/>
      <w:ind w:left="440"/>
    </w:pPr>
    <w:rPr>
      <w:rFonts w:eastAsiaTheme="minorEastAsia"/>
      <w:sz w:val="22"/>
      <w:szCs w:val="22"/>
      <w:lang w:eastAsia="ja-JP"/>
    </w:rPr>
  </w:style>
  <w:style w:type="paragraph" w:customStyle="1" w:styleId="MyHeading">
    <w:name w:val="MyHeading"/>
    <w:basedOn w:val="Title"/>
    <w:qFormat/>
    <w:rsid w:val="00B36B6E"/>
    <w:rPr>
      <w:lang w:val="en-CA"/>
    </w:rPr>
  </w:style>
  <w:style w:type="paragraph" w:styleId="Subtitle">
    <w:name w:val="Subtitle"/>
    <w:basedOn w:val="Normal"/>
    <w:next w:val="Normal"/>
    <w:link w:val="SubtitleChar"/>
    <w:uiPriority w:val="11"/>
    <w:qFormat/>
    <w:rsid w:val="00300E29"/>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300E29"/>
    <w:rPr>
      <w:rFonts w:asciiTheme="majorHAnsi" w:eastAsiaTheme="majorEastAsia" w:hAnsiTheme="majorHAnsi" w:cstheme="majorBidi"/>
      <w:i/>
      <w:iCs/>
      <w:color w:val="4472C4"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7608">
      <w:bodyDiv w:val="1"/>
      <w:marLeft w:val="0"/>
      <w:marRight w:val="0"/>
      <w:marTop w:val="0"/>
      <w:marBottom w:val="0"/>
      <w:divBdr>
        <w:top w:val="none" w:sz="0" w:space="0" w:color="auto"/>
        <w:left w:val="none" w:sz="0" w:space="0" w:color="auto"/>
        <w:bottom w:val="none" w:sz="0" w:space="0" w:color="auto"/>
        <w:right w:val="none" w:sz="0" w:space="0" w:color="auto"/>
      </w:divBdr>
    </w:div>
    <w:div w:id="177930731">
      <w:bodyDiv w:val="1"/>
      <w:marLeft w:val="0"/>
      <w:marRight w:val="0"/>
      <w:marTop w:val="0"/>
      <w:marBottom w:val="0"/>
      <w:divBdr>
        <w:top w:val="none" w:sz="0" w:space="0" w:color="auto"/>
        <w:left w:val="none" w:sz="0" w:space="0" w:color="auto"/>
        <w:bottom w:val="none" w:sz="0" w:space="0" w:color="auto"/>
        <w:right w:val="none" w:sz="0" w:space="0" w:color="auto"/>
      </w:divBdr>
    </w:div>
    <w:div w:id="196505964">
      <w:bodyDiv w:val="1"/>
      <w:marLeft w:val="0"/>
      <w:marRight w:val="0"/>
      <w:marTop w:val="0"/>
      <w:marBottom w:val="0"/>
      <w:divBdr>
        <w:top w:val="none" w:sz="0" w:space="0" w:color="auto"/>
        <w:left w:val="none" w:sz="0" w:space="0" w:color="auto"/>
        <w:bottom w:val="none" w:sz="0" w:space="0" w:color="auto"/>
        <w:right w:val="none" w:sz="0" w:space="0" w:color="auto"/>
      </w:divBdr>
    </w:div>
    <w:div w:id="277100587">
      <w:bodyDiv w:val="1"/>
      <w:marLeft w:val="0"/>
      <w:marRight w:val="0"/>
      <w:marTop w:val="0"/>
      <w:marBottom w:val="0"/>
      <w:divBdr>
        <w:top w:val="none" w:sz="0" w:space="0" w:color="auto"/>
        <w:left w:val="none" w:sz="0" w:space="0" w:color="auto"/>
        <w:bottom w:val="none" w:sz="0" w:space="0" w:color="auto"/>
        <w:right w:val="none" w:sz="0" w:space="0" w:color="auto"/>
      </w:divBdr>
    </w:div>
    <w:div w:id="441144648">
      <w:bodyDiv w:val="1"/>
      <w:marLeft w:val="0"/>
      <w:marRight w:val="0"/>
      <w:marTop w:val="0"/>
      <w:marBottom w:val="0"/>
      <w:divBdr>
        <w:top w:val="none" w:sz="0" w:space="0" w:color="auto"/>
        <w:left w:val="none" w:sz="0" w:space="0" w:color="auto"/>
        <w:bottom w:val="none" w:sz="0" w:space="0" w:color="auto"/>
        <w:right w:val="none" w:sz="0" w:space="0" w:color="auto"/>
      </w:divBdr>
    </w:div>
    <w:div w:id="1153717251">
      <w:bodyDiv w:val="1"/>
      <w:marLeft w:val="0"/>
      <w:marRight w:val="0"/>
      <w:marTop w:val="0"/>
      <w:marBottom w:val="0"/>
      <w:divBdr>
        <w:top w:val="none" w:sz="0" w:space="0" w:color="auto"/>
        <w:left w:val="none" w:sz="0" w:space="0" w:color="auto"/>
        <w:bottom w:val="none" w:sz="0" w:space="0" w:color="auto"/>
        <w:right w:val="none" w:sz="0" w:space="0" w:color="auto"/>
      </w:divBdr>
    </w:div>
    <w:div w:id="1179351290">
      <w:bodyDiv w:val="1"/>
      <w:marLeft w:val="0"/>
      <w:marRight w:val="0"/>
      <w:marTop w:val="0"/>
      <w:marBottom w:val="0"/>
      <w:divBdr>
        <w:top w:val="none" w:sz="0" w:space="0" w:color="auto"/>
        <w:left w:val="none" w:sz="0" w:space="0" w:color="auto"/>
        <w:bottom w:val="none" w:sz="0" w:space="0" w:color="auto"/>
        <w:right w:val="none" w:sz="0" w:space="0" w:color="auto"/>
      </w:divBdr>
    </w:div>
    <w:div w:id="1409618852">
      <w:bodyDiv w:val="1"/>
      <w:marLeft w:val="0"/>
      <w:marRight w:val="0"/>
      <w:marTop w:val="0"/>
      <w:marBottom w:val="0"/>
      <w:divBdr>
        <w:top w:val="none" w:sz="0" w:space="0" w:color="auto"/>
        <w:left w:val="none" w:sz="0" w:space="0" w:color="auto"/>
        <w:bottom w:val="none" w:sz="0" w:space="0" w:color="auto"/>
        <w:right w:val="none" w:sz="0" w:space="0" w:color="auto"/>
      </w:divBdr>
    </w:div>
    <w:div w:id="1879317877">
      <w:bodyDiv w:val="1"/>
      <w:marLeft w:val="0"/>
      <w:marRight w:val="0"/>
      <w:marTop w:val="0"/>
      <w:marBottom w:val="0"/>
      <w:divBdr>
        <w:top w:val="none" w:sz="0" w:space="0" w:color="auto"/>
        <w:left w:val="none" w:sz="0" w:space="0" w:color="auto"/>
        <w:bottom w:val="none" w:sz="0" w:space="0" w:color="auto"/>
        <w:right w:val="none" w:sz="0" w:space="0" w:color="auto"/>
      </w:divBdr>
    </w:div>
    <w:div w:id="1933472896">
      <w:bodyDiv w:val="1"/>
      <w:marLeft w:val="0"/>
      <w:marRight w:val="0"/>
      <w:marTop w:val="0"/>
      <w:marBottom w:val="0"/>
      <w:divBdr>
        <w:top w:val="none" w:sz="0" w:space="0" w:color="auto"/>
        <w:left w:val="none" w:sz="0" w:space="0" w:color="auto"/>
        <w:bottom w:val="none" w:sz="0" w:space="0" w:color="auto"/>
        <w:right w:val="none" w:sz="0" w:space="0" w:color="auto"/>
      </w:divBdr>
      <w:divsChild>
        <w:div w:id="79914234">
          <w:marLeft w:val="0"/>
          <w:marRight w:val="0"/>
          <w:marTop w:val="0"/>
          <w:marBottom w:val="0"/>
          <w:divBdr>
            <w:top w:val="none" w:sz="0" w:space="0" w:color="auto"/>
            <w:left w:val="none" w:sz="0" w:space="0" w:color="auto"/>
            <w:bottom w:val="none" w:sz="0" w:space="0" w:color="auto"/>
            <w:right w:val="none" w:sz="0" w:space="0" w:color="auto"/>
          </w:divBdr>
        </w:div>
      </w:divsChild>
    </w:div>
    <w:div w:id="2122063536">
      <w:bodyDiv w:val="1"/>
      <w:marLeft w:val="0"/>
      <w:marRight w:val="0"/>
      <w:marTop w:val="0"/>
      <w:marBottom w:val="0"/>
      <w:divBdr>
        <w:top w:val="none" w:sz="0" w:space="0" w:color="auto"/>
        <w:left w:val="none" w:sz="0" w:space="0" w:color="auto"/>
        <w:bottom w:val="none" w:sz="0" w:space="0" w:color="auto"/>
        <w:right w:val="none" w:sz="0" w:space="0" w:color="auto"/>
      </w:divBdr>
    </w:div>
    <w:div w:id="213078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chart" Target="charts/chart1.xml"/><Relationship Id="rId33"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3.png"/><Relationship Id="rId32" Type="http://schemas.microsoft.com/office/2011/relationships/people" Target="people.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direction\GARAIS5\Documents\UofT%20Course%20-%202944\Micro%20Mortgag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Sheet12!$I$1</c:f>
              <c:strCache>
                <c:ptCount val="1"/>
                <c:pt idx="0">
                  <c:v>Accuracy </c:v>
                </c:pt>
              </c:strCache>
            </c:strRef>
          </c:tx>
          <c:xVal>
            <c:numRef>
              <c:f>Sheet12!$A$2:$A$21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Sheet12!$I$2:$I$21</c:f>
              <c:numCache>
                <c:formatCode>General</c:formatCode>
                <c:ptCount val="20"/>
                <c:pt idx="0">
                  <c:v>81.082802547770655</c:v>
                </c:pt>
                <c:pt idx="1">
                  <c:v>81.337579617834379</c:v>
                </c:pt>
                <c:pt idx="2">
                  <c:v>81.65605095541396</c:v>
                </c:pt>
                <c:pt idx="3">
                  <c:v>81.847133757961785</c:v>
                </c:pt>
                <c:pt idx="4">
                  <c:v>81.910828025477727</c:v>
                </c:pt>
                <c:pt idx="5">
                  <c:v>82.165605095541409</c:v>
                </c:pt>
                <c:pt idx="6">
                  <c:v>81.910828025477727</c:v>
                </c:pt>
                <c:pt idx="7">
                  <c:v>82.229299363057322</c:v>
                </c:pt>
                <c:pt idx="8">
                  <c:v>82.229299363057322</c:v>
                </c:pt>
                <c:pt idx="9">
                  <c:v>82.292993630573264</c:v>
                </c:pt>
                <c:pt idx="10">
                  <c:v>82.356687898089092</c:v>
                </c:pt>
                <c:pt idx="11">
                  <c:v>82.229299363057322</c:v>
                </c:pt>
                <c:pt idx="12">
                  <c:v>81.082802547770655</c:v>
                </c:pt>
                <c:pt idx="13">
                  <c:v>80.509554140127406</c:v>
                </c:pt>
                <c:pt idx="14">
                  <c:v>77.388535031847141</c:v>
                </c:pt>
                <c:pt idx="15">
                  <c:v>72.929936305732483</c:v>
                </c:pt>
                <c:pt idx="16">
                  <c:v>65.987261146496778</c:v>
                </c:pt>
                <c:pt idx="17">
                  <c:v>57.834394904458598</c:v>
                </c:pt>
                <c:pt idx="18">
                  <c:v>44.458598726114651</c:v>
                </c:pt>
                <c:pt idx="19">
                  <c:v>20.06369426751592</c:v>
                </c:pt>
              </c:numCache>
            </c:numRef>
          </c:yVal>
          <c:smooth val="1"/>
          <c:extLst xmlns:c16r2="http://schemas.microsoft.com/office/drawing/2015/06/chart">
            <c:ext xmlns:c16="http://schemas.microsoft.com/office/drawing/2014/chart" uri="{C3380CC4-5D6E-409C-BE32-E72D297353CC}">
              <c16:uniqueId val="{00000000-6D21-4858-BA4E-1B5FB1DD4D1C}"/>
            </c:ext>
          </c:extLst>
        </c:ser>
        <c:dLbls>
          <c:showLegendKey val="0"/>
          <c:showVal val="0"/>
          <c:showCatName val="0"/>
          <c:showSerName val="0"/>
          <c:showPercent val="0"/>
          <c:showBubbleSize val="0"/>
        </c:dLbls>
        <c:axId val="395276672"/>
        <c:axId val="395278208"/>
      </c:scatterChart>
      <c:valAx>
        <c:axId val="395276672"/>
        <c:scaling>
          <c:orientation val="minMax"/>
        </c:scaling>
        <c:delete val="0"/>
        <c:axPos val="b"/>
        <c:majorGridlines/>
        <c:numFmt formatCode="General" sourceLinked="1"/>
        <c:majorTickMark val="none"/>
        <c:minorTickMark val="none"/>
        <c:tickLblPos val="nextTo"/>
        <c:crossAx val="395278208"/>
        <c:crosses val="autoZero"/>
        <c:crossBetween val="midCat"/>
      </c:valAx>
      <c:valAx>
        <c:axId val="395278208"/>
        <c:scaling>
          <c:orientation val="minMax"/>
        </c:scaling>
        <c:delete val="0"/>
        <c:axPos val="l"/>
        <c:majorGridlines/>
        <c:numFmt formatCode="General" sourceLinked="1"/>
        <c:majorTickMark val="none"/>
        <c:minorTickMark val="none"/>
        <c:tickLblPos val="nextTo"/>
        <c:crossAx val="395276672"/>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2017-08-08T00:00:00</PublishDate>
  <Abstract>Written by: Subrata Garai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0B6BA-2851-4818-9138-0354E1B6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6025</Words>
  <Characters>30607</Characters>
  <Application>Microsoft Office Word</Application>
  <DocSecurity>0</DocSecurity>
  <Lines>1275</Lines>
  <Paragraphs>523</Paragraphs>
  <ScaleCrop>false</ScaleCrop>
  <HeadingPairs>
    <vt:vector size="2" baseType="variant">
      <vt:variant>
        <vt:lpstr>Title</vt:lpstr>
      </vt:variant>
      <vt:variant>
        <vt:i4>1</vt:i4>
      </vt:variant>
    </vt:vector>
  </HeadingPairs>
  <TitlesOfParts>
    <vt:vector size="1" baseType="lpstr">
      <vt:lpstr>Data Analytics in Smart Aquaponics Systems</vt:lpstr>
    </vt:vector>
  </TitlesOfParts>
  <Company>TD</Company>
  <LinksUpToDate>false</LinksUpToDate>
  <CharactersWithSpaces>36109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in Smart Aquaponics Systems</dc:title>
  <dc:creator>Submitted On:</dc:creator>
  <cp:keywords>Public</cp:keywords>
  <cp:lastModifiedBy>Garai, Subrata</cp:lastModifiedBy>
  <cp:revision>4</cp:revision>
  <dcterms:created xsi:type="dcterms:W3CDTF">2018-04-15T14:58:00Z</dcterms:created>
  <dcterms:modified xsi:type="dcterms:W3CDTF">2018-04-15T14:58:00Z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4b795342-e207-4882-9c3e-22423f848ff4</vt:lpwstr>
  </property>
  <property fmtid="{D5CDD505-2E9C-101B-9397-08002B2CF9AE}" pid="3" name="TDDCSClassification">
    <vt:lpwstr>Public</vt:lpwstr>
  </property>
  <property fmtid="{D5CDD505-2E9C-101B-9397-08002B2CF9AE}" pid="4" name="kjhasxiQ">
    <vt:lpwstr>Public</vt:lpwstr>
  </property>
</Properties>
</file>